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A4FF7" w14:textId="42D2D251" w:rsidR="002A52B0" w:rsidRPr="00321405" w:rsidRDefault="002A52B0" w:rsidP="0003154B">
      <w:pPr>
        <w:pStyle w:val="Title"/>
      </w:pPr>
      <w:r w:rsidRPr="00321405">
        <w:t>Copy Number Variation of Ampliconic Regions on Hominid X and Y chromosomes</w:t>
      </w:r>
    </w:p>
    <w:p w14:paraId="3E90F0AC" w14:textId="02E43195" w:rsidR="00014AF0" w:rsidRPr="00321405" w:rsidRDefault="0003154B" w:rsidP="0036753E">
      <w:r w:rsidRPr="00321405">
        <w:t>Bachelor internship</w:t>
      </w:r>
      <w:r w:rsidR="00321405" w:rsidRPr="00321405">
        <w:t xml:space="preserve"> at </w:t>
      </w:r>
      <w:proofErr w:type="spellStart"/>
      <w:r w:rsidR="00321405" w:rsidRPr="00321405">
        <w:t>BiRC</w:t>
      </w:r>
      <w:proofErr w:type="spellEnd"/>
      <w:r w:rsidR="006A0C17" w:rsidRPr="00321405">
        <w:t xml:space="preserve"> and Bioscience, AU</w:t>
      </w:r>
      <w:r w:rsidR="00070850" w:rsidRPr="00321405">
        <w:t xml:space="preserve"> | 10 ECTS</w:t>
      </w:r>
      <w:r w:rsidR="00675E32" w:rsidRPr="00321405">
        <w:t>,</w:t>
      </w:r>
      <w:r w:rsidR="00070850" w:rsidRPr="00321405">
        <w:t xml:space="preserve"> Spring semester 2018</w:t>
      </w:r>
    </w:p>
    <w:p w14:paraId="4832DE7D" w14:textId="3AD563BA" w:rsidR="00070850" w:rsidRDefault="00321405" w:rsidP="0036753E">
      <w:r w:rsidRPr="00321405">
        <w:t>Supervisors: Elise Lucotte</w:t>
      </w:r>
      <w:r w:rsidR="00014AF0" w:rsidRPr="00321405">
        <w:t xml:space="preserve"> </w:t>
      </w:r>
      <w:r w:rsidRPr="00321405">
        <w:t xml:space="preserve">and Mikkel Heide </w:t>
      </w:r>
      <w:proofErr w:type="spellStart"/>
      <w:r w:rsidRPr="00321405">
        <w:t>Schierup</w:t>
      </w:r>
      <w:proofErr w:type="spellEnd"/>
    </w:p>
    <w:p w14:paraId="275FA8EB" w14:textId="066E0FE3" w:rsidR="00E81396" w:rsidRPr="00321405" w:rsidRDefault="00E81396" w:rsidP="0036753E">
      <w:r>
        <w:t>Written by Carl Mathias Kobel</w:t>
      </w:r>
      <w:r w:rsidR="00811FE7">
        <w:t xml:space="preserve"> (201404379),</w:t>
      </w:r>
      <w:r>
        <w:t xml:space="preserve"> kobel@pm.me</w:t>
      </w:r>
    </w:p>
    <w:p w14:paraId="4700C211" w14:textId="54FD1B95" w:rsidR="0003154B" w:rsidRPr="00321405" w:rsidRDefault="002A52B0" w:rsidP="00866CAD">
      <w:pPr>
        <w:pStyle w:val="Heading2"/>
        <w:jc w:val="center"/>
      </w:pPr>
      <w:r w:rsidRPr="00321405">
        <w:t>Abstrac</w:t>
      </w:r>
      <w:r w:rsidR="00FE6923" w:rsidRPr="00321405">
        <w:t>t</w:t>
      </w:r>
    </w:p>
    <w:p w14:paraId="2D2C5388" w14:textId="60291B84" w:rsidR="00F744EB" w:rsidRPr="0066471C" w:rsidRDefault="006A0C17" w:rsidP="0066471C">
      <w:pPr>
        <w:pStyle w:val="Abstract"/>
      </w:pPr>
      <w:r w:rsidRPr="0066471C">
        <w:t>In order to</w:t>
      </w:r>
      <w:r w:rsidR="002A52B0" w:rsidRPr="0066471C">
        <w:t xml:space="preserve"> describ</w:t>
      </w:r>
      <w:r w:rsidRPr="0066471C">
        <w:t>e</w:t>
      </w:r>
      <w:r w:rsidR="002A52B0" w:rsidRPr="0066471C">
        <w:t xml:space="preserve"> the</w:t>
      </w:r>
      <w:r w:rsidRPr="0066471C">
        <w:t xml:space="preserve"> copy number of</w:t>
      </w:r>
      <w:r w:rsidR="002A52B0" w:rsidRPr="0066471C">
        <w:t xml:space="preserve"> ampliconi</w:t>
      </w:r>
      <w:r w:rsidR="001353D1" w:rsidRPr="0066471C">
        <w:t>c genes on the hominid X chromo</w:t>
      </w:r>
      <w:r w:rsidR="002A52B0" w:rsidRPr="0066471C">
        <w:t xml:space="preserve">some, we assembled species specific </w:t>
      </w:r>
      <w:r w:rsidR="00BC5673" w:rsidRPr="0066471C">
        <w:t>artificial chromosomes (ACs)</w:t>
      </w:r>
      <w:r w:rsidR="002A52B0" w:rsidRPr="0066471C">
        <w:t xml:space="preserve"> containing orthologs of</w:t>
      </w:r>
      <w:r w:rsidR="001353D1" w:rsidRPr="0066471C">
        <w:t xml:space="preserve"> </w:t>
      </w:r>
      <w:r w:rsidR="002A52B0" w:rsidRPr="0066471C">
        <w:t>genes which are known to be ampliconic in human. By mapping reads from several</w:t>
      </w:r>
      <w:r w:rsidR="00EA0453" w:rsidRPr="0066471C">
        <w:t xml:space="preserve"> </w:t>
      </w:r>
      <w:r w:rsidR="002A52B0" w:rsidRPr="0066471C">
        <w:t>chi</w:t>
      </w:r>
      <w:r w:rsidR="00EA0453" w:rsidRPr="0066471C">
        <w:t xml:space="preserve">mpanzee and gorilla individuals </w:t>
      </w:r>
      <w:r w:rsidR="00B320D2" w:rsidRPr="0066471C">
        <w:t>onto</w:t>
      </w:r>
      <w:r w:rsidR="002A52B0" w:rsidRPr="0066471C">
        <w:t xml:space="preserve"> these species specific </w:t>
      </w:r>
      <w:r w:rsidR="00BC5673" w:rsidRPr="0066471C">
        <w:t>ACs</w:t>
      </w:r>
      <w:r w:rsidR="002A52B0" w:rsidRPr="0066471C">
        <w:t>,</w:t>
      </w:r>
      <w:r w:rsidR="001353D1" w:rsidRPr="0066471C">
        <w:t xml:space="preserve"> </w:t>
      </w:r>
      <w:r w:rsidR="002A52B0" w:rsidRPr="0066471C">
        <w:t>we measure</w:t>
      </w:r>
      <w:r w:rsidR="00EA0453" w:rsidRPr="0066471C">
        <w:t xml:space="preserve">d the copy number variation and </w:t>
      </w:r>
      <w:r w:rsidR="00DB0C9C" w:rsidRPr="0066471C">
        <w:t>argue</w:t>
      </w:r>
      <w:r w:rsidR="002A52B0" w:rsidRPr="0066471C">
        <w:t xml:space="preserve"> that </w:t>
      </w:r>
      <w:commentRangeStart w:id="0"/>
      <w:r w:rsidR="00DB0C9C" w:rsidRPr="0066471C">
        <w:t>GAGE4</w:t>
      </w:r>
      <w:commentRangeEnd w:id="0"/>
      <w:r w:rsidR="006112F2" w:rsidRPr="0066471C">
        <w:rPr>
          <w:rStyle w:val="CommentReference"/>
          <w:sz w:val="24"/>
          <w:szCs w:val="24"/>
        </w:rPr>
        <w:commentReference w:id="0"/>
      </w:r>
      <w:r w:rsidR="00811FE7" w:rsidRPr="0066471C">
        <w:t xml:space="preserve"> </w:t>
      </w:r>
      <w:r w:rsidR="00DB0C9C" w:rsidRPr="0066471C">
        <w:t xml:space="preserve"> – contrary to being ampliconic in human; might be non-ampliconic in chimpanzee and gorilla.</w:t>
      </w:r>
    </w:p>
    <w:p w14:paraId="2743ED63" w14:textId="24360A71" w:rsidR="0003154B" w:rsidRPr="00321405" w:rsidRDefault="002A52B0" w:rsidP="00074775">
      <w:pPr>
        <w:pStyle w:val="Heading1"/>
      </w:pPr>
      <w:r w:rsidRPr="00321405">
        <w:t>Introduction</w:t>
      </w:r>
    </w:p>
    <w:p w14:paraId="302B3141" w14:textId="6D90D2A8" w:rsidR="006E579E" w:rsidRPr="00321405" w:rsidRDefault="006E579E" w:rsidP="0036753E">
      <w:r w:rsidRPr="00321405">
        <w:t>??</w:t>
      </w:r>
      <w:r w:rsidR="00070850" w:rsidRPr="00321405">
        <w:t>More technical,</w:t>
      </w:r>
      <w:r w:rsidR="00920E21" w:rsidRPr="00321405">
        <w:t xml:space="preserve"> more metrics,</w:t>
      </w:r>
      <w:r w:rsidR="00D821F7" w:rsidRPr="00321405">
        <w:t xml:space="preserve"> examples/refs</w:t>
      </w:r>
    </w:p>
    <w:p w14:paraId="0149F038" w14:textId="0908C2F0" w:rsidR="002A52B0" w:rsidRPr="00321405" w:rsidRDefault="002A52B0" w:rsidP="00866CAD">
      <w:pPr>
        <w:pStyle w:val="Heading2"/>
      </w:pPr>
      <w:r w:rsidRPr="00321405">
        <w:t>Sex determining systems</w:t>
      </w:r>
    </w:p>
    <w:p w14:paraId="0C9153F6" w14:textId="575AB20B" w:rsidR="000F598E" w:rsidRPr="00321405" w:rsidRDefault="002A52B0" w:rsidP="0036753E">
      <w:r w:rsidRPr="00321405">
        <w:t>The</w:t>
      </w:r>
      <w:r w:rsidR="00AC52EB" w:rsidRPr="00321405">
        <w:t xml:space="preserve"> modern XY sex determining system in mammals most probably</w:t>
      </w:r>
      <w:r w:rsidR="00985CC7" w:rsidRPr="00321405">
        <w:t xml:space="preserve"> emerged</w:t>
      </w:r>
      <w:r w:rsidR="00AC52EB" w:rsidRPr="00321405">
        <w:t xml:space="preserve"> from a former environmental sex determining system. </w:t>
      </w:r>
      <w:r w:rsidR="00EA0453" w:rsidRPr="00321405">
        <w:t>In an ancestor with the environmental sex determining system, a variant occurred on</w:t>
      </w:r>
      <w:r w:rsidR="00AC52EB" w:rsidRPr="00321405">
        <w:t xml:space="preserve"> </w:t>
      </w:r>
      <w:r w:rsidR="00EA0453" w:rsidRPr="00321405">
        <w:t>on</w:t>
      </w:r>
      <w:r w:rsidR="00876390" w:rsidRPr="00321405">
        <w:t>e of the homologous chromosomes. This variant disrupted the environmental factor such that all offspring with this variant would become male, and offspring without; female.</w:t>
      </w:r>
      <w:r w:rsidR="000F598E" w:rsidRPr="00321405">
        <w:t xml:space="preserve"> </w:t>
      </w:r>
      <w:r w:rsidR="00DD5BD2" w:rsidRPr="00321405">
        <w:t xml:space="preserve">As recombination between the </w:t>
      </w:r>
      <w:del w:id="1" w:author="Elise Lucotte" w:date="2018-05-31T15:11:00Z">
        <w:r w:rsidR="00DD5BD2" w:rsidRPr="00321405" w:rsidDel="0097218A">
          <w:delText xml:space="preserve">then </w:delText>
        </w:r>
      </w:del>
      <w:r w:rsidR="00DD5BD2" w:rsidRPr="00321405">
        <w:t xml:space="preserve">homologous chromosomes stopped, sex specific genes accumulated, the chromosomes diverged to become what we know as modern sex chromosomes. </w:t>
      </w:r>
    </w:p>
    <w:p w14:paraId="6E29088B" w14:textId="227EA1FD" w:rsidR="000F598E" w:rsidRPr="00321405" w:rsidRDefault="000F598E" w:rsidP="0036753E">
      <w:r w:rsidRPr="00321405">
        <w:t>This emergence model was initially developed on the ZW sex determining system (</w:t>
      </w:r>
      <w:r w:rsidR="00E51EB7" w:rsidRPr="00321405">
        <w:t xml:space="preserve">S. </w:t>
      </w:r>
      <w:r w:rsidRPr="00321405">
        <w:t>Ohno 1967</w:t>
      </w:r>
      <w:r w:rsidR="00E51EB7" w:rsidRPr="00321405">
        <w:t xml:space="preserve"> </w:t>
      </w:r>
      <w:r w:rsidR="00E51EB7" w:rsidRPr="00321405">
        <w:fldChar w:fldCharType="begin" w:fldLock="1"/>
      </w:r>
      <w:r w:rsidR="00410FB4" w:rsidRPr="00321405">
        <w:instrText>ADDIN CSL_CITATION {"citationItems":[{"id":"ITEM-1","itemData":{"author":[{"dropping-particle":"","family":"Ohno","given":"S","non-dropping-particle":"","parse-names":false,"suffix":""}],"collection-title":"Monographs on endocrinology","id":"ITEM-1","issued":{"date-parts":[["1967"]]},"publisher":"Springer-Verlag","title":"Sex Chromosomes and Sex-linked Genes","type":"book"},"uris":["http://www.mendeley.com/documents/?uuid=68ff9325-527a-4e07-be72-aae008da2ded"]}],"mendeley":{"formattedCitation":"[1]","plainTextFormattedCitation":"[1]","previouslyFormattedCitation":"[1]"},"properties":{"noteIndex":0},"schema":"https://github.com/citation-style-language/schema/raw/master/csl-citation.json"}</w:instrText>
      </w:r>
      <w:r w:rsidR="00E51EB7" w:rsidRPr="00321405">
        <w:fldChar w:fldCharType="separate"/>
      </w:r>
      <w:r w:rsidR="00E51EB7" w:rsidRPr="00321405">
        <w:rPr>
          <w:noProof/>
        </w:rPr>
        <w:t>[1]</w:t>
      </w:r>
      <w:r w:rsidR="00E51EB7" w:rsidRPr="00321405">
        <w:fldChar w:fldCharType="end"/>
      </w:r>
      <w:r w:rsidR="00E51EB7" w:rsidRPr="00321405">
        <w:t>)</w:t>
      </w:r>
      <w:r w:rsidRPr="00321405">
        <w:t>. Nonetheless, comparative mapping shows that it can be applied to the XY sex determining system as well.</w:t>
      </w:r>
    </w:p>
    <w:p w14:paraId="3B17A739" w14:textId="2ED0FA02" w:rsidR="000F598E" w:rsidRPr="00321405" w:rsidRDefault="000B14A1" w:rsidP="0036753E">
      <w:r w:rsidRPr="00321405">
        <w:t>In mammals, t</w:t>
      </w:r>
      <w:r w:rsidR="000F598E" w:rsidRPr="00321405">
        <w:t xml:space="preserve">he SRY gene which is defined as the </w:t>
      </w:r>
      <w:proofErr w:type="spellStart"/>
      <w:r w:rsidR="000F598E" w:rsidRPr="00321405">
        <w:t>Testis</w:t>
      </w:r>
      <w:proofErr w:type="spellEnd"/>
      <w:r w:rsidR="000F598E" w:rsidRPr="00321405">
        <w:t xml:space="preserve"> Determining Factor may be the variant that initially started the divergence between the </w:t>
      </w:r>
      <w:del w:id="2" w:author="Elise Lucotte" w:date="2018-05-31T15:12:00Z">
        <w:r w:rsidR="000F598E" w:rsidRPr="00321405" w:rsidDel="0097218A">
          <w:delText xml:space="preserve">then </w:delText>
        </w:r>
      </w:del>
      <w:r w:rsidR="000F598E" w:rsidRPr="00321405">
        <w:t>homologous chromosomes.</w:t>
      </w:r>
      <w:r w:rsidR="00985CC7" w:rsidRPr="00321405">
        <w:t xml:space="preserve"> </w:t>
      </w:r>
    </w:p>
    <w:p w14:paraId="393392A5" w14:textId="0B773AC1" w:rsidR="00DC2E1C" w:rsidRPr="00321405" w:rsidRDefault="002A52B0" w:rsidP="0036753E">
      <w:r w:rsidRPr="00321405">
        <w:t>Although the sex chromosomes have diverged to become</w:t>
      </w:r>
      <w:r w:rsidR="00DD5BD2" w:rsidRPr="00321405">
        <w:t xml:space="preserve"> very different, they still have pseudo-autosomal regions in the ends – PAR1 and PAR2. The recombination activity in these areas are needed for successful cell division and thus are conserved from before the divergence. </w:t>
      </w:r>
    </w:p>
    <w:p w14:paraId="6FCFA92E" w14:textId="65A7383C" w:rsidR="001A2C0A" w:rsidRPr="00321405" w:rsidRDefault="00D821F7" w:rsidP="0036753E">
      <w:r w:rsidRPr="00321405">
        <w:lastRenderedPageBreak/>
        <w:t>Evolution is expected to be faster on the sex chromosomes</w:t>
      </w:r>
      <w:del w:id="3" w:author="Elise Lucotte" w:date="2018-05-31T15:14:00Z">
        <w:r w:rsidRPr="00321405" w:rsidDel="0097218A">
          <w:delText xml:space="preserve"> in general,</w:delText>
        </w:r>
      </w:del>
      <w:r w:rsidRPr="00321405">
        <w:t xml:space="preserve"> because </w:t>
      </w:r>
      <w:del w:id="4" w:author="Elise Lucotte" w:date="2018-05-31T15:13:00Z">
        <w:r w:rsidRPr="00321405" w:rsidDel="0097218A">
          <w:delText xml:space="preserve">presence </w:delText>
        </w:r>
      </w:del>
      <w:ins w:id="5" w:author="Elise Lucotte" w:date="2018-05-31T15:13:00Z">
        <w:r w:rsidR="0097218A">
          <w:t>in a population, compared to autosomes, there are</w:t>
        </w:r>
      </w:ins>
      <w:del w:id="6" w:author="Elise Lucotte" w:date="2018-05-31T15:13:00Z">
        <w:r w:rsidRPr="00321405" w:rsidDel="0097218A">
          <w:delText>is lower;</w:delText>
        </w:r>
      </w:del>
      <w:r w:rsidRPr="00321405">
        <w:t xml:space="preserve"> 3/4 X chromosomes and 1/4 Y chromosomes</w:t>
      </w:r>
      <w:ins w:id="7" w:author="Elise Lucotte" w:date="2018-05-31T15:14:00Z">
        <w:r w:rsidR="0097218A">
          <w:t>,</w:t>
        </w:r>
      </w:ins>
      <w:r w:rsidRPr="00321405">
        <w:t xml:space="preserve"> assuming</w:t>
      </w:r>
      <w:ins w:id="8" w:author="Elise Lucotte" w:date="2018-05-31T15:14:00Z">
        <w:r w:rsidR="0097218A">
          <w:t xml:space="preserve"> a</w:t>
        </w:r>
      </w:ins>
      <w:r w:rsidRPr="00321405">
        <w:t xml:space="preserve"> </w:t>
      </w:r>
      <w:del w:id="9" w:author="Elise Lucotte" w:date="2018-05-31T15:14:00Z">
        <w:r w:rsidRPr="00321405" w:rsidDel="0097218A">
          <w:delText xml:space="preserve">equal </w:delText>
        </w:r>
      </w:del>
      <w:ins w:id="10" w:author="Elise Lucotte" w:date="2018-05-31T15:14:00Z">
        <w:r w:rsidR="0097218A">
          <w:t>balanced</w:t>
        </w:r>
        <w:r w:rsidR="0097218A" w:rsidRPr="00321405">
          <w:t xml:space="preserve"> </w:t>
        </w:r>
      </w:ins>
      <w:r w:rsidRPr="00321405">
        <w:t xml:space="preserve">sex ratio. </w:t>
      </w:r>
      <w:del w:id="11" w:author="Elise Lucotte" w:date="2018-05-31T15:15:00Z">
        <w:r w:rsidRPr="00321405" w:rsidDel="0097218A">
          <w:delText xml:space="preserve">The </w:delText>
        </w:r>
      </w:del>
      <w:ins w:id="12" w:author="Elise Lucotte" w:date="2018-05-31T15:15:00Z">
        <w:r w:rsidR="0097218A">
          <w:t>Another</w:t>
        </w:r>
        <w:r w:rsidR="0097218A" w:rsidRPr="00321405">
          <w:t xml:space="preserve"> </w:t>
        </w:r>
      </w:ins>
      <w:del w:id="13" w:author="Elise Lucotte" w:date="2018-05-31T15:15:00Z">
        <w:r w:rsidRPr="00321405" w:rsidDel="0097218A">
          <w:delText>upshot</w:delText>
        </w:r>
      </w:del>
      <w:ins w:id="14" w:author="Elise Lucotte" w:date="2018-05-31T15:15:00Z">
        <w:r w:rsidR="0097218A" w:rsidRPr="00321405">
          <w:t>consequence</w:t>
        </w:r>
      </w:ins>
      <w:r w:rsidRPr="00321405">
        <w:t xml:space="preserve"> is that </w:t>
      </w:r>
      <w:del w:id="15" w:author="Elise Lucotte" w:date="2018-05-31T15:14:00Z">
        <w:r w:rsidRPr="00321405" w:rsidDel="0097218A">
          <w:delText xml:space="preserve">there </w:delText>
        </w:r>
      </w:del>
      <w:ins w:id="16" w:author="Elise Lucotte" w:date="2018-05-31T15:14:00Z">
        <w:r w:rsidR="0097218A">
          <w:t>the sex chromosomes are subjected to</w:t>
        </w:r>
      </w:ins>
      <w:del w:id="17" w:author="Elise Lucotte" w:date="2018-05-31T15:14:00Z">
        <w:r w:rsidRPr="00321405" w:rsidDel="0097218A">
          <w:delText>will be</w:delText>
        </w:r>
      </w:del>
      <w:r w:rsidRPr="00321405">
        <w:t xml:space="preserve"> higher drift, especially </w:t>
      </w:r>
      <w:del w:id="18" w:author="Elise Lucotte" w:date="2018-05-31T15:14:00Z">
        <w:r w:rsidRPr="00321405" w:rsidDel="0097218A">
          <w:delText xml:space="preserve">on </w:delText>
        </w:r>
      </w:del>
      <w:r w:rsidRPr="00321405">
        <w:t>the Y chromosome</w:t>
      </w:r>
      <w:r w:rsidR="001A2C0A" w:rsidRPr="00321405">
        <w:t xml:space="preserve"> </w:t>
      </w:r>
      <w:r w:rsidR="001A2C0A" w:rsidRPr="00321405">
        <w:fldChar w:fldCharType="begin" w:fldLock="1"/>
      </w:r>
      <w:r w:rsidR="00410FB4" w:rsidRPr="00321405">
        <w:instrText>ADDIN CSL_CITATION {"citationItems":[{"id":"ITEM-1","itemData":{"DOI":"10.1371/journal.pgen.1005451","abstract":"Author Summary Because the speciation events that led to human, chimpanzee and gorilla were close in time, the genetic relationship of these species varies along the genome. While human and chimpanzee are the closest related species, in 15% of the genome, human and gorilla are more closely related, and in another 15% of the genome the chimpanzee and gorilla are more closely related—a phenomenon called incomplete lineage sorting (ILS). The amount and distribution of ILS can be predicted using population genetics theory and is affected by demography and selection in the ancestral populations. It was previously reported that the X chromosome, in contrast to autosomes, has less than the expected level of ILS. Using a full genome alignment of the X chromosome, we show that this low level of ILS affects only one third of the chromosome. Regions with low level of ILS also show reduced diversity in the extant populations of human and great apes and coincide with regions devoid of Neanderthal introgression. We propose that these regions are targets of selection and that they played a role in the formation of reproductive barriers.","author":[{"dropping-particle":"","family":"Dutheil","given":"Julien Y","non-dropping-particle":"","parse-names":false,"suffix":""},{"dropping-particle":"","family":"Munch","given":"Kasper","non-dropping-particle":"","parse-names":false,"suffix":""},{"dropping-particle":"","family":"Nam","given":"Kiwoong","non-dropping-particle":"","parse-names":false,"suffix":""},{"dropping-particle":"","family":"Mailund","given":"Thomas","non-dropping-particle":"","parse-names":false,"suffix":""},{"dropping-particle":"","family":"Schierup","given":"Mikkel H","non-dropping-particle":"","parse-names":false,"suffix":""}],"container-title":"PLOS Genetics","id":"ITEM-1","issue":"8","issued":{"date-parts":[["2015"]]},"page":"1-18","publisher":"Public Library of Science","title":"Strong Selective Sweeps on the X Chromosome in the Human-Chimpanzee Ancestor Explain Its Low Divergence","type":"article-journal","volume":"11"},"uris":["http://www.mendeley.com/documents/?uuid=496f10f8-d603-4338-8900-e3bf3e1c054b"]}],"mendeley":{"formattedCitation":"[2]","plainTextFormattedCitation":"[2]","previouslyFormattedCitation":"[2]"},"properties":{"noteIndex":0},"schema":"https://github.com/citation-style-language/schema/raw/master/csl-citation.json"}</w:instrText>
      </w:r>
      <w:r w:rsidR="001A2C0A" w:rsidRPr="00321405">
        <w:fldChar w:fldCharType="separate"/>
      </w:r>
      <w:r w:rsidR="00E51EB7" w:rsidRPr="00321405">
        <w:rPr>
          <w:noProof/>
        </w:rPr>
        <w:t>[2]</w:t>
      </w:r>
      <w:r w:rsidR="001A2C0A" w:rsidRPr="00321405">
        <w:fldChar w:fldCharType="end"/>
      </w:r>
      <w:r w:rsidR="001A2C0A" w:rsidRPr="00321405">
        <w:t>.</w:t>
      </w:r>
    </w:p>
    <w:p w14:paraId="5F7B5D6D" w14:textId="77777777" w:rsidR="002A52B0" w:rsidRPr="00321405" w:rsidRDefault="002A52B0" w:rsidP="00866CAD">
      <w:pPr>
        <w:pStyle w:val="Heading2"/>
      </w:pPr>
      <w:r w:rsidRPr="00321405">
        <w:t>Ampliconic genes</w:t>
      </w:r>
    </w:p>
    <w:p w14:paraId="1ABC0C25" w14:textId="54E80D52" w:rsidR="003847AB" w:rsidRPr="00321405" w:rsidRDefault="002A52B0" w:rsidP="0036753E">
      <w:r w:rsidRPr="00321405">
        <w:t>Ampliconic genes are present only on sex chromosomes. They consist of very similar adjacent duplications with</w:t>
      </w:r>
      <w:r w:rsidR="00911E16" w:rsidRPr="00321405">
        <w:t xml:space="preserve"> variable</w:t>
      </w:r>
      <w:r w:rsidRPr="00321405">
        <w:t xml:space="preserve"> copy</w:t>
      </w:r>
      <w:r w:rsidR="000F598E" w:rsidRPr="00321405">
        <w:t xml:space="preserve"> numbers</w:t>
      </w:r>
      <w:r w:rsidRPr="00321405">
        <w:t xml:space="preserve">. The mechanism by which they duplicate is not known. </w:t>
      </w:r>
      <w:r w:rsidR="00911E16" w:rsidRPr="00321405">
        <w:t>Most of the</w:t>
      </w:r>
      <w:r w:rsidRPr="00321405">
        <w:t xml:space="preserve"> ampliconic genes are testis expressed and </w:t>
      </w:r>
      <w:r w:rsidR="00CD620D" w:rsidRPr="00321405">
        <w:t>hypothesized</w:t>
      </w:r>
      <w:r w:rsidRPr="00321405">
        <w:t xml:space="preserve"> to be involved in in meiotic drive </w:t>
      </w:r>
      <w:commentRangeStart w:id="19"/>
      <w:r w:rsidRPr="00321405">
        <w:t>processes</w:t>
      </w:r>
      <w:commentRangeEnd w:id="19"/>
      <w:r w:rsidR="0097218A">
        <w:rPr>
          <w:rStyle w:val="CommentReference"/>
        </w:rPr>
        <w:commentReference w:id="19"/>
      </w:r>
      <w:r w:rsidRPr="00321405">
        <w:t xml:space="preserve">. Meiotic drive </w:t>
      </w:r>
      <w:r w:rsidR="00AC52EB" w:rsidRPr="00321405">
        <w:t>favors</w:t>
      </w:r>
      <w:r w:rsidRPr="00321405">
        <w:t xml:space="preserve"> the segregation of specific genes, thus disturbing the mendelian segregation ratios. </w:t>
      </w:r>
      <w:r w:rsidR="00911E16" w:rsidRPr="00321405">
        <w:t>(</w:t>
      </w:r>
      <w:commentRangeStart w:id="20"/>
      <w:r w:rsidR="00911E16" w:rsidRPr="00321405">
        <w:t>reference??)</w:t>
      </w:r>
      <w:r w:rsidR="00007A24" w:rsidRPr="00321405">
        <w:t>.</w:t>
      </w:r>
      <w:r w:rsidR="006316FA" w:rsidRPr="00321405">
        <w:t xml:space="preserve"> </w:t>
      </w:r>
      <w:commentRangeEnd w:id="20"/>
      <w:r w:rsidR="0097218A">
        <w:rPr>
          <w:rStyle w:val="CommentReference"/>
        </w:rPr>
        <w:commentReference w:id="20"/>
      </w:r>
      <w:r w:rsidR="00007A24" w:rsidRPr="00321405">
        <w:t xml:space="preserve">In mice, there is </w:t>
      </w:r>
      <w:ins w:id="21" w:author="Elise Lucotte" w:date="2018-05-31T15:17:00Z">
        <w:r w:rsidR="0097218A">
          <w:t xml:space="preserve">evidence for </w:t>
        </w:r>
      </w:ins>
      <w:r w:rsidR="00007A24" w:rsidRPr="00321405">
        <w:t xml:space="preserve">an arms race between </w:t>
      </w:r>
      <w:del w:id="22" w:author="Elise Lucotte" w:date="2018-05-31T15:18:00Z">
        <w:r w:rsidR="00007A24" w:rsidRPr="00321405" w:rsidDel="0097218A">
          <w:delText xml:space="preserve">the </w:delText>
        </w:r>
      </w:del>
      <w:ins w:id="23" w:author="Elise Lucotte" w:date="2018-05-31T15:18:00Z">
        <w:r w:rsidR="0097218A">
          <w:t>a</w:t>
        </w:r>
        <w:r w:rsidR="0097218A" w:rsidRPr="00321405">
          <w:t xml:space="preserve"> </w:t>
        </w:r>
      </w:ins>
      <w:r w:rsidR="00007A24" w:rsidRPr="00321405">
        <w:t xml:space="preserve">pair of homologous ampliconic </w:t>
      </w:r>
      <w:commentRangeStart w:id="24"/>
      <w:r w:rsidR="00007A24" w:rsidRPr="00321405">
        <w:t>genes</w:t>
      </w:r>
      <w:commentRangeEnd w:id="24"/>
      <w:r w:rsidR="0097218A">
        <w:rPr>
          <w:rStyle w:val="CommentReference"/>
        </w:rPr>
        <w:commentReference w:id="24"/>
      </w:r>
      <w:ins w:id="25" w:author="Elise Lucotte" w:date="2018-05-31T15:19:00Z">
        <w:r w:rsidR="0097218A" w:rsidRPr="0097218A">
          <w:t xml:space="preserve"> </w:t>
        </w:r>
        <w:r w:rsidR="0097218A" w:rsidRPr="00321405">
          <w:t>residing on each of the sex chromosomes</w:t>
        </w:r>
      </w:ins>
      <w:r w:rsidR="00007A24" w:rsidRPr="00321405">
        <w:t xml:space="preserve">, </w:t>
      </w:r>
      <w:del w:id="26" w:author="Elise Lucotte" w:date="2018-05-31T15:16:00Z">
        <w:r w:rsidR="00007A24" w:rsidRPr="0097218A" w:rsidDel="0097218A">
          <w:rPr>
            <w:i/>
            <w:rPrChange w:id="27" w:author="Elise Lucotte" w:date="2018-05-31T15:17:00Z">
              <w:rPr/>
            </w:rPrChange>
          </w:rPr>
          <w:delText xml:space="preserve">SLY </w:delText>
        </w:r>
      </w:del>
      <w:ins w:id="28" w:author="Elise Lucotte" w:date="2018-05-31T15:16:00Z">
        <w:r w:rsidR="0097218A" w:rsidRPr="0097218A">
          <w:rPr>
            <w:i/>
            <w:rPrChange w:id="29" w:author="Elise Lucotte" w:date="2018-05-31T15:17:00Z">
              <w:rPr/>
            </w:rPrChange>
          </w:rPr>
          <w:t>Sly</w:t>
        </w:r>
        <w:r w:rsidR="0097218A" w:rsidRPr="00321405">
          <w:t xml:space="preserve"> </w:t>
        </w:r>
      </w:ins>
      <w:r w:rsidR="00007A24" w:rsidRPr="00321405">
        <w:t xml:space="preserve">and </w:t>
      </w:r>
      <w:del w:id="30" w:author="Elise Lucotte" w:date="2018-05-31T15:16:00Z">
        <w:r w:rsidR="00007A24" w:rsidRPr="0097218A" w:rsidDel="0097218A">
          <w:rPr>
            <w:i/>
            <w:rPrChange w:id="31" w:author="Elise Lucotte" w:date="2018-05-31T15:17:00Z">
              <w:rPr/>
            </w:rPrChange>
          </w:rPr>
          <w:delText>SLX</w:delText>
        </w:r>
      </w:del>
      <w:proofErr w:type="spellStart"/>
      <w:ins w:id="32" w:author="Elise Lucotte" w:date="2018-05-31T15:16:00Z">
        <w:r w:rsidR="0097218A" w:rsidRPr="0097218A">
          <w:rPr>
            <w:i/>
            <w:rPrChange w:id="33" w:author="Elise Lucotte" w:date="2018-05-31T15:17:00Z">
              <w:rPr/>
            </w:rPrChange>
          </w:rPr>
          <w:t>Slx</w:t>
        </w:r>
      </w:ins>
      <w:proofErr w:type="spellEnd"/>
      <w:ins w:id="34" w:author="Elise Lucotte" w:date="2018-05-31T15:21:00Z">
        <w:r w:rsidR="0097218A">
          <w:rPr>
            <w:i/>
          </w:rPr>
          <w:t>.</w:t>
        </w:r>
      </w:ins>
      <w:del w:id="35" w:author="Elise Lucotte" w:date="2018-05-31T15:21:00Z">
        <w:r w:rsidR="008E2469" w:rsidRPr="00321405" w:rsidDel="0097218A">
          <w:delText>,</w:delText>
        </w:r>
      </w:del>
      <w:del w:id="36" w:author="Elise Lucotte" w:date="2018-05-31T15:19:00Z">
        <w:r w:rsidR="008E2469" w:rsidRPr="00321405" w:rsidDel="0097218A">
          <w:delText xml:space="preserve"> residing on each of the sex chromosomes</w:delText>
        </w:r>
        <w:r w:rsidR="00007A24" w:rsidRPr="00321405" w:rsidDel="0097218A">
          <w:delText xml:space="preserve">. </w:delText>
        </w:r>
      </w:del>
      <w:del w:id="37" w:author="Elise Lucotte" w:date="2018-05-31T15:18:00Z">
        <w:r w:rsidR="00007A24" w:rsidRPr="00321405" w:rsidDel="0097218A">
          <w:delText xml:space="preserve">Evidence suggests </w:delText>
        </w:r>
        <w:r w:rsidR="008E2469" w:rsidRPr="00321405" w:rsidDel="0097218A">
          <w:delText xml:space="preserve">that these genes are </w:delText>
        </w:r>
      </w:del>
      <w:del w:id="38" w:author="Elise Lucotte" w:date="2018-05-31T15:19:00Z">
        <w:r w:rsidR="008E2469" w:rsidRPr="00321405" w:rsidDel="0097218A">
          <w:delText>involved in an</w:delText>
        </w:r>
      </w:del>
      <w:del w:id="39" w:author="Elise Lucotte" w:date="2018-05-31T15:20:00Z">
        <w:r w:rsidR="008E2469" w:rsidRPr="00321405" w:rsidDel="0097218A">
          <w:delText xml:space="preserve"> intragenomic conflict</w:delText>
        </w:r>
      </w:del>
      <w:r w:rsidR="008E2469" w:rsidRPr="00321405">
        <w:t xml:space="preserve"> </w:t>
      </w:r>
      <w:del w:id="40" w:author="Elise Lucotte" w:date="2018-05-31T15:19:00Z">
        <w:r w:rsidR="008E2469" w:rsidRPr="00321405" w:rsidDel="0097218A">
          <w:delText xml:space="preserve">where </w:delText>
        </w:r>
      </w:del>
      <w:del w:id="41" w:author="Elise Lucotte" w:date="2018-05-31T15:20:00Z">
        <w:r w:rsidR="008E2469" w:rsidRPr="00321405" w:rsidDel="0097218A">
          <w:delText>t</w:delText>
        </w:r>
      </w:del>
      <w:ins w:id="42" w:author="Elise Lucotte" w:date="2018-05-31T15:20:00Z">
        <w:r w:rsidR="0097218A">
          <w:t>This pair of gene</w:t>
        </w:r>
      </w:ins>
      <w:del w:id="43" w:author="Elise Lucotte" w:date="2018-05-31T15:20:00Z">
        <w:r w:rsidR="008E2469" w:rsidRPr="00321405" w:rsidDel="0097218A">
          <w:delText>hey</w:delText>
        </w:r>
      </w:del>
      <w:r w:rsidR="008E2469" w:rsidRPr="00321405">
        <w:t xml:space="preserve"> compete to </w:t>
      </w:r>
      <w:del w:id="44" w:author="Elise Lucotte" w:date="2018-05-31T15:19:00Z">
        <w:r w:rsidR="008E2469" w:rsidRPr="00321405" w:rsidDel="0097218A">
          <w:delText xml:space="preserve">become </w:delText>
        </w:r>
      </w:del>
      <w:ins w:id="45" w:author="Elise Lucotte" w:date="2018-05-31T15:19:00Z">
        <w:r w:rsidR="0097218A">
          <w:t>be</w:t>
        </w:r>
        <w:r w:rsidR="0097218A" w:rsidRPr="00321405">
          <w:t xml:space="preserve"> </w:t>
        </w:r>
      </w:ins>
      <w:r w:rsidR="008E2469" w:rsidRPr="00321405">
        <w:t>transmitted to the next generation</w:t>
      </w:r>
      <w:ins w:id="46" w:author="Elise Lucotte" w:date="2018-05-31T15:20:00Z">
        <w:r w:rsidR="0097218A">
          <w:t>, due to an</w:t>
        </w:r>
        <w:r w:rsidR="0097218A" w:rsidRPr="00321405">
          <w:t xml:space="preserve"> intragenomic conflict</w:t>
        </w:r>
      </w:ins>
      <w:r w:rsidR="008E2469" w:rsidRPr="00321405">
        <w:t xml:space="preserve">. </w:t>
      </w:r>
    </w:p>
    <w:p w14:paraId="3B2AB059" w14:textId="0610FF02" w:rsidR="003847AB" w:rsidRPr="00321405" w:rsidRDefault="003847AB" w:rsidP="0036753E">
      <w:del w:id="47" w:author="Elise Lucotte" w:date="2018-05-31T15:22:00Z">
        <w:r w:rsidRPr="00321405" w:rsidDel="00ED1C5C">
          <w:delText>This mechanism leads to deleterious X-</w:delText>
        </w:r>
      </w:del>
      <w:del w:id="48" w:author="Elise Lucotte" w:date="2018-05-31T15:21:00Z">
        <w:r w:rsidRPr="00321405" w:rsidDel="0097218A">
          <w:delText>X</w:delText>
        </w:r>
      </w:del>
      <w:del w:id="49" w:author="Elise Lucotte" w:date="2018-05-31T15:22:00Z">
        <w:r w:rsidRPr="00321405" w:rsidDel="00ED1C5C">
          <w:delText xml:space="preserve">Y dosage disruption in hybrids. </w:delText>
        </w:r>
      </w:del>
      <w:r w:rsidRPr="00321405">
        <w:t xml:space="preserve">A deficiency of </w:t>
      </w:r>
      <w:proofErr w:type="spellStart"/>
      <w:r w:rsidRPr="0097218A">
        <w:rPr>
          <w:i/>
          <w:rPrChange w:id="50" w:author="Elise Lucotte" w:date="2018-05-31T15:21:00Z">
            <w:rPr/>
          </w:rPrChange>
        </w:rPr>
        <w:t>Slx</w:t>
      </w:r>
      <w:proofErr w:type="spellEnd"/>
      <w:r w:rsidRPr="00321405">
        <w:t xml:space="preserve"> distorts the sex ratio to have higher frequency of males</w:t>
      </w:r>
      <w:ins w:id="51" w:author="Elise Lucotte" w:date="2018-05-31T15:21:00Z">
        <w:r w:rsidR="00ED1C5C">
          <w:t xml:space="preserve">, and </w:t>
        </w:r>
        <w:r w:rsidR="00ED1C5C" w:rsidRPr="00ED1C5C">
          <w:rPr>
            <w:i/>
            <w:rPrChange w:id="52" w:author="Elise Lucotte" w:date="2018-05-31T15:22:00Z">
              <w:rPr/>
            </w:rPrChange>
          </w:rPr>
          <w:t>vice-versa</w:t>
        </w:r>
        <w:r w:rsidR="00ED1C5C">
          <w:t xml:space="preserve"> for Sly</w:t>
        </w:r>
      </w:ins>
      <w:r w:rsidRPr="00321405">
        <w:t>.</w:t>
      </w:r>
      <w:del w:id="53" w:author="Elise Lucotte" w:date="2018-05-31T15:24:00Z">
        <w:r w:rsidRPr="00321405" w:rsidDel="00ED1C5C">
          <w:delText xml:space="preserve"> </w:delText>
        </w:r>
      </w:del>
      <w:del w:id="54" w:author="Elise Lucotte" w:date="2018-05-31T15:22:00Z">
        <w:r w:rsidRPr="00321405" w:rsidDel="00ED1C5C">
          <w:delText xml:space="preserve">In the long run, this will be corrected with </w:delText>
        </w:r>
        <w:r w:rsidRPr="0097218A" w:rsidDel="00ED1C5C">
          <w:rPr>
            <w:i/>
            <w:rPrChange w:id="55" w:author="Elise Lucotte" w:date="2018-05-31T15:21:00Z">
              <w:rPr/>
            </w:rPrChange>
          </w:rPr>
          <w:delText>Sly</w:delText>
        </w:r>
        <w:r w:rsidRPr="00321405" w:rsidDel="00ED1C5C">
          <w:delText xml:space="preserve"> deficiency. </w:delText>
        </w:r>
      </w:del>
    </w:p>
    <w:p w14:paraId="353B7865" w14:textId="0D97DF31" w:rsidR="00CD620D" w:rsidRPr="00321405" w:rsidRDefault="00ED1C5C" w:rsidP="0036753E">
      <w:ins w:id="56" w:author="Elise Lucotte" w:date="2018-05-31T15:22:00Z">
        <w:r>
          <w:t>During meiosis, s</w:t>
        </w:r>
      </w:ins>
      <w:del w:id="57" w:author="Elise Lucotte" w:date="2018-05-31T15:22:00Z">
        <w:r w:rsidR="003847AB" w:rsidRPr="00321405" w:rsidDel="00ED1C5C">
          <w:delText>S</w:delText>
        </w:r>
      </w:del>
      <w:r w:rsidR="003847AB" w:rsidRPr="00321405">
        <w:t xml:space="preserve">ex chromosome inactivation is crucial to avoid </w:t>
      </w:r>
      <w:r w:rsidR="00EC7401" w:rsidRPr="00321405">
        <w:t>mechanisms that disturbs the segregation of sex-chromosomes</w:t>
      </w:r>
      <w:del w:id="58" w:author="Elise Lucotte" w:date="2018-05-31T15:22:00Z">
        <w:r w:rsidR="00EC7401" w:rsidRPr="00321405" w:rsidDel="00ED1C5C">
          <w:delText xml:space="preserve"> during meiosis</w:delText>
        </w:r>
      </w:del>
      <w:r w:rsidR="00EC7401" w:rsidRPr="00321405">
        <w:t>. This inactivation is often</w:t>
      </w:r>
      <w:ins w:id="59" w:author="Elise Lucotte" w:date="2018-05-31T15:23:00Z">
        <w:r>
          <w:t xml:space="preserve"> disrupted </w:t>
        </w:r>
      </w:ins>
      <w:del w:id="60" w:author="Elise Lucotte" w:date="2018-05-31T15:23:00Z">
        <w:r w:rsidR="00EC7401" w:rsidRPr="00321405" w:rsidDel="00ED1C5C">
          <w:delText xml:space="preserve"> </w:delText>
        </w:r>
        <w:r w:rsidR="00321405" w:rsidRPr="00321405" w:rsidDel="00ED1C5C">
          <w:delText>mis</w:delText>
        </w:r>
      </w:del>
      <w:del w:id="61" w:author="Elise Lucotte" w:date="2018-05-31T15:22:00Z">
        <w:r w:rsidR="00321405" w:rsidRPr="00321405" w:rsidDel="00ED1C5C">
          <w:delText xml:space="preserve"> </w:delText>
        </w:r>
      </w:del>
      <w:del w:id="62" w:author="Elise Lucotte" w:date="2018-05-31T15:23:00Z">
        <w:r w:rsidR="00321405" w:rsidRPr="00321405" w:rsidDel="00ED1C5C">
          <w:delText>regulated</w:delText>
        </w:r>
      </w:del>
      <w:ins w:id="63" w:author="Elise Lucotte" w:date="2018-05-31T15:22:00Z">
        <w:r>
          <w:t>in hybrids</w:t>
        </w:r>
      </w:ins>
      <w:r w:rsidR="00EC7401" w:rsidRPr="00321405">
        <w:t xml:space="preserve">, at least in round spermatids, </w:t>
      </w:r>
      <w:del w:id="64" w:author="Elise Lucotte" w:date="2018-05-31T15:23:00Z">
        <w:r w:rsidR="00EC7401" w:rsidRPr="00321405" w:rsidDel="00ED1C5C">
          <w:delText xml:space="preserve">depending </w:delText>
        </w:r>
      </w:del>
      <w:ins w:id="65" w:author="Elise Lucotte" w:date="2018-05-31T15:23:00Z">
        <w:r>
          <w:t xml:space="preserve">and evidence suggests that it is caused by unbalanced </w:t>
        </w:r>
      </w:ins>
      <w:del w:id="66" w:author="Elise Lucotte" w:date="2018-05-31T15:23:00Z">
        <w:r w:rsidR="00EC7401" w:rsidRPr="00321405" w:rsidDel="00ED1C5C">
          <w:delText xml:space="preserve">on the </w:delText>
        </w:r>
      </w:del>
      <w:r w:rsidR="00EC7401" w:rsidRPr="00321405">
        <w:t>copy number</w:t>
      </w:r>
      <w:ins w:id="67" w:author="Elise Lucotte" w:date="2018-05-31T15:23:00Z">
        <w:r>
          <w:t xml:space="preserve"> of </w:t>
        </w:r>
        <w:r w:rsidRPr="00ED1C5C">
          <w:rPr>
            <w:i/>
            <w:rPrChange w:id="68" w:author="Elise Lucotte" w:date="2018-05-31T15:23:00Z">
              <w:rPr/>
            </w:rPrChange>
          </w:rPr>
          <w:t>Sly</w:t>
        </w:r>
        <w:r>
          <w:t xml:space="preserve"> and </w:t>
        </w:r>
        <w:commentRangeStart w:id="69"/>
        <w:proofErr w:type="spellStart"/>
        <w:r w:rsidRPr="00ED1C5C">
          <w:rPr>
            <w:i/>
            <w:rPrChange w:id="70" w:author="Elise Lucotte" w:date="2018-05-31T15:24:00Z">
              <w:rPr/>
            </w:rPrChange>
          </w:rPr>
          <w:t>Slx</w:t>
        </w:r>
      </w:ins>
      <w:commentRangeEnd w:id="69"/>
      <w:proofErr w:type="spellEnd"/>
      <w:ins w:id="71" w:author="Elise Lucotte" w:date="2018-05-31T15:24:00Z">
        <w:r>
          <w:rPr>
            <w:rStyle w:val="CommentReference"/>
          </w:rPr>
          <w:commentReference w:id="69"/>
        </w:r>
      </w:ins>
      <w:ins w:id="72" w:author="Elise Lucotte" w:date="2018-05-31T15:23:00Z">
        <w:r>
          <w:t>.</w:t>
        </w:r>
      </w:ins>
      <w:r w:rsidR="00EC7401" w:rsidRPr="00321405">
        <w:t xml:space="preserve"> </w:t>
      </w:r>
    </w:p>
    <w:p w14:paraId="29FC7442" w14:textId="5B986571" w:rsidR="006316FA" w:rsidRPr="00321405" w:rsidRDefault="008E2469" w:rsidP="0036753E">
      <w:del w:id="73" w:author="Elise Lucotte" w:date="2018-05-31T15:24:00Z">
        <w:r w:rsidRPr="00321405" w:rsidDel="00ED1C5C">
          <w:delText>This conflict,</w:delText>
        </w:r>
        <w:r w:rsidR="00200765" w:rsidRPr="00321405" w:rsidDel="00ED1C5C">
          <w:delText xml:space="preserve"> and intragenomic</w:delText>
        </w:r>
      </w:del>
      <w:ins w:id="74" w:author="Elise Lucotte" w:date="2018-05-31T15:24:00Z">
        <w:r w:rsidR="00ED1C5C">
          <w:t>Intragenomic</w:t>
        </w:r>
      </w:ins>
      <w:r w:rsidR="00200765" w:rsidRPr="00321405">
        <w:t xml:space="preserve"> conflicts </w:t>
      </w:r>
      <w:del w:id="75" w:author="Elise Lucotte" w:date="2018-05-31T15:24:00Z">
        <w:r w:rsidR="00200765" w:rsidRPr="00321405" w:rsidDel="00ED1C5C">
          <w:delText>as</w:delText>
        </w:r>
        <w:r w:rsidRPr="00321405" w:rsidDel="00ED1C5C">
          <w:delText xml:space="preserve"> whole </w:delText>
        </w:r>
      </w:del>
      <w:r w:rsidRPr="00321405">
        <w:t>lead</w:t>
      </w:r>
      <w:del w:id="76" w:author="Elise Lucotte" w:date="2018-05-31T15:25:00Z">
        <w:r w:rsidRPr="00321405" w:rsidDel="00ED1C5C">
          <w:delText>s</w:delText>
        </w:r>
      </w:del>
      <w:r w:rsidRPr="00321405">
        <w:t xml:space="preserve"> to speciation</w:t>
      </w:r>
      <w:del w:id="77" w:author="Elise Lucotte" w:date="2018-05-31T15:25:00Z">
        <w:r w:rsidRPr="00321405" w:rsidDel="00ED1C5C">
          <w:delText>,</w:delText>
        </w:r>
      </w:del>
      <w:r w:rsidRPr="00321405">
        <w:t xml:space="preserve"> because </w:t>
      </w:r>
      <w:ins w:id="78" w:author="Elise Lucotte" w:date="2018-05-31T15:24:00Z">
        <w:r w:rsidR="00ED1C5C">
          <w:t xml:space="preserve">the arms-race process triggers a rapid differentiation of </w:t>
        </w:r>
      </w:ins>
      <w:r w:rsidRPr="00321405">
        <w:t>the sex-chromosomes</w:t>
      </w:r>
      <w:ins w:id="79" w:author="Elise Lucotte" w:date="2018-05-31T15:25:00Z">
        <w:r w:rsidR="00ED1C5C">
          <w:t>, which</w:t>
        </w:r>
      </w:ins>
      <w:r w:rsidRPr="00321405">
        <w:t xml:space="preserve"> may become </w:t>
      </w:r>
      <w:del w:id="80" w:author="Elise Lucotte" w:date="2018-05-31T15:25:00Z">
        <w:r w:rsidRPr="00321405" w:rsidDel="00ED1C5C">
          <w:delText xml:space="preserve">different </w:delText>
        </w:r>
      </w:del>
      <w:ins w:id="81" w:author="Elise Lucotte" w:date="2018-05-31T15:25:00Z">
        <w:r w:rsidR="00ED1C5C">
          <w:t>sufficiently divergent</w:t>
        </w:r>
        <w:r w:rsidR="00ED1C5C" w:rsidRPr="00321405">
          <w:t xml:space="preserve"> </w:t>
        </w:r>
      </w:ins>
      <w:r w:rsidRPr="00321405">
        <w:t>between sub</w:t>
      </w:r>
      <w:r w:rsidR="006316FA" w:rsidRPr="00321405">
        <w:t>-populations</w:t>
      </w:r>
      <w:ins w:id="82" w:author="Elise Lucotte" w:date="2018-05-31T15:25:00Z">
        <w:r w:rsidR="00ED1C5C">
          <w:t xml:space="preserve"> to induce hybrid incompatib</w:t>
        </w:r>
      </w:ins>
      <w:ins w:id="83" w:author="Elise Lucotte" w:date="2018-05-31T15:26:00Z">
        <w:r w:rsidR="00ED1C5C">
          <w:t>i</w:t>
        </w:r>
      </w:ins>
      <w:ins w:id="84" w:author="Elise Lucotte" w:date="2018-05-31T15:25:00Z">
        <w:r w:rsidR="00ED1C5C">
          <w:t>lities</w:t>
        </w:r>
      </w:ins>
      <w:r w:rsidR="006316FA" w:rsidRPr="00321405">
        <w:t xml:space="preserve">. </w:t>
      </w:r>
    </w:p>
    <w:p w14:paraId="5504D0F5" w14:textId="2BF3EE74" w:rsidR="002A52B0" w:rsidRDefault="00ED1C5C" w:rsidP="0036753E">
      <w:pPr>
        <w:rPr>
          <w:ins w:id="85" w:author="Elise Lucotte" w:date="2018-05-31T15:29:00Z"/>
        </w:rPr>
      </w:pPr>
      <w:ins w:id="86" w:author="Elise Lucotte" w:date="2018-05-31T15:26:00Z">
        <w:r>
          <w:t>T</w:t>
        </w:r>
      </w:ins>
      <w:del w:id="87" w:author="Elise Lucotte" w:date="2018-05-31T15:26:00Z">
        <w:r w:rsidR="002A52B0" w:rsidRPr="00321405" w:rsidDel="00ED1C5C">
          <w:delText>As t</w:delText>
        </w:r>
      </w:del>
      <w:r w:rsidR="002A52B0" w:rsidRPr="00321405">
        <w:t xml:space="preserve">he genetic homology between human and mouse is much higher for single copy genes, than for ampliconic genes, it is </w:t>
      </w:r>
      <w:ins w:id="88" w:author="Elise Lucotte" w:date="2018-05-31T15:26:00Z">
        <w:r>
          <w:t xml:space="preserve">therefore </w:t>
        </w:r>
      </w:ins>
      <w:r w:rsidR="002A52B0" w:rsidRPr="00321405">
        <w:t xml:space="preserve">suggested that the evolutionary </w:t>
      </w:r>
      <w:r w:rsidR="008E2469" w:rsidRPr="00321405">
        <w:t>turnover is much faster for am</w:t>
      </w:r>
      <w:r w:rsidR="002A52B0" w:rsidRPr="00321405">
        <w:t xml:space="preserve">pliconic genes. </w:t>
      </w:r>
    </w:p>
    <w:p w14:paraId="54C2F971" w14:textId="2F6D079E" w:rsidR="00ED1C5C" w:rsidRPr="00ED1C5C" w:rsidRDefault="00ED1C5C" w:rsidP="0036753E">
      <w:pPr>
        <w:rPr>
          <w:b/>
          <w:rPrChange w:id="89" w:author="Elise Lucotte" w:date="2018-05-31T15:29:00Z">
            <w:rPr/>
          </w:rPrChange>
        </w:rPr>
      </w:pPr>
      <w:ins w:id="90" w:author="Elise Lucotte" w:date="2018-05-31T15:29:00Z">
        <w:r w:rsidRPr="00ED1C5C">
          <w:rPr>
            <w:b/>
            <w:rPrChange w:id="91" w:author="Elise Lucotte" w:date="2018-05-31T15:29:00Z">
              <w:rPr/>
            </w:rPrChange>
          </w:rPr>
          <w:t xml:space="preserve">Sperm competition in </w:t>
        </w:r>
      </w:ins>
      <w:ins w:id="92" w:author="Elise Lucotte" w:date="2018-05-31T15:30:00Z">
        <w:r>
          <w:rPr>
            <w:b/>
          </w:rPr>
          <w:t>Hominids</w:t>
        </w:r>
      </w:ins>
    </w:p>
    <w:p w14:paraId="04C9F4B8" w14:textId="22EB946D" w:rsidR="00ED1C5C" w:rsidRDefault="00BE1722" w:rsidP="0036753E">
      <w:pPr>
        <w:rPr>
          <w:ins w:id="93" w:author="Elise Lucotte" w:date="2018-05-31T15:30:00Z"/>
        </w:rPr>
      </w:pPr>
      <w:del w:id="94" w:author="Elise Lucotte" w:date="2018-05-31T15:33:00Z">
        <w:r w:rsidRPr="00321405" w:rsidDel="00D23AF1">
          <w:delText>Sperm quality i</w:delText>
        </w:r>
        <w:r w:rsidR="00A6305A" w:rsidRPr="00321405" w:rsidDel="00D23AF1">
          <w:delText xml:space="preserve">s different among </w:delText>
        </w:r>
      </w:del>
      <w:del w:id="95" w:author="Elise Lucotte" w:date="2018-05-31T15:32:00Z">
        <w:r w:rsidR="00A6305A" w:rsidRPr="00321405" w:rsidDel="00D23AF1">
          <w:delText xml:space="preserve">the </w:delText>
        </w:r>
      </w:del>
      <w:del w:id="96" w:author="Elise Lucotte" w:date="2018-05-31T15:33:00Z">
        <w:r w:rsidR="00A6305A" w:rsidRPr="00321405" w:rsidDel="00D23AF1">
          <w:delText xml:space="preserve">hominids. </w:delText>
        </w:r>
      </w:del>
      <w:r w:rsidR="00A6305A" w:rsidRPr="00321405">
        <w:t xml:space="preserve">There are </w:t>
      </w:r>
      <w:del w:id="97" w:author="Elise Lucotte" w:date="2018-05-31T15:33:00Z">
        <w:r w:rsidR="00A6305A" w:rsidRPr="00321405" w:rsidDel="00D23AF1">
          <w:delText xml:space="preserve">differing </w:delText>
        </w:r>
      </w:del>
      <w:ins w:id="98" w:author="Elise Lucotte" w:date="2018-05-31T15:33:00Z">
        <w:r w:rsidR="00D23AF1">
          <w:t>different</w:t>
        </w:r>
        <w:r w:rsidR="00D23AF1" w:rsidRPr="00321405">
          <w:t xml:space="preserve"> </w:t>
        </w:r>
      </w:ins>
      <w:r w:rsidR="00A6305A" w:rsidRPr="00321405">
        <w:t xml:space="preserve">levels of sperm competition among the hominids. </w:t>
      </w:r>
      <w:ins w:id="99" w:author="Elise Lucotte" w:date="2018-05-31T15:28:00Z">
        <w:r w:rsidR="00ED1C5C">
          <w:t xml:space="preserve">Indeed, </w:t>
        </w:r>
      </w:ins>
      <w:r w:rsidR="00A6305A" w:rsidRPr="00321405">
        <w:t>G</w:t>
      </w:r>
      <w:r w:rsidRPr="00321405">
        <w:t>orilla</w:t>
      </w:r>
      <w:ins w:id="100" w:author="Elise Lucotte" w:date="2018-05-31T15:28:00Z">
        <w:r w:rsidR="00ED1C5C">
          <w:t>s</w:t>
        </w:r>
      </w:ins>
      <w:r w:rsidRPr="00321405">
        <w:t xml:space="preserve"> </w:t>
      </w:r>
      <w:ins w:id="101" w:author="Elise Lucotte" w:date="2018-05-31T15:27:00Z">
        <w:r w:rsidR="00ED1C5C">
          <w:t xml:space="preserve">have a </w:t>
        </w:r>
      </w:ins>
      <w:ins w:id="102" w:author="Elise Lucotte" w:date="2018-05-31T15:28:00Z">
        <w:r w:rsidR="00ED1C5C">
          <w:t xml:space="preserve">mating </w:t>
        </w:r>
      </w:ins>
      <w:ins w:id="103" w:author="Elise Lucotte" w:date="2018-05-31T15:27:00Z">
        <w:r w:rsidR="00ED1C5C">
          <w:t xml:space="preserve">system where a dominant </w:t>
        </w:r>
      </w:ins>
      <w:del w:id="104" w:author="Elise Lucotte" w:date="2018-05-31T15:27:00Z">
        <w:r w:rsidRPr="00321405" w:rsidDel="00ED1C5C">
          <w:delText>and orangutan</w:delText>
        </w:r>
        <w:r w:rsidR="00A6305A" w:rsidRPr="00321405" w:rsidDel="00ED1C5C">
          <w:delText xml:space="preserve"> </w:delText>
        </w:r>
      </w:del>
      <w:r w:rsidR="00A6305A" w:rsidRPr="00321405">
        <w:t>male</w:t>
      </w:r>
      <w:del w:id="105" w:author="Elise Lucotte" w:date="2018-05-31T15:27:00Z">
        <w:r w:rsidR="00A6305A" w:rsidRPr="00321405" w:rsidDel="00ED1C5C">
          <w:delText>s</w:delText>
        </w:r>
      </w:del>
      <w:r w:rsidR="00A6305A" w:rsidRPr="00321405">
        <w:t xml:space="preserve"> monopolizes</w:t>
      </w:r>
      <w:r w:rsidRPr="00321405">
        <w:t xml:space="preserve"> copulation</w:t>
      </w:r>
      <w:ins w:id="106" w:author="Elise Lucotte" w:date="2018-05-31T15:27:00Z">
        <w:r w:rsidR="00ED1C5C">
          <w:t>s</w:t>
        </w:r>
      </w:ins>
      <w:r w:rsidRPr="00321405">
        <w:t xml:space="preserve"> with females</w:t>
      </w:r>
      <w:r w:rsidR="00A6305A" w:rsidRPr="00321405">
        <w:t xml:space="preserve"> </w:t>
      </w:r>
      <w:del w:id="107" w:author="Elise Lucotte" w:date="2018-05-31T15:27:00Z">
        <w:r w:rsidR="00A6305A" w:rsidRPr="00321405" w:rsidDel="00ED1C5C">
          <w:delText xml:space="preserve">where </w:delText>
        </w:r>
      </w:del>
      <w:ins w:id="108" w:author="Elise Lucotte" w:date="2018-05-31T15:27:00Z">
        <w:r w:rsidR="00ED1C5C">
          <w:t>and</w:t>
        </w:r>
        <w:r w:rsidR="00ED1C5C" w:rsidRPr="00321405">
          <w:t xml:space="preserve"> </w:t>
        </w:r>
      </w:ins>
      <w:r w:rsidR="00A6305A" w:rsidRPr="00321405">
        <w:t xml:space="preserve">chimpanzees </w:t>
      </w:r>
      <w:del w:id="109" w:author="Elise Lucotte" w:date="2018-05-31T15:27:00Z">
        <w:r w:rsidR="00A6305A" w:rsidRPr="00321405" w:rsidDel="00ED1C5C">
          <w:delText xml:space="preserve">instead </w:delText>
        </w:r>
      </w:del>
      <w:r w:rsidR="00A6305A" w:rsidRPr="00321405">
        <w:t xml:space="preserve">have a multi-male </w:t>
      </w:r>
      <w:ins w:id="110" w:author="Elise Lucotte" w:date="2018-05-31T15:28:00Z">
        <w:r w:rsidR="00ED1C5C">
          <w:t xml:space="preserve">multi-female </w:t>
        </w:r>
      </w:ins>
      <w:del w:id="111" w:author="Elise Lucotte" w:date="2018-05-31T15:28:00Z">
        <w:r w:rsidR="00A6305A" w:rsidRPr="00321405" w:rsidDel="00ED1C5C">
          <w:delText xml:space="preserve">breding </w:delText>
        </w:r>
      </w:del>
      <w:ins w:id="112" w:author="Elise Lucotte" w:date="2018-05-31T15:28:00Z">
        <w:r w:rsidR="00ED1C5C">
          <w:t>mating</w:t>
        </w:r>
        <w:r w:rsidR="00ED1C5C" w:rsidRPr="00321405">
          <w:t xml:space="preserve"> </w:t>
        </w:r>
      </w:ins>
      <w:r w:rsidR="00A6305A" w:rsidRPr="00321405">
        <w:t>system, where many males copulate with each female. This differential behavior yields higher selection on</w:t>
      </w:r>
      <w:r w:rsidR="00A02158" w:rsidRPr="00321405">
        <w:t xml:space="preserve"> increasing</w:t>
      </w:r>
      <w:r w:rsidR="00A6305A" w:rsidRPr="00321405">
        <w:t xml:space="preserve"> testes size in chimpanzee compared to </w:t>
      </w:r>
      <w:ins w:id="113" w:author="Elise Lucotte" w:date="2018-05-31T15:28:00Z">
        <w:r w:rsidR="00ED1C5C">
          <w:t xml:space="preserve">Gorilla </w:t>
        </w:r>
      </w:ins>
      <w:del w:id="114" w:author="Elise Lucotte" w:date="2018-05-31T15:28:00Z">
        <w:r w:rsidR="00A6305A" w:rsidRPr="00321405" w:rsidDel="00ED1C5C">
          <w:delText>the sexu</w:delText>
        </w:r>
        <w:r w:rsidR="00321405" w:rsidDel="00ED1C5C">
          <w:delText xml:space="preserve">al-partner-monopolizing species </w:delText>
        </w:r>
      </w:del>
      <w:r w:rsidR="00A6305A" w:rsidRPr="00321405">
        <w:fldChar w:fldCharType="begin" w:fldLock="1"/>
      </w:r>
      <w:r w:rsidR="00410FB4" w:rsidRPr="00321405">
        <w:instrText>ADDIN CSL_CITATION {"citationItems":[{"id":"ITEM-1","itemData":{"DOI":"https://doi.org/10.1016/0047-2484(88)90037-1","ISSN":"0047-2484","author":[{"dropping-particle":"","family":"Møller","given":"Anders Pape","non-dropping-particle":"","parse-names":false,"suffix":""}],"container-title":"Journal of Human Evolution","id":"ITEM-1","issue":"5","issued":{"date-parts":[["1988"]]},"page":"479-488","title":"Ejaculate quality, testes size and sperm competition in primates","type":"article-journal","volume":"17"},"uris":["http://www.mendeley.com/documents/?uuid=b97465ea-dade-472f-81bd-a84b8f5b5964"]}],"mendeley":{"formattedCitation":"[3]","plainTextFormattedCitation":"[3]","previouslyFormattedCitation":"[3]"},"properties":{"noteIndex":0},"schema":"https://github.com/citation-style-language/schema/raw/master/csl-citation.json"}</w:instrText>
      </w:r>
      <w:r w:rsidR="00A6305A" w:rsidRPr="00321405">
        <w:fldChar w:fldCharType="separate"/>
      </w:r>
      <w:r w:rsidR="00E51EB7" w:rsidRPr="00321405">
        <w:rPr>
          <w:noProof/>
        </w:rPr>
        <w:t>[3]</w:t>
      </w:r>
      <w:r w:rsidR="00A6305A" w:rsidRPr="00321405">
        <w:fldChar w:fldCharType="end"/>
      </w:r>
      <w:r w:rsidR="00321405">
        <w:t>.</w:t>
      </w:r>
      <w:ins w:id="115" w:author="Elise Lucotte" w:date="2018-05-31T15:28:00Z">
        <w:r w:rsidR="00ED1C5C">
          <w:t xml:space="preserve"> In </w:t>
        </w:r>
        <w:commentRangeStart w:id="116"/>
        <w:r w:rsidR="00ED1C5C">
          <w:t>humans</w:t>
        </w:r>
      </w:ins>
      <w:commentRangeEnd w:id="116"/>
      <w:ins w:id="117" w:author="Elise Lucotte" w:date="2018-05-31T15:33:00Z">
        <w:r w:rsidR="00D23AF1">
          <w:rPr>
            <w:rStyle w:val="CommentReference"/>
          </w:rPr>
          <w:commentReference w:id="116"/>
        </w:r>
      </w:ins>
      <w:ins w:id="118" w:author="Elise Lucotte" w:date="2018-05-31T15:28:00Z">
        <w:r w:rsidR="00ED1C5C">
          <w:t xml:space="preserve"> (…)</w:t>
        </w:r>
      </w:ins>
    </w:p>
    <w:p w14:paraId="4289DA61" w14:textId="77777777" w:rsidR="00ED1C5C" w:rsidRDefault="00ED1C5C" w:rsidP="0036753E">
      <w:pPr>
        <w:rPr>
          <w:ins w:id="119" w:author="Elise Lucotte" w:date="2018-05-31T15:31:00Z"/>
        </w:rPr>
      </w:pPr>
      <w:ins w:id="120" w:author="Elise Lucotte" w:date="2018-05-31T15:30:00Z">
        <w:r>
          <w:t xml:space="preserve">Most of the ampliconic genes are expressed in testis, therefore, </w:t>
        </w:r>
      </w:ins>
      <w:ins w:id="121" w:author="Elise Lucotte" w:date="2018-05-31T15:31:00Z">
        <w:r>
          <w:t xml:space="preserve">sperm competition may have influenced the evolution of these genes in different way in gorillas, chimpanzees and humans. </w:t>
        </w:r>
      </w:ins>
    </w:p>
    <w:p w14:paraId="1BEBD998" w14:textId="4D8073A4" w:rsidR="00ED1C5C" w:rsidRPr="00321405" w:rsidRDefault="00ED1C5C" w:rsidP="0036753E">
      <w:ins w:id="122" w:author="Elise Lucotte" w:date="2018-05-31T15:31:00Z">
        <w:r>
          <w:t xml:space="preserve">The goal of this study is therefore to </w:t>
        </w:r>
      </w:ins>
      <w:ins w:id="123" w:author="Elise Lucotte" w:date="2018-05-31T15:30:00Z">
        <w:r>
          <w:t xml:space="preserve">compare the copy number of </w:t>
        </w:r>
      </w:ins>
      <w:ins w:id="124" w:author="Elise Lucotte" w:date="2018-05-31T15:31:00Z">
        <w:r>
          <w:t>the ampliconic</w:t>
        </w:r>
      </w:ins>
      <w:ins w:id="125" w:author="Elise Lucotte" w:date="2018-05-31T15:30:00Z">
        <w:r>
          <w:t xml:space="preserve"> genes between </w:t>
        </w:r>
      </w:ins>
      <w:ins w:id="126" w:author="Elise Lucotte" w:date="2018-05-31T15:32:00Z">
        <w:r>
          <w:t>gorillas, chimpanzees and humans</w:t>
        </w:r>
        <w:r w:rsidR="00D23AF1">
          <w:t>, to learn more about the history of amplification of these genes.</w:t>
        </w:r>
      </w:ins>
    </w:p>
    <w:p w14:paraId="34D11DB2" w14:textId="2DD044E9" w:rsidR="002A52B0" w:rsidRPr="00321405" w:rsidRDefault="002A52B0" w:rsidP="00074775">
      <w:pPr>
        <w:pStyle w:val="Heading1"/>
      </w:pPr>
      <w:r w:rsidRPr="00321405">
        <w:lastRenderedPageBreak/>
        <w:t>Method</w:t>
      </w:r>
    </w:p>
    <w:p w14:paraId="54E16F0F" w14:textId="1897C499" w:rsidR="002A52B0" w:rsidRPr="00321405" w:rsidRDefault="004D22CC" w:rsidP="0036753E">
      <w:r w:rsidRPr="00321405">
        <w:t xml:space="preserve">The method used in this </w:t>
      </w:r>
      <w:del w:id="127" w:author="Elise Lucotte" w:date="2018-05-31T15:33:00Z">
        <w:r w:rsidR="00230680" w:rsidRPr="00321405" w:rsidDel="00D23AF1">
          <w:delText>experiment</w:delText>
        </w:r>
        <w:r w:rsidRPr="00321405" w:rsidDel="00D23AF1">
          <w:delText xml:space="preserve"> </w:delText>
        </w:r>
      </w:del>
      <w:ins w:id="128" w:author="Elise Lucotte" w:date="2018-05-31T15:33:00Z">
        <w:r w:rsidR="00D23AF1">
          <w:t>study</w:t>
        </w:r>
        <w:r w:rsidR="00D23AF1" w:rsidRPr="00321405">
          <w:t xml:space="preserve"> </w:t>
        </w:r>
      </w:ins>
      <w:r w:rsidRPr="00321405">
        <w:t xml:space="preserve">consists of assembling an </w:t>
      </w:r>
      <w:commentRangeStart w:id="129"/>
      <w:del w:id="130" w:author="Elise Lucotte" w:date="2018-05-31T15:34:00Z">
        <w:r w:rsidR="00BC5673" w:rsidRPr="00321405" w:rsidDel="00D23AF1">
          <w:delText>AC</w:delText>
        </w:r>
        <w:r w:rsidRPr="00321405" w:rsidDel="00D23AF1">
          <w:delText xml:space="preserve"> </w:delText>
        </w:r>
      </w:del>
      <w:ins w:id="131" w:author="Elise Lucotte" w:date="2018-05-31T15:34:00Z">
        <w:r w:rsidR="00D23AF1">
          <w:t xml:space="preserve">artificial </w:t>
        </w:r>
        <w:commentRangeEnd w:id="129"/>
        <w:r w:rsidR="00D23AF1">
          <w:rPr>
            <w:rStyle w:val="CommentReference"/>
          </w:rPr>
          <w:commentReference w:id="129"/>
        </w:r>
        <w:r w:rsidR="00D23AF1">
          <w:t>chromosome (AC)</w:t>
        </w:r>
        <w:r w:rsidR="00D23AF1" w:rsidRPr="00321405">
          <w:t xml:space="preserve"> </w:t>
        </w:r>
      </w:ins>
      <w:r w:rsidRPr="00321405">
        <w:t xml:space="preserve">consisting of </w:t>
      </w:r>
      <w:ins w:id="132" w:author="Elise Lucotte" w:date="2018-05-31T15:35:00Z">
        <w:r w:rsidR="00D23AF1">
          <w:t xml:space="preserve">one copy of each </w:t>
        </w:r>
      </w:ins>
      <w:r w:rsidRPr="00321405">
        <w:t>ampliconic candidate genes</w:t>
      </w:r>
      <w:ins w:id="133" w:author="Elise Lucotte" w:date="2018-05-31T15:35:00Z">
        <w:r w:rsidR="00D23AF1">
          <w:t xml:space="preserve">, </w:t>
        </w:r>
      </w:ins>
      <w:del w:id="134" w:author="Elise Lucotte" w:date="2018-05-31T15:35:00Z">
        <w:r w:rsidRPr="00321405" w:rsidDel="00D23AF1">
          <w:delText xml:space="preserve">. Subsequently </w:delText>
        </w:r>
      </w:del>
      <w:r w:rsidRPr="00321405">
        <w:t xml:space="preserve">mapping reads from an individual onto this </w:t>
      </w:r>
      <w:r w:rsidR="00BC5673" w:rsidRPr="00321405">
        <w:t>AC</w:t>
      </w:r>
      <w:del w:id="135" w:author="Elise Lucotte" w:date="2018-05-31T15:35:00Z">
        <w:r w:rsidRPr="00321405" w:rsidDel="00D23AF1">
          <w:delText>.</w:delText>
        </w:r>
      </w:del>
      <w:r w:rsidRPr="00321405">
        <w:t xml:space="preserve"> </w:t>
      </w:r>
      <w:del w:id="136" w:author="Elise Lucotte" w:date="2018-05-31T15:35:00Z">
        <w:r w:rsidRPr="00321405" w:rsidDel="00D23AF1">
          <w:delText xml:space="preserve">Thereby </w:delText>
        </w:r>
      </w:del>
      <w:ins w:id="137" w:author="Elise Lucotte" w:date="2018-05-31T15:35:00Z">
        <w:r w:rsidR="00D23AF1">
          <w:t>and</w:t>
        </w:r>
        <w:r w:rsidR="00D23AF1" w:rsidRPr="00321405">
          <w:t xml:space="preserve"> </w:t>
        </w:r>
      </w:ins>
      <w:del w:id="138" w:author="Elise Lucotte" w:date="2018-05-31T15:35:00Z">
        <w:r w:rsidRPr="00321405" w:rsidDel="00D23AF1">
          <w:delText xml:space="preserve">measuring </w:delText>
        </w:r>
      </w:del>
      <w:ins w:id="139" w:author="Elise Lucotte" w:date="2018-05-31T15:35:00Z">
        <w:r w:rsidR="00D23AF1">
          <w:t>assessing</w:t>
        </w:r>
        <w:r w:rsidR="00D23AF1" w:rsidRPr="00321405">
          <w:t xml:space="preserve"> </w:t>
        </w:r>
      </w:ins>
      <w:r w:rsidRPr="00321405">
        <w:t xml:space="preserve">the copy number by relating the </w:t>
      </w:r>
      <w:del w:id="140" w:author="Elise Lucotte" w:date="2018-05-31T15:35:00Z">
        <w:r w:rsidRPr="00321405" w:rsidDel="00D23AF1">
          <w:delText xml:space="preserve">filtered </w:delText>
        </w:r>
      </w:del>
      <w:r w:rsidRPr="00321405">
        <w:t xml:space="preserve">coverage of </w:t>
      </w:r>
      <w:ins w:id="141" w:author="Elise Lucotte" w:date="2018-05-31T15:35:00Z">
        <w:r w:rsidR="00D23AF1">
          <w:t xml:space="preserve">each gene </w:t>
        </w:r>
      </w:ins>
      <w:del w:id="142" w:author="Elise Lucotte" w:date="2018-05-31T15:35:00Z">
        <w:r w:rsidRPr="00321405" w:rsidDel="00D23AF1">
          <w:delText xml:space="preserve">maps </w:delText>
        </w:r>
      </w:del>
      <w:r w:rsidRPr="00321405">
        <w:t xml:space="preserve">to a control </w:t>
      </w:r>
      <w:ins w:id="143" w:author="Elise Lucotte" w:date="2018-05-31T15:35:00Z">
        <w:r w:rsidR="00D23AF1">
          <w:t xml:space="preserve">gene </w:t>
        </w:r>
      </w:ins>
      <w:r w:rsidRPr="00321405">
        <w:t xml:space="preserve">which is </w:t>
      </w:r>
      <w:del w:id="144" w:author="Elise Lucotte" w:date="2018-05-31T15:43:00Z">
        <w:r w:rsidRPr="00321405" w:rsidDel="00141F58">
          <w:delText xml:space="preserve">assumed to </w:delText>
        </w:r>
      </w:del>
      <w:r w:rsidRPr="00321405">
        <w:t>non-ampliconic</w:t>
      </w:r>
      <w:ins w:id="145" w:author="Elise Lucotte" w:date="2018-05-31T15:43:00Z">
        <w:r w:rsidR="00141F58">
          <w:t xml:space="preserve"> in humans</w:t>
        </w:r>
      </w:ins>
      <w:r w:rsidRPr="00321405">
        <w:t>.</w:t>
      </w:r>
    </w:p>
    <w:p w14:paraId="39763A6E" w14:textId="77777777" w:rsidR="000D1D69" w:rsidRPr="00321405" w:rsidRDefault="002A52B0" w:rsidP="0036753E">
      <w:r w:rsidRPr="00321405">
        <w:rPr>
          <w:noProof/>
          <w:lang w:val="fr-FR" w:eastAsia="fr-FR" w:bidi="ar-SA"/>
        </w:rPr>
        <w:drawing>
          <wp:inline distT="0" distB="0" distL="0" distR="0" wp14:anchorId="4F2EE1EB" wp14:editId="6DAADF08">
            <wp:extent cx="5967778" cy="27146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key copy.pdf"/>
                    <pic:cNvPicPr/>
                  </pic:nvPicPr>
                  <pic:blipFill>
                    <a:blip r:embed="rId11">
                      <a:extLst>
                        <a:ext uri="{28A0092B-C50C-407E-A947-70E740481C1C}">
                          <a14:useLocalDpi xmlns:a14="http://schemas.microsoft.com/office/drawing/2010/main"/>
                        </a:ext>
                      </a:extLst>
                    </a:blip>
                    <a:stretch>
                      <a:fillRect/>
                    </a:stretch>
                  </pic:blipFill>
                  <pic:spPr>
                    <a:xfrm>
                      <a:off x="0" y="0"/>
                      <a:ext cx="5967778" cy="2714625"/>
                    </a:xfrm>
                    <a:prstGeom prst="rect">
                      <a:avLst/>
                    </a:prstGeom>
                  </pic:spPr>
                </pic:pic>
              </a:graphicData>
            </a:graphic>
          </wp:inline>
        </w:drawing>
      </w:r>
    </w:p>
    <w:p w14:paraId="676E774D" w14:textId="60415FDC" w:rsidR="002A52B0" w:rsidRPr="00321405" w:rsidRDefault="000D1D69" w:rsidP="000D1D69">
      <w:pPr>
        <w:pStyle w:val="Caption"/>
      </w:pPr>
      <w:r w:rsidRPr="00321405">
        <w:t xml:space="preserve">Figure </w:t>
      </w:r>
      <w:r w:rsidRPr="00321405">
        <w:fldChar w:fldCharType="begin"/>
      </w:r>
      <w:r w:rsidRPr="00321405">
        <w:instrText xml:space="preserve"> SEQ Figure \* ARABIC </w:instrText>
      </w:r>
      <w:r w:rsidRPr="00321405">
        <w:fldChar w:fldCharType="separate"/>
      </w:r>
      <w:r w:rsidR="0066471C">
        <w:rPr>
          <w:noProof/>
        </w:rPr>
        <w:t>1</w:t>
      </w:r>
      <w:r w:rsidRPr="00321405">
        <w:fldChar w:fldCharType="end"/>
      </w:r>
      <w:r w:rsidRPr="00321405">
        <w:t xml:space="preserve">: </w:t>
      </w:r>
      <w:del w:id="146" w:author="Elise Lucotte" w:date="2018-05-31T15:36:00Z">
        <w:r w:rsidRPr="00321405" w:rsidDel="00D23AF1">
          <w:delText xml:space="preserve">A complete </w:delText>
        </w:r>
      </w:del>
      <w:ins w:id="147" w:author="Elise Lucotte" w:date="2018-05-31T15:36:00Z">
        <w:r w:rsidR="00D23AF1">
          <w:t>O</w:t>
        </w:r>
      </w:ins>
      <w:del w:id="148" w:author="Elise Lucotte" w:date="2018-05-31T15:36:00Z">
        <w:r w:rsidRPr="00321405" w:rsidDel="00D23AF1">
          <w:delText>o</w:delText>
        </w:r>
      </w:del>
      <w:r w:rsidRPr="00321405">
        <w:t>verview of the method.</w:t>
      </w:r>
    </w:p>
    <w:p w14:paraId="3DBF36DA" w14:textId="29F07962" w:rsidR="002A52B0" w:rsidRPr="00321405" w:rsidRDefault="002A52B0" w:rsidP="00866CAD">
      <w:pPr>
        <w:pStyle w:val="Heading2"/>
      </w:pPr>
      <w:r w:rsidRPr="00321405">
        <w:t xml:space="preserve">Assembly of </w:t>
      </w:r>
      <w:r w:rsidR="00675E32" w:rsidRPr="00321405">
        <w:t>artificial chromosomes</w:t>
      </w:r>
    </w:p>
    <w:p w14:paraId="6BA8285A" w14:textId="0E129E9B" w:rsidR="00841B32" w:rsidRPr="00321405" w:rsidRDefault="00D946DD" w:rsidP="0036753E">
      <w:r w:rsidRPr="00321405">
        <w:t xml:space="preserve">In order to assemble the </w:t>
      </w:r>
      <w:r w:rsidR="00BC5673" w:rsidRPr="00321405">
        <w:t>ACs</w:t>
      </w:r>
      <w:r w:rsidR="000E781C" w:rsidRPr="00321405">
        <w:t>,</w:t>
      </w:r>
      <w:r w:rsidRPr="00321405">
        <w:t xml:space="preserve"> we </w:t>
      </w:r>
      <w:r w:rsidR="00841B32" w:rsidRPr="00321405">
        <w:t>adapt</w:t>
      </w:r>
      <w:r w:rsidR="00EA2A46" w:rsidRPr="00321405">
        <w:t>ed the method</w:t>
      </w:r>
      <w:r w:rsidRPr="00321405">
        <w:t xml:space="preserve"> from</w:t>
      </w:r>
      <w:r w:rsidR="001B653A" w:rsidRPr="00321405">
        <w:t xml:space="preserve"> </w:t>
      </w:r>
      <w:r w:rsidR="00841B32" w:rsidRPr="00321405">
        <w:t>Lucotte et al.</w:t>
      </w:r>
      <w:r w:rsidR="00DE0A0B" w:rsidRPr="00321405">
        <w:t xml:space="preserve"> 2018</w:t>
      </w:r>
      <w:r w:rsidR="00263AA1" w:rsidRPr="00321405">
        <w:t xml:space="preserve"> </w:t>
      </w:r>
      <w:r w:rsidR="0026275E" w:rsidRPr="00321405">
        <w:fldChar w:fldCharType="begin" w:fldLock="1"/>
      </w:r>
      <w:r w:rsidR="0026275E" w:rsidRPr="00321405">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0026275E" w:rsidRPr="00321405">
        <w:fldChar w:fldCharType="separate"/>
      </w:r>
      <w:r w:rsidR="0026275E" w:rsidRPr="00321405">
        <w:rPr>
          <w:noProof/>
        </w:rPr>
        <w:t>[4]</w:t>
      </w:r>
      <w:r w:rsidR="0026275E" w:rsidRPr="00321405">
        <w:fldChar w:fldCharType="end"/>
      </w:r>
      <w:r w:rsidR="0026275E" w:rsidRPr="00321405">
        <w:t xml:space="preserve"> </w:t>
      </w:r>
      <w:r w:rsidRPr="00321405">
        <w:t xml:space="preserve">and selected </w:t>
      </w:r>
      <w:r w:rsidR="00841B32" w:rsidRPr="00321405">
        <w:t>the genes that exhibited copy number var</w:t>
      </w:r>
      <w:r w:rsidR="00CD1E47" w:rsidRPr="00321405">
        <w:t>iation in human populations</w:t>
      </w:r>
      <w:del w:id="149" w:author="Elise Lucotte" w:date="2018-05-31T15:36:00Z">
        <w:r w:rsidR="00CD1E47" w:rsidRPr="00321405" w:rsidDel="00D23AF1">
          <w:delText>.:</w:delText>
        </w:r>
      </w:del>
      <w:r w:rsidR="00CD1E47" w:rsidRPr="00321405">
        <w:t xml:space="preserve"> </w:t>
      </w:r>
      <w:ins w:id="150" w:author="Elise Lucotte" w:date="2018-05-31T15:36:00Z">
        <w:r w:rsidR="00D23AF1">
          <w:t>(</w:t>
        </w:r>
      </w:ins>
      <w:r w:rsidR="00CD1E47" w:rsidRPr="00321405">
        <w:t xml:space="preserve">X </w:t>
      </w:r>
      <w:r w:rsidR="00841B32" w:rsidRPr="00321405">
        <w:t>chromosome: GAGE4, CT47A4, CT45A5, SPANXB1 and OPN1LW</w:t>
      </w:r>
      <w:ins w:id="151" w:author="Elise Lucotte" w:date="2018-05-31T15:36:00Z">
        <w:r w:rsidR="00D23AF1">
          <w:t>;</w:t>
        </w:r>
      </w:ins>
      <w:del w:id="152" w:author="Elise Lucotte" w:date="2018-05-31T15:36:00Z">
        <w:r w:rsidR="00841B32" w:rsidRPr="00321405" w:rsidDel="00D23AF1">
          <w:delText>.</w:delText>
        </w:r>
      </w:del>
      <w:r w:rsidR="00841B32" w:rsidRPr="00321405">
        <w:t xml:space="preserve"> Y chromosome: BPY2, CDY, DAZ, HSFY, PRY, RBMY1A1, TSPY and XKRY</w:t>
      </w:r>
      <w:ins w:id="153" w:author="Elise Lucotte" w:date="2018-05-31T15:36:00Z">
        <w:r w:rsidR="00D23AF1">
          <w:t>).</w:t>
        </w:r>
      </w:ins>
      <w:del w:id="154" w:author="Elise Lucotte" w:date="2018-05-31T15:36:00Z">
        <w:r w:rsidR="00841B32" w:rsidRPr="00321405" w:rsidDel="00D23AF1">
          <w:delText>.</w:delText>
        </w:r>
      </w:del>
      <w:r w:rsidR="00841B32" w:rsidRPr="00321405">
        <w:t xml:space="preserve"> For each of the human genes</w:t>
      </w:r>
      <w:ins w:id="155" w:author="Elise Lucotte" w:date="2018-05-31T15:37:00Z">
        <w:r w:rsidR="00D23AF1">
          <w:t>, we searched for orthologs</w:t>
        </w:r>
      </w:ins>
      <w:r w:rsidR="00841B32" w:rsidRPr="00321405">
        <w:t xml:space="preserve"> </w:t>
      </w:r>
      <w:r w:rsidRPr="00321405">
        <w:t xml:space="preserve">in </w:t>
      </w:r>
      <w:ins w:id="156" w:author="Elise Lucotte" w:date="2018-05-31T15:37:00Z">
        <w:r w:rsidR="00D23AF1">
          <w:t xml:space="preserve">the </w:t>
        </w:r>
      </w:ins>
      <w:r w:rsidRPr="00321405">
        <w:t>chimpanzee</w:t>
      </w:r>
      <w:r w:rsidR="00841B32" w:rsidRPr="00321405">
        <w:t xml:space="preserve"> </w:t>
      </w:r>
      <w:r w:rsidR="00AC52EB" w:rsidRPr="00321405">
        <w:t>and go</w:t>
      </w:r>
      <w:r w:rsidR="00831DC0" w:rsidRPr="00321405">
        <w:t>rilla</w:t>
      </w:r>
      <w:ins w:id="157" w:author="Elise Lucotte" w:date="2018-05-31T15:37:00Z">
        <w:r w:rsidR="00D23AF1">
          <w:t xml:space="preserve"> genome</w:t>
        </w:r>
      </w:ins>
      <w:r w:rsidR="00831DC0" w:rsidRPr="00321405">
        <w:t xml:space="preserve"> (</w:t>
      </w:r>
      <w:commentRangeStart w:id="158"/>
      <w:r w:rsidR="000C576B" w:rsidRPr="00321405">
        <w:fldChar w:fldCharType="begin"/>
      </w:r>
      <w:r w:rsidR="000C576B" w:rsidRPr="00321405">
        <w:instrText xml:space="preserve"> REF _Ref515137420 \h </w:instrText>
      </w:r>
      <w:r w:rsidR="000C576B" w:rsidRPr="00321405">
        <w:fldChar w:fldCharType="separate"/>
      </w:r>
      <w:r w:rsidR="0066471C" w:rsidRPr="00321405">
        <w:t xml:space="preserve">Table </w:t>
      </w:r>
      <w:r w:rsidR="0066471C">
        <w:rPr>
          <w:noProof/>
        </w:rPr>
        <w:t>1</w:t>
      </w:r>
      <w:r w:rsidR="000C576B" w:rsidRPr="00321405">
        <w:fldChar w:fldCharType="end"/>
      </w:r>
      <w:commentRangeEnd w:id="158"/>
      <w:r w:rsidR="00D23AF1">
        <w:rPr>
          <w:rStyle w:val="CommentReference"/>
        </w:rPr>
        <w:commentReference w:id="158"/>
      </w:r>
      <w:r w:rsidR="00841B32" w:rsidRPr="00321405">
        <w:t xml:space="preserve">). We used </w:t>
      </w:r>
      <w:ins w:id="159" w:author="Elise Lucotte" w:date="2018-05-31T15:38:00Z">
        <w:r w:rsidR="00D23AF1">
          <w:t xml:space="preserve">the sex chromosome sequences from </w:t>
        </w:r>
      </w:ins>
      <w:r w:rsidR="00841B32" w:rsidRPr="00321405">
        <w:t>GRCh38.p12, Pan_tro_3.0 and gorGor4 as reference genomes for human, chimpa</w:t>
      </w:r>
      <w:r w:rsidR="00DE0A0B" w:rsidRPr="00321405">
        <w:t>n</w:t>
      </w:r>
      <w:r w:rsidR="00841B32" w:rsidRPr="00321405">
        <w:t xml:space="preserve">zee and gorilla, respectively. </w:t>
      </w:r>
    </w:p>
    <w:p w14:paraId="2D20F8C3" w14:textId="7FA3AC86" w:rsidR="007425DB" w:rsidRPr="00321405" w:rsidRDefault="007425DB" w:rsidP="0036753E">
      <w:r w:rsidRPr="00321405">
        <w:t>To do so, we first used the Ensembl genome browser. Only orthologs with a subject/query identical factor of more than 0.5 and a length of at least</w:t>
      </w:r>
      <w:r w:rsidR="000B5696" w:rsidRPr="00321405">
        <w:t xml:space="preserve"> half of the original</w:t>
      </w:r>
      <w:r w:rsidR="000F2FBD" w:rsidRPr="00321405">
        <w:t>, w</w:t>
      </w:r>
      <w:r w:rsidRPr="00321405">
        <w:t>ere included.</w:t>
      </w:r>
    </w:p>
    <w:p w14:paraId="2D33AD23" w14:textId="696550C8" w:rsidR="007425DB" w:rsidRPr="00321405" w:rsidRDefault="007425DB" w:rsidP="0036753E">
      <w:r w:rsidRPr="00321405">
        <w:t>If orthologs were not found in the Ensembl genome browser, we used BLAST</w:t>
      </w:r>
      <w:r w:rsidR="000B5696" w:rsidRPr="00321405">
        <w:t xml:space="preserve"> version </w:t>
      </w:r>
      <w:r w:rsidR="000B5696" w:rsidRPr="00D23AF1">
        <w:rPr>
          <w:highlight w:val="yellow"/>
          <w:rPrChange w:id="160" w:author="Elise Lucotte" w:date="2018-05-31T15:38:00Z">
            <w:rPr/>
          </w:rPrChange>
        </w:rPr>
        <w:t>??</w:t>
      </w:r>
      <w:r w:rsidRPr="00321405">
        <w:t xml:space="preserve"> to </w:t>
      </w:r>
      <w:r w:rsidR="000B5696" w:rsidRPr="00321405">
        <w:t>align</w:t>
      </w:r>
      <w:r w:rsidRPr="00321405">
        <w:t xml:space="preserve"> the human genes against the ch</w:t>
      </w:r>
      <w:r w:rsidR="00A02158" w:rsidRPr="00321405">
        <w:t>impanzee and gorilla references</w:t>
      </w:r>
      <w:ins w:id="161" w:author="Elise Lucotte" w:date="2018-05-31T15:38:00Z">
        <w:r w:rsidR="00D23AF1">
          <w:t xml:space="preserve"> genome</w:t>
        </w:r>
      </w:ins>
      <w:r w:rsidR="00A02158" w:rsidRPr="00321405">
        <w:t xml:space="preserve">. </w:t>
      </w:r>
      <w:r w:rsidRPr="00321405">
        <w:t>We selected regions with a subject/query identical factor of more than 0.5 and ortholog length</w:t>
      </w:r>
      <w:r w:rsidR="00A97E09" w:rsidRPr="00321405">
        <w:t xml:space="preserve"> of at least half of the original human gene</w:t>
      </w:r>
      <w:r w:rsidRPr="00321405">
        <w:t xml:space="preserve">. </w:t>
      </w:r>
    </w:p>
    <w:p w14:paraId="5CF2AA25" w14:textId="56FD028A" w:rsidR="0005442D" w:rsidRPr="00321405" w:rsidRDefault="007425DB" w:rsidP="0036753E">
      <w:r w:rsidRPr="00321405">
        <w:t xml:space="preserve">The orthologs found on </w:t>
      </w:r>
      <w:r w:rsidR="00321405" w:rsidRPr="00321405">
        <w:t>E</w:t>
      </w:r>
      <w:r w:rsidRPr="00321405">
        <w:t xml:space="preserve">nsembl were downloaded directly as </w:t>
      </w:r>
      <w:proofErr w:type="spellStart"/>
      <w:r w:rsidRPr="00321405">
        <w:t>fasta</w:t>
      </w:r>
      <w:proofErr w:type="spellEnd"/>
      <w:r w:rsidRPr="00321405">
        <w:t xml:space="preserve"> files. The orthologs found with BLAST were extracted out of the reference. The isolated gene sequences were </w:t>
      </w:r>
      <w:r w:rsidR="000B5696" w:rsidRPr="00321405">
        <w:t>then</w:t>
      </w:r>
      <w:r w:rsidRPr="00321405">
        <w:t xml:space="preserve"> merged into </w:t>
      </w:r>
      <w:r w:rsidR="000E781C" w:rsidRPr="00321405">
        <w:t xml:space="preserve">a complete </w:t>
      </w:r>
      <w:r w:rsidR="00BC5673" w:rsidRPr="00321405">
        <w:t>AC</w:t>
      </w:r>
      <w:r w:rsidRPr="00321405">
        <w:t xml:space="preserve">. Because no orthologs with satisfying statistics were found for the gorilla Y </w:t>
      </w:r>
      <w:ins w:id="162" w:author="Elise Lucotte" w:date="2018-05-31T15:39:00Z">
        <w:r w:rsidR="00D23AF1">
          <w:t xml:space="preserve">chromosome </w:t>
        </w:r>
      </w:ins>
      <w:r w:rsidRPr="00321405">
        <w:t xml:space="preserve">except one (XKRY) we decided to omit it completely. </w:t>
      </w:r>
      <w:r w:rsidR="000E781C" w:rsidRPr="00321405">
        <w:lastRenderedPageBreak/>
        <w:t>Thus,</w:t>
      </w:r>
      <w:r w:rsidRPr="00321405">
        <w:t xml:space="preserve"> we </w:t>
      </w:r>
      <w:ins w:id="163" w:author="Elise Lucotte" w:date="2018-05-31T15:40:00Z">
        <w:r w:rsidR="00D23AF1">
          <w:t xml:space="preserve">constructed </w:t>
        </w:r>
      </w:ins>
      <w:del w:id="164" w:author="Elise Lucotte" w:date="2018-05-31T15:40:00Z">
        <w:r w:rsidRPr="00321405" w:rsidDel="00D23AF1">
          <w:delText xml:space="preserve">ended up with the </w:delText>
        </w:r>
      </w:del>
      <w:r w:rsidR="00BC5673" w:rsidRPr="00321405">
        <w:t>ACs</w:t>
      </w:r>
      <w:r w:rsidRPr="00321405">
        <w:t xml:space="preserve"> for chimpanzee X, chimpanzee Y and gorilla X. These were</w:t>
      </w:r>
      <w:r w:rsidR="000B5696" w:rsidRPr="00321405">
        <w:t xml:space="preserve"> </w:t>
      </w:r>
      <w:r w:rsidRPr="00321405">
        <w:t xml:space="preserve">then used in the read-mapping </w:t>
      </w:r>
      <w:r w:rsidR="007E7B0B" w:rsidRPr="00321405">
        <w:t>method</w:t>
      </w:r>
      <w:r w:rsidRPr="00321405">
        <w:t xml:space="preserve"> presented in the next part. Several problems occurred in the assembly of the </w:t>
      </w:r>
      <w:r w:rsidR="00BC5673" w:rsidRPr="00321405">
        <w:t>ACs</w:t>
      </w:r>
      <w:r w:rsidRPr="00321405">
        <w:t xml:space="preserve">. We checked coherence between Ensembl and BLAST results with GAGE4 in gorilla. The Query %id and BLAST Identities are on </w:t>
      </w:r>
      <w:r w:rsidR="00F8327D" w:rsidRPr="00321405">
        <w:t>par</w:t>
      </w:r>
      <w:r w:rsidR="00457332" w:rsidRPr="00321405">
        <w:t xml:space="preserve"> (</w:t>
      </w:r>
      <w:r w:rsidR="00457332" w:rsidRPr="00321405">
        <w:fldChar w:fldCharType="begin"/>
      </w:r>
      <w:r w:rsidR="00457332" w:rsidRPr="00321405">
        <w:instrText xml:space="preserve"> REF _Ref515137420 \h </w:instrText>
      </w:r>
      <w:r w:rsidR="00457332" w:rsidRPr="00321405">
        <w:fldChar w:fldCharType="separate"/>
      </w:r>
      <w:r w:rsidR="0066471C" w:rsidRPr="00321405">
        <w:t xml:space="preserve">Table </w:t>
      </w:r>
      <w:r w:rsidR="0066471C">
        <w:rPr>
          <w:noProof/>
        </w:rPr>
        <w:t>1</w:t>
      </w:r>
      <w:r w:rsidR="00457332" w:rsidRPr="00321405">
        <w:fldChar w:fldCharType="end"/>
      </w:r>
      <w:r w:rsidR="00F8327D" w:rsidRPr="00321405">
        <w:t>)</w:t>
      </w:r>
      <w:r w:rsidRPr="00321405">
        <w:t xml:space="preserve">, but the length fraction was off, as Ensembl </w:t>
      </w:r>
      <w:r w:rsidR="00F8327D" w:rsidRPr="00321405">
        <w:t>says that the</w:t>
      </w:r>
      <w:r w:rsidR="00646AD4" w:rsidRPr="00321405">
        <w:t xml:space="preserve"> ortholog is 2 times the size of the original human gene, and my blast result says that the ortholog is half the s</w:t>
      </w:r>
      <w:r w:rsidR="004254D7" w:rsidRPr="00321405">
        <w:t>ize of the original human gene.</w:t>
      </w:r>
    </w:p>
    <w:p w14:paraId="0EB15900" w14:textId="263C7EDC" w:rsidR="00D946DD" w:rsidRPr="00321405" w:rsidRDefault="00D946DD" w:rsidP="00866CAD">
      <w:pPr>
        <w:pStyle w:val="Heading2"/>
      </w:pPr>
      <w:r w:rsidRPr="00321405">
        <w:t>Mappi</w:t>
      </w:r>
      <w:r w:rsidR="00BC5673" w:rsidRPr="00321405">
        <w:t>ng</w:t>
      </w:r>
      <w:r w:rsidR="00E5797B" w:rsidRPr="00321405">
        <w:t xml:space="preserve"> reads onto</w:t>
      </w:r>
      <w:r w:rsidRPr="00321405">
        <w:t xml:space="preserve"> </w:t>
      </w:r>
      <w:r w:rsidR="00675E32" w:rsidRPr="00321405">
        <w:t>artificial chromosome</w:t>
      </w:r>
      <w:r w:rsidR="00A6305A" w:rsidRPr="00321405">
        <w:t>s</w:t>
      </w:r>
    </w:p>
    <w:p w14:paraId="6875B7B7" w14:textId="4A0360C1" w:rsidR="000D1D69" w:rsidRPr="00321405" w:rsidRDefault="000D1D69" w:rsidP="000D1D69">
      <w:pPr>
        <w:pStyle w:val="Caption"/>
        <w:keepNext/>
      </w:pPr>
      <w:bookmarkStart w:id="165" w:name="_Ref515137420"/>
      <w:r w:rsidRPr="00321405">
        <w:t xml:space="preserve">Table </w:t>
      </w:r>
      <w:r w:rsidRPr="00321405">
        <w:fldChar w:fldCharType="begin"/>
      </w:r>
      <w:r w:rsidRPr="00321405">
        <w:instrText xml:space="preserve"> SEQ Table \* ARABIC </w:instrText>
      </w:r>
      <w:r w:rsidRPr="00321405">
        <w:fldChar w:fldCharType="separate"/>
      </w:r>
      <w:r w:rsidR="0066471C">
        <w:rPr>
          <w:noProof/>
        </w:rPr>
        <w:t>1</w:t>
      </w:r>
      <w:r w:rsidRPr="00321405">
        <w:fldChar w:fldCharType="end"/>
      </w:r>
      <w:bookmarkEnd w:id="165"/>
      <w:r w:rsidRPr="00321405">
        <w:t xml:space="preserve">: Table of the human ampliconic gene orthologs in chimpanzee and gorilla. The genes were assembled into </w:t>
      </w:r>
      <w:r w:rsidR="00BC5673" w:rsidRPr="00321405">
        <w:t>ACs</w:t>
      </w:r>
      <w:r w:rsidRPr="00321405">
        <w:t xml:space="preserve"> for each species. Query id% is the percentage of the human sequence matching the sequence of the ortholog. Length fraction is </w:t>
      </w:r>
      <w:commentRangeStart w:id="166"/>
      <w:r w:rsidRPr="00321405">
        <w:t>the</w:t>
      </w:r>
      <w:commentRangeEnd w:id="166"/>
      <w:r w:rsidR="00D23AF1">
        <w:rPr>
          <w:rStyle w:val="CommentReference"/>
          <w:i w:val="0"/>
          <w:iCs w:val="0"/>
          <w:color w:val="auto"/>
        </w:rPr>
        <w:commentReference w:id="166"/>
      </w:r>
    </w:p>
    <w:tbl>
      <w:tblPr>
        <w:tblStyle w:val="PlainTable4"/>
        <w:tblpPr w:leftFromText="181" w:rightFromText="181" w:vertAnchor="text" w:horzAnchor="margin" w:tblpY="1"/>
        <w:tblOverlap w:val="never"/>
        <w:tblW w:w="9616" w:type="dxa"/>
        <w:tblLook w:val="04A0" w:firstRow="1" w:lastRow="0" w:firstColumn="1" w:lastColumn="0" w:noHBand="0" w:noVBand="1"/>
      </w:tblPr>
      <w:tblGrid>
        <w:gridCol w:w="1693"/>
        <w:gridCol w:w="1560"/>
        <w:gridCol w:w="1262"/>
        <w:gridCol w:w="1884"/>
        <w:gridCol w:w="1466"/>
        <w:gridCol w:w="1751"/>
      </w:tblGrid>
      <w:tr w:rsidR="00C11216" w:rsidRPr="00321405" w14:paraId="145DCBCA" w14:textId="77777777" w:rsidTr="00693A8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tcBorders>
            <w:vAlign w:val="center"/>
            <w:hideMark/>
          </w:tcPr>
          <w:p w14:paraId="1C73DA14" w14:textId="77777777" w:rsidR="0005442D" w:rsidRPr="00321405" w:rsidRDefault="0005442D" w:rsidP="00A02158">
            <w:pPr>
              <w:pStyle w:val="tablecontent"/>
              <w:framePr w:hSpace="0" w:wrap="auto" w:vAnchor="margin" w:hAnchor="text" w:yAlign="inline"/>
              <w:suppressOverlap w:val="0"/>
            </w:pPr>
            <w:r w:rsidRPr="00321405">
              <w:t>Chromosome</w:t>
            </w:r>
          </w:p>
        </w:tc>
        <w:tc>
          <w:tcPr>
            <w:tcW w:w="1560" w:type="dxa"/>
            <w:tcBorders>
              <w:bottom w:val="single" w:sz="4" w:space="0" w:color="auto"/>
            </w:tcBorders>
            <w:vAlign w:val="center"/>
            <w:hideMark/>
          </w:tcPr>
          <w:p w14:paraId="2381FC1F" w14:textId="77777777" w:rsidR="0005442D" w:rsidRPr="00321405" w:rsidRDefault="0005442D" w:rsidP="00A02158">
            <w:pPr>
              <w:pStyle w:val="tablecontent"/>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r w:rsidRPr="00321405">
              <w:t>Gene</w:t>
            </w:r>
          </w:p>
        </w:tc>
        <w:tc>
          <w:tcPr>
            <w:tcW w:w="1262" w:type="dxa"/>
            <w:tcBorders>
              <w:bottom w:val="single" w:sz="4" w:space="0" w:color="auto"/>
            </w:tcBorders>
            <w:vAlign w:val="center"/>
            <w:hideMark/>
          </w:tcPr>
          <w:p w14:paraId="4CB1F658" w14:textId="4CCF789C" w:rsidR="0005442D" w:rsidRPr="00321405" w:rsidRDefault="00F8327D" w:rsidP="00693A8C">
            <w:pPr>
              <w:pStyle w:val="tablecontent"/>
              <w:framePr w:hSpace="0" w:wrap="auto" w:vAnchor="margin" w:hAnchor="text" w:yAlign="inline"/>
              <w:suppressOverlap w:val="0"/>
              <w:jc w:val="center"/>
              <w:cnfStyle w:val="100000000000" w:firstRow="1" w:lastRow="0" w:firstColumn="0" w:lastColumn="0" w:oddVBand="0" w:evenVBand="0" w:oddHBand="0" w:evenHBand="0" w:firstRowFirstColumn="0" w:firstRowLastColumn="0" w:lastRowFirstColumn="0" w:lastRowLastColumn="0"/>
            </w:pPr>
            <w:r w:rsidRPr="00321405">
              <w:t>Ensembl</w:t>
            </w:r>
            <w:r w:rsidR="0005442D" w:rsidRPr="00321405">
              <w:t xml:space="preserve"> Query id</w:t>
            </w:r>
            <w:r w:rsidR="002110FB">
              <w:t>.</w:t>
            </w:r>
          </w:p>
        </w:tc>
        <w:tc>
          <w:tcPr>
            <w:tcW w:w="0" w:type="auto"/>
            <w:tcBorders>
              <w:bottom w:val="single" w:sz="4" w:space="0" w:color="auto"/>
            </w:tcBorders>
            <w:vAlign w:val="center"/>
            <w:hideMark/>
          </w:tcPr>
          <w:p w14:paraId="624479F0" w14:textId="77777777" w:rsidR="0005442D" w:rsidRPr="00321405" w:rsidRDefault="0005442D" w:rsidP="00693A8C">
            <w:pPr>
              <w:pStyle w:val="tablecontent"/>
              <w:framePr w:hSpace="0" w:wrap="auto" w:vAnchor="margin" w:hAnchor="text" w:yAlign="inline"/>
              <w:suppressOverlap w:val="0"/>
              <w:jc w:val="center"/>
              <w:cnfStyle w:val="100000000000" w:firstRow="1" w:lastRow="0" w:firstColumn="0" w:lastColumn="0" w:oddVBand="0" w:evenVBand="0" w:oddHBand="0" w:evenHBand="0" w:firstRowFirstColumn="0" w:firstRowLastColumn="0" w:lastRowFirstColumn="0" w:lastRowLastColumn="0"/>
            </w:pPr>
            <w:r w:rsidRPr="00321405">
              <w:t>Ensembl length fraction</w:t>
            </w:r>
          </w:p>
        </w:tc>
        <w:tc>
          <w:tcPr>
            <w:tcW w:w="0" w:type="auto"/>
            <w:tcBorders>
              <w:bottom w:val="single" w:sz="4" w:space="0" w:color="auto"/>
            </w:tcBorders>
            <w:vAlign w:val="center"/>
            <w:hideMark/>
          </w:tcPr>
          <w:p w14:paraId="7806E292" w14:textId="77777777" w:rsidR="0005442D" w:rsidRPr="00321405" w:rsidRDefault="0005442D" w:rsidP="00693A8C">
            <w:pPr>
              <w:pStyle w:val="tablecontent"/>
              <w:framePr w:hSpace="0" w:wrap="auto" w:vAnchor="margin" w:hAnchor="text" w:yAlign="inline"/>
              <w:suppressOverlap w:val="0"/>
              <w:jc w:val="center"/>
              <w:cnfStyle w:val="100000000000" w:firstRow="1" w:lastRow="0" w:firstColumn="0" w:lastColumn="0" w:oddVBand="0" w:evenVBand="0" w:oddHBand="0" w:evenHBand="0" w:firstRowFirstColumn="0" w:firstRowLastColumn="0" w:lastRowFirstColumn="0" w:lastRowLastColumn="0"/>
            </w:pPr>
            <w:r w:rsidRPr="00321405">
              <w:t>BLAST Identities</w:t>
            </w:r>
          </w:p>
        </w:tc>
        <w:tc>
          <w:tcPr>
            <w:tcW w:w="0" w:type="auto"/>
            <w:tcBorders>
              <w:bottom w:val="single" w:sz="4" w:space="0" w:color="auto"/>
            </w:tcBorders>
            <w:vAlign w:val="center"/>
            <w:hideMark/>
          </w:tcPr>
          <w:p w14:paraId="3B2EFAF1" w14:textId="77777777" w:rsidR="0005442D" w:rsidRPr="00321405" w:rsidRDefault="0005442D" w:rsidP="00693A8C">
            <w:pPr>
              <w:pStyle w:val="tablecontent"/>
              <w:framePr w:hSpace="0" w:wrap="auto" w:vAnchor="margin" w:hAnchor="text" w:yAlign="inline"/>
              <w:suppressOverlap w:val="0"/>
              <w:jc w:val="center"/>
              <w:cnfStyle w:val="100000000000" w:firstRow="1" w:lastRow="0" w:firstColumn="0" w:lastColumn="0" w:oddVBand="0" w:evenVBand="0" w:oddHBand="0" w:evenHBand="0" w:firstRowFirstColumn="0" w:firstRowLastColumn="0" w:lastRowFirstColumn="0" w:lastRowLastColumn="0"/>
            </w:pPr>
            <w:r w:rsidRPr="00321405">
              <w:t>BLAST length fraction</w:t>
            </w:r>
          </w:p>
        </w:tc>
      </w:tr>
      <w:tr w:rsidR="0005442D" w:rsidRPr="00321405" w14:paraId="155E0385"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tcBorders>
            <w:vAlign w:val="center"/>
            <w:hideMark/>
          </w:tcPr>
          <w:p w14:paraId="6D5FCEDC"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tcBorders>
              <w:top w:val="single" w:sz="4" w:space="0" w:color="auto"/>
            </w:tcBorders>
            <w:vAlign w:val="center"/>
            <w:hideMark/>
          </w:tcPr>
          <w:p w14:paraId="0F8FBCE5"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CT45A5</w:t>
            </w:r>
          </w:p>
        </w:tc>
        <w:tc>
          <w:tcPr>
            <w:tcW w:w="1262" w:type="dxa"/>
            <w:tcBorders>
              <w:top w:val="single" w:sz="4" w:space="0" w:color="auto"/>
            </w:tcBorders>
            <w:vAlign w:val="center"/>
            <w:hideMark/>
          </w:tcPr>
          <w:p w14:paraId="184E511F"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0.96</w:t>
            </w:r>
          </w:p>
        </w:tc>
        <w:tc>
          <w:tcPr>
            <w:tcW w:w="0" w:type="auto"/>
            <w:tcBorders>
              <w:top w:val="single" w:sz="4" w:space="0" w:color="auto"/>
            </w:tcBorders>
            <w:vAlign w:val="center"/>
            <w:hideMark/>
          </w:tcPr>
          <w:p w14:paraId="0F8AC105"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1.81</w:t>
            </w:r>
          </w:p>
        </w:tc>
        <w:tc>
          <w:tcPr>
            <w:tcW w:w="0" w:type="auto"/>
            <w:tcBorders>
              <w:top w:val="single" w:sz="4" w:space="0" w:color="auto"/>
            </w:tcBorders>
            <w:vAlign w:val="center"/>
            <w:hideMark/>
          </w:tcPr>
          <w:p w14:paraId="591B9D7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tcBorders>
              <w:top w:val="single" w:sz="4" w:space="0" w:color="auto"/>
            </w:tcBorders>
            <w:vAlign w:val="center"/>
            <w:hideMark/>
          </w:tcPr>
          <w:p w14:paraId="1375482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421C4EDC"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2B9C8C0"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3C5759DF"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CT47A4</w:t>
            </w:r>
          </w:p>
        </w:tc>
        <w:tc>
          <w:tcPr>
            <w:tcW w:w="1262" w:type="dxa"/>
            <w:vAlign w:val="center"/>
            <w:hideMark/>
          </w:tcPr>
          <w:p w14:paraId="7E1F9DF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0.92</w:t>
            </w:r>
          </w:p>
        </w:tc>
        <w:tc>
          <w:tcPr>
            <w:tcW w:w="0" w:type="auto"/>
            <w:vAlign w:val="center"/>
            <w:hideMark/>
          </w:tcPr>
          <w:p w14:paraId="1DFC2AC2"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1.15</w:t>
            </w:r>
          </w:p>
        </w:tc>
        <w:tc>
          <w:tcPr>
            <w:tcW w:w="0" w:type="auto"/>
            <w:vAlign w:val="center"/>
            <w:hideMark/>
          </w:tcPr>
          <w:p w14:paraId="6E010B19"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3913A7E2"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05E3A2CA"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30A2BE2"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48424E66"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GAGE4</w:t>
            </w:r>
          </w:p>
        </w:tc>
        <w:tc>
          <w:tcPr>
            <w:tcW w:w="1262" w:type="dxa"/>
            <w:vAlign w:val="center"/>
            <w:hideMark/>
          </w:tcPr>
          <w:p w14:paraId="32C67BF8"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0.82</w:t>
            </w:r>
          </w:p>
        </w:tc>
        <w:tc>
          <w:tcPr>
            <w:tcW w:w="0" w:type="auto"/>
            <w:vAlign w:val="center"/>
            <w:hideMark/>
          </w:tcPr>
          <w:p w14:paraId="038E9591"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2.27</w:t>
            </w:r>
          </w:p>
        </w:tc>
        <w:tc>
          <w:tcPr>
            <w:tcW w:w="0" w:type="auto"/>
            <w:vAlign w:val="center"/>
            <w:hideMark/>
          </w:tcPr>
          <w:p w14:paraId="100C7F32"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4A785863"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564E2153"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8E8C42D"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64BAACF1"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OPN1LW</w:t>
            </w:r>
          </w:p>
        </w:tc>
        <w:tc>
          <w:tcPr>
            <w:tcW w:w="1262" w:type="dxa"/>
            <w:vAlign w:val="center"/>
            <w:hideMark/>
          </w:tcPr>
          <w:p w14:paraId="68897509"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7C5BD227"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699A13FB"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0.98</w:t>
            </w:r>
          </w:p>
        </w:tc>
        <w:tc>
          <w:tcPr>
            <w:tcW w:w="0" w:type="auto"/>
            <w:vAlign w:val="center"/>
            <w:hideMark/>
          </w:tcPr>
          <w:p w14:paraId="56FD8117"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0.95</w:t>
            </w:r>
          </w:p>
        </w:tc>
      </w:tr>
      <w:tr w:rsidR="0005442D" w:rsidRPr="00321405" w14:paraId="5EA20F94"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E61626B"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4909609D"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SPANXB1</w:t>
            </w:r>
          </w:p>
        </w:tc>
        <w:tc>
          <w:tcPr>
            <w:tcW w:w="1262" w:type="dxa"/>
            <w:vAlign w:val="center"/>
            <w:hideMark/>
          </w:tcPr>
          <w:p w14:paraId="07CC344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0.68</w:t>
            </w:r>
          </w:p>
        </w:tc>
        <w:tc>
          <w:tcPr>
            <w:tcW w:w="0" w:type="auto"/>
            <w:vAlign w:val="center"/>
            <w:hideMark/>
          </w:tcPr>
          <w:p w14:paraId="3FFEB8C6"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0.85</w:t>
            </w:r>
          </w:p>
        </w:tc>
        <w:tc>
          <w:tcPr>
            <w:tcW w:w="0" w:type="auto"/>
            <w:vAlign w:val="center"/>
            <w:hideMark/>
          </w:tcPr>
          <w:p w14:paraId="2A035F1E"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5E64DDE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6F1B766C"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A3C9C1A"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523D442C"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DMD (control)</w:t>
            </w:r>
          </w:p>
        </w:tc>
        <w:tc>
          <w:tcPr>
            <w:tcW w:w="1262" w:type="dxa"/>
            <w:vAlign w:val="center"/>
            <w:hideMark/>
          </w:tcPr>
          <w:p w14:paraId="136D24B4"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0.99</w:t>
            </w:r>
          </w:p>
        </w:tc>
        <w:tc>
          <w:tcPr>
            <w:tcW w:w="0" w:type="auto"/>
            <w:vAlign w:val="center"/>
            <w:hideMark/>
          </w:tcPr>
          <w:p w14:paraId="5D25C343"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1.00</w:t>
            </w:r>
          </w:p>
        </w:tc>
        <w:tc>
          <w:tcPr>
            <w:tcW w:w="0" w:type="auto"/>
            <w:vAlign w:val="center"/>
            <w:hideMark/>
          </w:tcPr>
          <w:p w14:paraId="0CC0D22F"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5C4C1DAE"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3A1CCCC2"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B9B01C0"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549EE79C"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CT45A5</w:t>
            </w:r>
          </w:p>
        </w:tc>
        <w:tc>
          <w:tcPr>
            <w:tcW w:w="1262" w:type="dxa"/>
            <w:vAlign w:val="center"/>
            <w:hideMark/>
          </w:tcPr>
          <w:p w14:paraId="6F2822BC"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0.78</w:t>
            </w:r>
          </w:p>
        </w:tc>
        <w:tc>
          <w:tcPr>
            <w:tcW w:w="0" w:type="auto"/>
            <w:vAlign w:val="center"/>
            <w:hideMark/>
          </w:tcPr>
          <w:p w14:paraId="71C9890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0.76</w:t>
            </w:r>
          </w:p>
        </w:tc>
        <w:tc>
          <w:tcPr>
            <w:tcW w:w="0" w:type="auto"/>
            <w:vAlign w:val="center"/>
            <w:hideMark/>
          </w:tcPr>
          <w:p w14:paraId="5B9B69D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7438979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2D43288F"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DE7F1D5"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463583E5"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CT47A4</w:t>
            </w:r>
          </w:p>
        </w:tc>
        <w:tc>
          <w:tcPr>
            <w:tcW w:w="1262" w:type="dxa"/>
            <w:vAlign w:val="center"/>
            <w:hideMark/>
          </w:tcPr>
          <w:p w14:paraId="0E11CA6D"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0.80</w:t>
            </w:r>
          </w:p>
        </w:tc>
        <w:tc>
          <w:tcPr>
            <w:tcW w:w="0" w:type="auto"/>
            <w:vAlign w:val="center"/>
            <w:hideMark/>
          </w:tcPr>
          <w:p w14:paraId="5B8F701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0.31</w:t>
            </w:r>
          </w:p>
        </w:tc>
        <w:tc>
          <w:tcPr>
            <w:tcW w:w="0" w:type="auto"/>
            <w:vAlign w:val="center"/>
            <w:hideMark/>
          </w:tcPr>
          <w:p w14:paraId="28CC20E9"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3A175C7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17089853"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477BBF0"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00718C55"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GAGE4</w:t>
            </w:r>
          </w:p>
        </w:tc>
        <w:tc>
          <w:tcPr>
            <w:tcW w:w="1262" w:type="dxa"/>
            <w:vAlign w:val="center"/>
            <w:hideMark/>
          </w:tcPr>
          <w:p w14:paraId="1F213774"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0.89</w:t>
            </w:r>
          </w:p>
        </w:tc>
        <w:tc>
          <w:tcPr>
            <w:tcW w:w="0" w:type="auto"/>
            <w:vAlign w:val="center"/>
            <w:hideMark/>
          </w:tcPr>
          <w:p w14:paraId="585914D0"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2.09</w:t>
            </w:r>
          </w:p>
        </w:tc>
        <w:tc>
          <w:tcPr>
            <w:tcW w:w="0" w:type="auto"/>
            <w:vAlign w:val="center"/>
            <w:hideMark/>
          </w:tcPr>
          <w:p w14:paraId="6C805354"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0.90</w:t>
            </w:r>
          </w:p>
        </w:tc>
        <w:tc>
          <w:tcPr>
            <w:tcW w:w="0" w:type="auto"/>
            <w:vAlign w:val="center"/>
            <w:hideMark/>
          </w:tcPr>
          <w:p w14:paraId="1209A4E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0.51</w:t>
            </w:r>
          </w:p>
        </w:tc>
      </w:tr>
      <w:tr w:rsidR="00C11216" w:rsidRPr="00321405" w14:paraId="3B193610"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FC87089"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0791FD15"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SPANXB1</w:t>
            </w:r>
          </w:p>
        </w:tc>
        <w:tc>
          <w:tcPr>
            <w:tcW w:w="1262" w:type="dxa"/>
            <w:vAlign w:val="center"/>
            <w:hideMark/>
          </w:tcPr>
          <w:p w14:paraId="06A6C2C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0.67</w:t>
            </w:r>
          </w:p>
        </w:tc>
        <w:tc>
          <w:tcPr>
            <w:tcW w:w="0" w:type="auto"/>
            <w:vAlign w:val="center"/>
            <w:hideMark/>
          </w:tcPr>
          <w:p w14:paraId="468B3651"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1.75</w:t>
            </w:r>
          </w:p>
        </w:tc>
        <w:tc>
          <w:tcPr>
            <w:tcW w:w="0" w:type="auto"/>
            <w:vAlign w:val="center"/>
            <w:hideMark/>
          </w:tcPr>
          <w:p w14:paraId="65AF9C16"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1D03EFF4"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69B79E4F"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13BD628"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7F93AE45"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DMD (control)</w:t>
            </w:r>
          </w:p>
        </w:tc>
        <w:tc>
          <w:tcPr>
            <w:tcW w:w="1262" w:type="dxa"/>
            <w:vAlign w:val="center"/>
            <w:hideMark/>
          </w:tcPr>
          <w:p w14:paraId="5F9182ED"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0.99</w:t>
            </w:r>
          </w:p>
        </w:tc>
        <w:tc>
          <w:tcPr>
            <w:tcW w:w="0" w:type="auto"/>
            <w:vAlign w:val="center"/>
            <w:hideMark/>
          </w:tcPr>
          <w:p w14:paraId="6C58B3A8"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1.00</w:t>
            </w:r>
          </w:p>
        </w:tc>
        <w:tc>
          <w:tcPr>
            <w:tcW w:w="0" w:type="auto"/>
            <w:vAlign w:val="center"/>
            <w:hideMark/>
          </w:tcPr>
          <w:p w14:paraId="21F13403"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3D6513D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53EBF06B"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441302A"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13E19194"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BPY2</w:t>
            </w:r>
          </w:p>
        </w:tc>
        <w:tc>
          <w:tcPr>
            <w:tcW w:w="1262" w:type="dxa"/>
            <w:vAlign w:val="center"/>
            <w:hideMark/>
          </w:tcPr>
          <w:p w14:paraId="4F9A97D5"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0.98</w:t>
            </w:r>
          </w:p>
        </w:tc>
        <w:tc>
          <w:tcPr>
            <w:tcW w:w="0" w:type="auto"/>
            <w:vAlign w:val="center"/>
            <w:hideMark/>
          </w:tcPr>
          <w:p w14:paraId="78BFA1A3"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0.19</w:t>
            </w:r>
          </w:p>
        </w:tc>
        <w:tc>
          <w:tcPr>
            <w:tcW w:w="0" w:type="auto"/>
            <w:vAlign w:val="center"/>
            <w:hideMark/>
          </w:tcPr>
          <w:p w14:paraId="6AA8F38E"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6E948CD6"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72BDAAB8"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D730A52"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615FB046"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CDY</w:t>
            </w:r>
          </w:p>
        </w:tc>
        <w:tc>
          <w:tcPr>
            <w:tcW w:w="1262" w:type="dxa"/>
            <w:vAlign w:val="center"/>
            <w:hideMark/>
          </w:tcPr>
          <w:p w14:paraId="2EFA4805"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0.97</w:t>
            </w:r>
          </w:p>
        </w:tc>
        <w:tc>
          <w:tcPr>
            <w:tcW w:w="0" w:type="auto"/>
            <w:vAlign w:val="center"/>
            <w:hideMark/>
          </w:tcPr>
          <w:p w14:paraId="52A9B272"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0.77</w:t>
            </w:r>
          </w:p>
        </w:tc>
        <w:tc>
          <w:tcPr>
            <w:tcW w:w="0" w:type="auto"/>
            <w:vAlign w:val="center"/>
            <w:hideMark/>
          </w:tcPr>
          <w:p w14:paraId="532F95F5"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6398A9F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6F0BC424"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14B38F2"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6DD48F87"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PRY</w:t>
            </w:r>
          </w:p>
        </w:tc>
        <w:tc>
          <w:tcPr>
            <w:tcW w:w="1262" w:type="dxa"/>
            <w:vAlign w:val="center"/>
            <w:hideMark/>
          </w:tcPr>
          <w:p w14:paraId="0E931260"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0.97</w:t>
            </w:r>
          </w:p>
        </w:tc>
        <w:tc>
          <w:tcPr>
            <w:tcW w:w="0" w:type="auto"/>
            <w:vAlign w:val="center"/>
            <w:hideMark/>
          </w:tcPr>
          <w:p w14:paraId="3B34A8BE"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0.52</w:t>
            </w:r>
          </w:p>
        </w:tc>
        <w:tc>
          <w:tcPr>
            <w:tcW w:w="0" w:type="auto"/>
            <w:vAlign w:val="center"/>
            <w:hideMark/>
          </w:tcPr>
          <w:p w14:paraId="6E3A5FE1"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507D394B"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16651B5D"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1708760"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45062FBD"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RBMY1A1</w:t>
            </w:r>
          </w:p>
        </w:tc>
        <w:tc>
          <w:tcPr>
            <w:tcW w:w="1262" w:type="dxa"/>
            <w:vAlign w:val="center"/>
            <w:hideMark/>
          </w:tcPr>
          <w:p w14:paraId="1962328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0.91</w:t>
            </w:r>
          </w:p>
        </w:tc>
        <w:tc>
          <w:tcPr>
            <w:tcW w:w="0" w:type="auto"/>
            <w:vAlign w:val="center"/>
            <w:hideMark/>
          </w:tcPr>
          <w:p w14:paraId="6739998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0.32</w:t>
            </w:r>
          </w:p>
        </w:tc>
        <w:tc>
          <w:tcPr>
            <w:tcW w:w="0" w:type="auto"/>
            <w:vAlign w:val="center"/>
            <w:hideMark/>
          </w:tcPr>
          <w:p w14:paraId="27C4594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32A24606"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36B14CF7"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FD787B1"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4A7D6106"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TSPY</w:t>
            </w:r>
          </w:p>
        </w:tc>
        <w:tc>
          <w:tcPr>
            <w:tcW w:w="1262" w:type="dxa"/>
            <w:vAlign w:val="center"/>
            <w:hideMark/>
          </w:tcPr>
          <w:p w14:paraId="47000735"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0.90</w:t>
            </w:r>
          </w:p>
        </w:tc>
        <w:tc>
          <w:tcPr>
            <w:tcW w:w="0" w:type="auto"/>
            <w:vAlign w:val="center"/>
            <w:hideMark/>
          </w:tcPr>
          <w:p w14:paraId="672168E6"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1.43</w:t>
            </w:r>
          </w:p>
        </w:tc>
        <w:tc>
          <w:tcPr>
            <w:tcW w:w="0" w:type="auto"/>
            <w:vAlign w:val="center"/>
            <w:hideMark/>
          </w:tcPr>
          <w:p w14:paraId="07C227EF"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3E82B046"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03A0A73A"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AE269E9"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6B05E2BD"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XKRY</w:t>
            </w:r>
          </w:p>
        </w:tc>
        <w:tc>
          <w:tcPr>
            <w:tcW w:w="1262" w:type="dxa"/>
            <w:vAlign w:val="center"/>
            <w:hideMark/>
          </w:tcPr>
          <w:p w14:paraId="5BD8575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159C3114"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241378C6"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0.98</w:t>
            </w:r>
          </w:p>
        </w:tc>
        <w:tc>
          <w:tcPr>
            <w:tcW w:w="0" w:type="auto"/>
            <w:vAlign w:val="center"/>
            <w:hideMark/>
          </w:tcPr>
          <w:p w14:paraId="1A0D19B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1.00</w:t>
            </w:r>
          </w:p>
        </w:tc>
      </w:tr>
      <w:tr w:rsidR="00C11216" w:rsidRPr="00321405" w14:paraId="724D3C3C"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53C0774"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2AF6CD80"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AMELY (control)</w:t>
            </w:r>
          </w:p>
        </w:tc>
        <w:tc>
          <w:tcPr>
            <w:tcW w:w="1262" w:type="dxa"/>
            <w:vAlign w:val="center"/>
            <w:hideMark/>
          </w:tcPr>
          <w:p w14:paraId="5936719A"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0.98</w:t>
            </w:r>
          </w:p>
        </w:tc>
        <w:tc>
          <w:tcPr>
            <w:tcW w:w="0" w:type="auto"/>
            <w:vAlign w:val="center"/>
            <w:hideMark/>
          </w:tcPr>
          <w:p w14:paraId="18B11370"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1.00</w:t>
            </w:r>
          </w:p>
        </w:tc>
        <w:tc>
          <w:tcPr>
            <w:tcW w:w="0" w:type="auto"/>
            <w:vAlign w:val="center"/>
            <w:hideMark/>
          </w:tcPr>
          <w:p w14:paraId="5C437824"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2364EFB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bl>
    <w:p w14:paraId="74C60C42" w14:textId="0E8F004E" w:rsidR="00F8327D" w:rsidRPr="00321405" w:rsidRDefault="00F8327D" w:rsidP="0036753E"/>
    <w:p w14:paraId="435A74A7" w14:textId="128E711F" w:rsidR="00CF6C52" w:rsidRPr="00321405" w:rsidRDefault="00CF6C52" w:rsidP="0036753E">
      <w:r w:rsidRPr="00321405">
        <w:t>For each individual</w:t>
      </w:r>
      <w:del w:id="167" w:author="Elise Lucotte" w:date="2018-05-31T15:41:00Z">
        <w:r w:rsidR="00F8327D" w:rsidRPr="00321405" w:rsidDel="00D23AF1">
          <w:delText xml:space="preserve"> the following was done</w:delText>
        </w:r>
      </w:del>
      <w:r w:rsidR="00961C1E" w:rsidRPr="00321405">
        <w:t>:</w:t>
      </w:r>
    </w:p>
    <w:p w14:paraId="73D2FC7F" w14:textId="0B9919BC" w:rsidR="00961C1E" w:rsidRPr="00321405" w:rsidRDefault="00CF6C52" w:rsidP="00224BE7">
      <w:pPr>
        <w:pStyle w:val="ListParagraph"/>
        <w:numPr>
          <w:ilvl w:val="0"/>
          <w:numId w:val="2"/>
        </w:numPr>
      </w:pPr>
      <w:r w:rsidRPr="00321405">
        <w:t xml:space="preserve">The reads from the </w:t>
      </w:r>
      <w:proofErr w:type="spellStart"/>
      <w:r w:rsidRPr="00321405">
        <w:t>fastq</w:t>
      </w:r>
      <w:proofErr w:type="spellEnd"/>
      <w:r w:rsidRPr="00321405">
        <w:t xml:space="preserve">-files were mapped against the </w:t>
      </w:r>
      <w:r w:rsidR="00BC5673" w:rsidRPr="00321405">
        <w:t>ACs</w:t>
      </w:r>
      <w:r w:rsidRPr="00321405">
        <w:t xml:space="preserve"> using </w:t>
      </w:r>
      <w:r w:rsidR="004254D7" w:rsidRPr="00321405">
        <w:t>BWA</w:t>
      </w:r>
      <w:r w:rsidR="00E81396">
        <w:t xml:space="preserve"> </w:t>
      </w:r>
      <w:r w:rsidR="00E81396">
        <w:fldChar w:fldCharType="begin" w:fldLock="1"/>
      </w:r>
      <w:r w:rsidR="00E81396">
        <w:instrText>ADDIN CSL_CITATION {"citationItems":[{"id":"ITEM-1","itemData":{"DOI":"10.1093/bioinformatics/btp324","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8870df3d-2610-443d-82c7-8a58780142c8"]}],"mendeley":{"formattedCitation":"[5]","plainTextFormattedCitation":"[5]"},"properties":{"noteIndex":0},"schema":"https://github.com/citation-style-language/schema/raw/master/csl-citation.json"}</w:instrText>
      </w:r>
      <w:r w:rsidR="00E81396">
        <w:fldChar w:fldCharType="separate"/>
      </w:r>
      <w:r w:rsidR="00E81396" w:rsidRPr="00E81396">
        <w:rPr>
          <w:noProof/>
        </w:rPr>
        <w:t>[5]</w:t>
      </w:r>
      <w:r w:rsidR="00E81396">
        <w:fldChar w:fldCharType="end"/>
      </w:r>
      <w:r w:rsidR="004254D7" w:rsidRPr="00321405">
        <w:t xml:space="preserve"> v0.7.5a</w:t>
      </w:r>
    </w:p>
    <w:p w14:paraId="26F4AEA0" w14:textId="4DC3F093" w:rsidR="00961C1E" w:rsidRPr="00321405" w:rsidRDefault="00CF6C52" w:rsidP="00224BE7">
      <w:pPr>
        <w:pStyle w:val="ListParagraph"/>
        <w:numPr>
          <w:ilvl w:val="0"/>
          <w:numId w:val="2"/>
        </w:numPr>
      </w:pPr>
      <w:r w:rsidRPr="00321405">
        <w:t xml:space="preserve">The alignment was filtered using </w:t>
      </w:r>
      <w:proofErr w:type="spellStart"/>
      <w:r w:rsidRPr="00321405">
        <w:t>sambamba</w:t>
      </w:r>
      <w:proofErr w:type="spellEnd"/>
      <w:r w:rsidR="00B96C83" w:rsidRPr="00321405">
        <w:t xml:space="preserve"> </w:t>
      </w:r>
      <w:r w:rsidR="001B653A" w:rsidRPr="00321405">
        <w:fldChar w:fldCharType="begin" w:fldLock="1"/>
      </w:r>
      <w:r w:rsidR="00E81396">
        <w:instrText>ADDIN CSL_CITATION {"citationItems":[{"id":"ITEM-1","itemData":{"DOI":"10.1093/bioinformatics/btv098","author":[{"dropping-particle":"","family":"Tarasov","given":"Artem","non-dropping-particle":"","parse-names":false,"suffix":""},{"dropping-particle":"","family":"Vilella","given":"Albert J","non-dropping-particle":"","parse-names":false,"suffix":""},{"dropping-particle":"","family":"Cuppen","given":"Edwin","non-dropping-particle":"","parse-names":false,"suffix":""},{"dropping-particle":"","family":"Nijman","given":"Isaac J","non-dropping-particle":"","parse-names":false,"suffix":""},{"dropping-particle":"","family":"Prins","given":"Pjotr","non-dropping-particle":"","parse-names":false,"suffix":""}],"container-title":"Bioinformatics","id":"ITEM-1","issue":"12","issued":{"date-parts":[["2015"]]},"page":"2032-2034","title":"Sambamba: fast processing of NGS alignment formats","type":"article-journal","volume":"31"},"uris":["http://www.mendeley.com/documents/?uuid=a6eb9552-95bd-48dd-8515-2f477e33cf6e"]}],"mendeley":{"formattedCitation":"[6]","plainTextFormattedCitation":"[6]","previouslyFormattedCitation":"[5]"},"properties":{"noteIndex":0},"schema":"https://github.com/citation-style-language/schema/raw/master/csl-citation.json"}</w:instrText>
      </w:r>
      <w:r w:rsidR="001B653A" w:rsidRPr="00321405">
        <w:fldChar w:fldCharType="separate"/>
      </w:r>
      <w:r w:rsidR="00E81396" w:rsidRPr="00E81396">
        <w:rPr>
          <w:noProof/>
        </w:rPr>
        <w:t>[6]</w:t>
      </w:r>
      <w:r w:rsidR="001B653A" w:rsidRPr="00321405">
        <w:fldChar w:fldCharType="end"/>
      </w:r>
      <w:r w:rsidR="001B653A" w:rsidRPr="00321405">
        <w:t xml:space="preserve"> v0.5.1</w:t>
      </w:r>
      <w:r w:rsidRPr="00321405">
        <w:t xml:space="preserve"> for a mapping </w:t>
      </w:r>
      <w:r w:rsidR="00FE6E19" w:rsidRPr="00321405">
        <w:t>quality &gt;=</w:t>
      </w:r>
      <w:r w:rsidR="00224BE7" w:rsidRPr="00321405">
        <w:t xml:space="preserve"> 50 and</w:t>
      </w:r>
      <w:r w:rsidR="00FE6E19" w:rsidRPr="00321405">
        <w:t xml:space="preserve"> cigar</w:t>
      </w:r>
      <w:r w:rsidR="00CA291F" w:rsidRPr="00321405">
        <w:t xml:space="preserve"> </w:t>
      </w:r>
      <w:r w:rsidR="00FE6E19" w:rsidRPr="00321405">
        <w:t>=</w:t>
      </w:r>
      <w:r w:rsidR="00224BE7" w:rsidRPr="00321405">
        <w:t xml:space="preserve"> </w:t>
      </w:r>
      <w:r w:rsidR="00FE6E19" w:rsidRPr="00321405">
        <w:t>100M and NM</w:t>
      </w:r>
      <w:r w:rsidR="00224BE7" w:rsidRPr="00321405">
        <w:t xml:space="preserve"> </w:t>
      </w:r>
      <w:r w:rsidR="00FE6E19" w:rsidRPr="00321405">
        <w:t>&lt;</w:t>
      </w:r>
      <w:r w:rsidR="00224BE7" w:rsidRPr="00321405">
        <w:t xml:space="preserve"> </w:t>
      </w:r>
      <w:r w:rsidR="004254D7" w:rsidRPr="00321405">
        <w:t xml:space="preserve">3 </w:t>
      </w:r>
      <w:r w:rsidR="00CA291F" w:rsidRPr="00321405">
        <w:t xml:space="preserve">These parameters were </w:t>
      </w:r>
      <w:r w:rsidR="004254D7" w:rsidRPr="00321405">
        <w:t>selected</w:t>
      </w:r>
      <w:r w:rsidR="00CA291F" w:rsidRPr="00321405">
        <w:t xml:space="preserve"> in order to be </w:t>
      </w:r>
      <w:r w:rsidR="004254D7" w:rsidRPr="00321405">
        <w:t xml:space="preserve">make the results comparable </w:t>
      </w:r>
      <w:r w:rsidR="00CA291F" w:rsidRPr="00321405">
        <w:t>to Lucotte et al. 2018</w:t>
      </w:r>
      <w:r w:rsidR="00B96C83" w:rsidRPr="00321405">
        <w:t xml:space="preserve"> </w:t>
      </w:r>
      <w:r w:rsidR="0026275E" w:rsidRPr="00321405">
        <w:fldChar w:fldCharType="begin" w:fldLock="1"/>
      </w:r>
      <w:r w:rsidR="0026275E" w:rsidRPr="00321405">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0026275E" w:rsidRPr="00321405">
        <w:fldChar w:fldCharType="separate"/>
      </w:r>
      <w:r w:rsidR="0026275E" w:rsidRPr="00321405">
        <w:rPr>
          <w:noProof/>
        </w:rPr>
        <w:t>[4]</w:t>
      </w:r>
      <w:r w:rsidR="0026275E" w:rsidRPr="00321405">
        <w:fldChar w:fldCharType="end"/>
      </w:r>
    </w:p>
    <w:p w14:paraId="1409C2F1" w14:textId="1B55A719" w:rsidR="00CF6C52" w:rsidRPr="00321405" w:rsidRDefault="00CF6C52" w:rsidP="00224BE7">
      <w:pPr>
        <w:pStyle w:val="ListParagraph"/>
        <w:numPr>
          <w:ilvl w:val="0"/>
          <w:numId w:val="2"/>
        </w:numPr>
      </w:pPr>
      <w:r w:rsidRPr="00321405">
        <w:t xml:space="preserve">The read depth for each position of the </w:t>
      </w:r>
      <w:r w:rsidR="00BC5673" w:rsidRPr="00321405">
        <w:t>AC</w:t>
      </w:r>
      <w:r w:rsidRPr="00321405">
        <w:t xml:space="preserve"> wa</w:t>
      </w:r>
      <w:r w:rsidR="00AF0BC0" w:rsidRPr="00321405">
        <w:t xml:space="preserve">s calculated using </w:t>
      </w:r>
      <w:proofErr w:type="spellStart"/>
      <w:r w:rsidR="00AF0BC0" w:rsidRPr="00321405">
        <w:t>SAMtools</w:t>
      </w:r>
      <w:proofErr w:type="spellEnd"/>
      <w:r w:rsidR="00263AA1" w:rsidRPr="00321405">
        <w:t xml:space="preserve"> </w:t>
      </w:r>
      <w:r w:rsidR="001B653A" w:rsidRPr="00321405">
        <w:fldChar w:fldCharType="begin" w:fldLock="1"/>
      </w:r>
      <w:r w:rsidR="00E81396">
        <w:instrText>ADDIN CSL_CITATION {"citationItems":[{"id":"ITEM-1","itemData":{"DOI":"10.1093/bioinformatics/btp352","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8"]]},"page":"2078-2079","publisher":"Oxford University Press","publisher-place":"Oxford, UK","title":"The Sequence Alignment&amp;#47;Map Format and SAMtools","type":"article-journal","volume":"25"},"uris":["http://www.mendeley.com/documents/?uuid=0fd3f790-192c-49c2-a784-0e8f4b1078d4"]}],"mendeley":{"formattedCitation":"[7]","plainTextFormattedCitation":"[7]","previouslyFormattedCitation":"[6]"},"properties":{"noteIndex":0},"schema":"https://github.com/citation-style-language/schema/raw/master/csl-citation.json"}</w:instrText>
      </w:r>
      <w:r w:rsidR="001B653A" w:rsidRPr="00321405">
        <w:fldChar w:fldCharType="separate"/>
      </w:r>
      <w:r w:rsidR="00E81396" w:rsidRPr="00E81396">
        <w:rPr>
          <w:noProof/>
        </w:rPr>
        <w:t>[7]</w:t>
      </w:r>
      <w:r w:rsidR="001B653A" w:rsidRPr="00321405">
        <w:fldChar w:fldCharType="end"/>
      </w:r>
      <w:r w:rsidR="00B96C83" w:rsidRPr="00321405">
        <w:t xml:space="preserve"> v1.3</w:t>
      </w:r>
    </w:p>
    <w:p w14:paraId="67E42686" w14:textId="23E5B9ED" w:rsidR="00CF6C52" w:rsidRPr="00321405" w:rsidRDefault="00CF6C52" w:rsidP="0036753E">
      <w:r w:rsidRPr="00321405">
        <w:lastRenderedPageBreak/>
        <w:t xml:space="preserve">We calculated the median read depth across all positions in the gene. We used the median instead of the mean because it is less sensitive to extreme outlier values. This median </w:t>
      </w:r>
      <w:del w:id="168" w:author="Elise Lucotte" w:date="2018-05-31T15:42:00Z">
        <w:r w:rsidRPr="00321405" w:rsidDel="00141F58">
          <w:delText xml:space="preserve">number </w:delText>
        </w:r>
      </w:del>
      <w:r w:rsidRPr="00321405">
        <w:t xml:space="preserve">is what we subsequently </w:t>
      </w:r>
      <w:del w:id="169" w:author="Elise Lucotte" w:date="2018-05-31T15:42:00Z">
        <w:r w:rsidRPr="00321405" w:rsidDel="00141F58">
          <w:delText xml:space="preserve">regard </w:delText>
        </w:r>
      </w:del>
      <w:ins w:id="170" w:author="Elise Lucotte" w:date="2018-05-31T15:42:00Z">
        <w:r w:rsidR="00141F58">
          <w:t>define</w:t>
        </w:r>
        <w:r w:rsidR="00141F58" w:rsidRPr="00321405">
          <w:t xml:space="preserve"> </w:t>
        </w:r>
      </w:ins>
      <w:r w:rsidRPr="00321405">
        <w:t xml:space="preserve">as the un-normalized copy number. In order </w:t>
      </w:r>
      <w:r w:rsidR="00FE6E19" w:rsidRPr="00321405">
        <w:t>normalize the coverage of each gene, we divide</w:t>
      </w:r>
      <w:ins w:id="171" w:author="Elise Lucotte" w:date="2018-05-31T15:42:00Z">
        <w:r w:rsidR="00141F58">
          <w:t>d</w:t>
        </w:r>
      </w:ins>
      <w:r w:rsidR="00961C1E" w:rsidRPr="00321405">
        <w:t xml:space="preserve"> it</w:t>
      </w:r>
      <w:r w:rsidR="00FE6E19" w:rsidRPr="00321405">
        <w:t xml:space="preserve"> by the coverage of the controls. </w:t>
      </w:r>
      <w:r w:rsidRPr="00321405">
        <w:t>In order to estimate the copy number of each ampliconic gene, we divide</w:t>
      </w:r>
      <w:ins w:id="172" w:author="Elise Lucotte" w:date="2018-05-31T15:42:00Z">
        <w:r w:rsidR="00141F58">
          <w:t>d</w:t>
        </w:r>
      </w:ins>
      <w:r w:rsidRPr="00321405">
        <w:t xml:space="preserve"> the median coverage of each gene by the median coverage of the control gene, known to be single copy</w:t>
      </w:r>
      <w:ins w:id="173" w:author="Elise Lucotte" w:date="2018-05-31T15:43:00Z">
        <w:r w:rsidR="00141F58">
          <w:t xml:space="preserve"> in humans</w:t>
        </w:r>
      </w:ins>
      <w:r w:rsidR="00961C1E" w:rsidRPr="00321405">
        <w:t>.</w:t>
      </w:r>
    </w:p>
    <w:p w14:paraId="68AB4CDC" w14:textId="5F89DE19" w:rsidR="00CF6C52" w:rsidRPr="00321405" w:rsidRDefault="00CF6C52" w:rsidP="0036753E">
      <w:r w:rsidRPr="00321405">
        <w:t>We selected DMD as the control gene for the X chromosome and AMELY for the Y chromosome, as they are both single copy</w:t>
      </w:r>
      <w:ins w:id="174" w:author="Elise Lucotte" w:date="2018-05-31T15:43:00Z">
        <w:r w:rsidR="00141F58">
          <w:t xml:space="preserve"> in humans</w:t>
        </w:r>
      </w:ins>
      <w:r w:rsidRPr="00321405">
        <w:t>.</w:t>
      </w:r>
      <w:r w:rsidR="00A02158" w:rsidRPr="00321405">
        <w:t xml:space="preserve"> </w:t>
      </w:r>
      <w:r w:rsidRPr="00321405">
        <w:t xml:space="preserve">We also </w:t>
      </w:r>
      <w:del w:id="175" w:author="Elise Lucotte" w:date="2018-05-31T15:43:00Z">
        <w:r w:rsidR="00EB7D3C" w:rsidRPr="00321405" w:rsidDel="00141F58">
          <w:delText>executed</w:delText>
        </w:r>
        <w:r w:rsidRPr="00321405" w:rsidDel="00141F58">
          <w:delText xml:space="preserve"> </w:delText>
        </w:r>
      </w:del>
      <w:ins w:id="176" w:author="Elise Lucotte" w:date="2018-05-31T15:43:00Z">
        <w:r w:rsidR="00141F58">
          <w:t>performed</w:t>
        </w:r>
        <w:r w:rsidR="00141F58" w:rsidRPr="00321405">
          <w:t xml:space="preserve"> </w:t>
        </w:r>
      </w:ins>
      <w:r w:rsidRPr="00321405">
        <w:t xml:space="preserve">the </w:t>
      </w:r>
      <w:r w:rsidR="007E7B0B" w:rsidRPr="00321405">
        <w:t>method</w:t>
      </w:r>
      <w:r w:rsidRPr="00321405">
        <w:t xml:space="preserve"> with the human </w:t>
      </w:r>
      <w:r w:rsidR="00BC5673" w:rsidRPr="00321405">
        <w:t>ACs</w:t>
      </w:r>
      <w:r w:rsidR="001B653A" w:rsidRPr="00321405">
        <w:t xml:space="preserve"> built in Lucotte et al. 2018 </w:t>
      </w:r>
      <w:r w:rsidR="0026275E" w:rsidRPr="00321405">
        <w:fldChar w:fldCharType="begin" w:fldLock="1"/>
      </w:r>
      <w:r w:rsidR="009948F2">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0026275E" w:rsidRPr="00321405">
        <w:fldChar w:fldCharType="separate"/>
      </w:r>
      <w:r w:rsidR="0026275E" w:rsidRPr="00321405">
        <w:rPr>
          <w:noProof/>
        </w:rPr>
        <w:t>[4]</w:t>
      </w:r>
      <w:r w:rsidR="0026275E" w:rsidRPr="00321405">
        <w:fldChar w:fldCharType="end"/>
      </w:r>
      <w:r w:rsidR="0026275E" w:rsidRPr="00321405">
        <w:t xml:space="preserve">. </w:t>
      </w:r>
      <w:r w:rsidRPr="00321405">
        <w:t xml:space="preserve">Copy number estimations should be more accurate when using the species specific (chimpanzee and gorilla) </w:t>
      </w:r>
      <w:r w:rsidR="00BC5673" w:rsidRPr="00321405">
        <w:t>ACs</w:t>
      </w:r>
      <w:r w:rsidRPr="00321405">
        <w:t>. Indeed, if the orthologs are v</w:t>
      </w:r>
      <w:r w:rsidR="00961C1E" w:rsidRPr="00321405">
        <w:t>ery divergent between humans,</w:t>
      </w:r>
      <w:r w:rsidRPr="00321405">
        <w:t xml:space="preserve"> chimpanzees and gorillas, using the human </w:t>
      </w:r>
      <w:r w:rsidR="00BC5673" w:rsidRPr="00321405">
        <w:t>AC</w:t>
      </w:r>
      <w:r w:rsidRPr="00321405">
        <w:t xml:space="preserve"> for our </w:t>
      </w:r>
      <w:r w:rsidR="007E7B0B" w:rsidRPr="00321405">
        <w:t>method</w:t>
      </w:r>
      <w:r w:rsidRPr="00321405">
        <w:t xml:space="preserve"> would lead to a lower number of reads mapping to the chromosome, because of our filtering, and therefore to a</w:t>
      </w:r>
      <w:r w:rsidR="000F2FBD" w:rsidRPr="00321405">
        <w:t>n</w:t>
      </w:r>
      <w:r w:rsidRPr="00321405">
        <w:t xml:space="preserve"> under-estimation of copy number.  However, a comparison of both estimations is interesting</w:t>
      </w:r>
      <w:r w:rsidR="00961C1E" w:rsidRPr="00321405">
        <w:t xml:space="preserve"> because it can expose </w:t>
      </w:r>
      <w:r w:rsidRPr="00321405">
        <w:t>ho</w:t>
      </w:r>
      <w:r w:rsidR="00FD6DD3" w:rsidRPr="00321405">
        <w:t>w different the ampliconic gene-</w:t>
      </w:r>
      <w:r w:rsidRPr="00321405">
        <w:t>sequences are</w:t>
      </w:r>
      <w:r w:rsidR="00FD6DD3" w:rsidRPr="00321405">
        <w:t>,</w:t>
      </w:r>
      <w:r w:rsidRPr="00321405">
        <w:t xml:space="preserve"> between species</w:t>
      </w:r>
      <w:r w:rsidR="00FD6DD3" w:rsidRPr="00321405">
        <w:t>. Also</w:t>
      </w:r>
      <w:r w:rsidR="00B926FA" w:rsidRPr="00321405">
        <w:t>,</w:t>
      </w:r>
      <w:r w:rsidR="00FD6DD3" w:rsidRPr="00321405">
        <w:t xml:space="preserve"> because it is interesting to see if the human artificial sex-chromosomes are good enough</w:t>
      </w:r>
      <w:ins w:id="177" w:author="Elise Lucotte" w:date="2018-05-31T15:44:00Z">
        <w:r w:rsidR="00141F58">
          <w:t xml:space="preserve"> for applying this method in closely related species</w:t>
        </w:r>
      </w:ins>
      <w:r w:rsidR="00FD6DD3" w:rsidRPr="00321405">
        <w:t>.</w:t>
      </w:r>
    </w:p>
    <w:p w14:paraId="0444E03E" w14:textId="4CF2905F" w:rsidR="000F2FBD" w:rsidRPr="00321405" w:rsidRDefault="00A6305A" w:rsidP="00074775">
      <w:pPr>
        <w:pStyle w:val="Heading1"/>
      </w:pPr>
      <w:r w:rsidRPr="00321405">
        <w:t>Result</w:t>
      </w:r>
      <w:r w:rsidR="00693A8C">
        <w:t>s</w:t>
      </w:r>
    </w:p>
    <w:p w14:paraId="15FDF886" w14:textId="5BB076FE" w:rsidR="000F2FBD" w:rsidRPr="00321405" w:rsidRDefault="000F2FBD" w:rsidP="00866CAD">
      <w:pPr>
        <w:pStyle w:val="Heading2"/>
      </w:pPr>
      <w:r w:rsidRPr="00321405">
        <w:t>C</w:t>
      </w:r>
      <w:r w:rsidR="00537293" w:rsidRPr="00321405">
        <w:t>omparison: human vs.</w:t>
      </w:r>
      <w:r w:rsidRPr="00321405">
        <w:t xml:space="preserve"> </w:t>
      </w:r>
      <w:r w:rsidR="00A7273E" w:rsidRPr="00321405">
        <w:t>species-specific</w:t>
      </w:r>
      <w:r w:rsidR="00675E32" w:rsidRPr="00321405">
        <w:t xml:space="preserve"> artificial</w:t>
      </w:r>
      <w:r w:rsidRPr="00321405">
        <w:t xml:space="preserve"> chromosomes</w:t>
      </w:r>
    </w:p>
    <w:p w14:paraId="42557C78" w14:textId="2C801EF2" w:rsidR="000D1D69" w:rsidRPr="00321405" w:rsidRDefault="00141F58" w:rsidP="0036753E">
      <w:ins w:id="178" w:author="Elise Lucotte" w:date="2018-05-31T15:44:00Z">
        <w:r>
          <w:t>We first</w:t>
        </w:r>
      </w:ins>
      <w:r w:rsidR="008A119E" w:rsidRPr="00321405">
        <w:t xml:space="preserve"> validate</w:t>
      </w:r>
      <w:ins w:id="179" w:author="Elise Lucotte" w:date="2018-05-31T15:44:00Z">
        <w:r>
          <w:t>d</w:t>
        </w:r>
      </w:ins>
      <w:r w:rsidR="008A119E" w:rsidRPr="00321405">
        <w:t xml:space="preserve"> the </w:t>
      </w:r>
      <w:r w:rsidR="00BC5673" w:rsidRPr="00321405">
        <w:t>ACs</w:t>
      </w:r>
      <w:r w:rsidR="008A119E" w:rsidRPr="00321405">
        <w:t xml:space="preserve"> assembled for chimpanzee and gorilla</w:t>
      </w:r>
      <w:ins w:id="180" w:author="Elise Lucotte" w:date="2018-05-31T15:44:00Z">
        <w:r>
          <w:t>.</w:t>
        </w:r>
      </w:ins>
      <w:del w:id="181" w:author="Elise Lucotte" w:date="2018-05-31T15:44:00Z">
        <w:r w:rsidR="008A119E" w:rsidRPr="00321405" w:rsidDel="00141F58">
          <w:delText>,</w:delText>
        </w:r>
      </w:del>
      <w:r w:rsidR="008A119E" w:rsidRPr="00321405">
        <w:t xml:space="preserve"> </w:t>
      </w:r>
      <w:del w:id="182" w:author="Elise Lucotte" w:date="2018-05-31T15:45:00Z">
        <w:r w:rsidR="008A119E" w:rsidRPr="00321405" w:rsidDel="00141F58">
          <w:delText xml:space="preserve">respectively, </w:delText>
        </w:r>
      </w:del>
      <w:ins w:id="183" w:author="Elise Lucotte" w:date="2018-05-31T15:45:00Z">
        <w:r>
          <w:t>W</w:t>
        </w:r>
      </w:ins>
      <w:del w:id="184" w:author="Elise Lucotte" w:date="2018-05-31T15:45:00Z">
        <w:r w:rsidR="008A119E" w:rsidRPr="00321405" w:rsidDel="00141F58">
          <w:delText>w</w:delText>
        </w:r>
      </w:del>
      <w:r w:rsidR="008A119E" w:rsidRPr="00321405">
        <w:t xml:space="preserve">e </w:t>
      </w:r>
      <w:del w:id="185" w:author="Elise Lucotte" w:date="2018-05-31T15:45:00Z">
        <w:r w:rsidR="008A119E" w:rsidRPr="00321405" w:rsidDel="00141F58">
          <w:delText xml:space="preserve">would </w:delText>
        </w:r>
      </w:del>
      <w:r w:rsidR="008A119E" w:rsidRPr="00321405">
        <w:t>expect to see that the species-specific artific</w:t>
      </w:r>
      <w:r w:rsidR="00321405" w:rsidRPr="00321405">
        <w:t>i</w:t>
      </w:r>
      <w:r w:rsidR="008A119E" w:rsidRPr="00321405">
        <w:t xml:space="preserve">al chromosomes have </w:t>
      </w:r>
      <w:del w:id="186" w:author="Elise Lucotte" w:date="2018-05-31T15:45:00Z">
        <w:r w:rsidR="008A119E" w:rsidRPr="00321405" w:rsidDel="00141F58">
          <w:delText xml:space="preserve">yielded </w:delText>
        </w:r>
      </w:del>
      <w:r w:rsidR="008A119E" w:rsidRPr="00321405">
        <w:t>a higher coverage</w:t>
      </w:r>
      <w:del w:id="187" w:author="Elise Lucotte" w:date="2018-05-31T15:45:00Z">
        <w:r w:rsidR="008A119E" w:rsidRPr="00321405" w:rsidDel="00141F58">
          <w:delText xml:space="preserve"> in general,</w:delText>
        </w:r>
      </w:del>
      <w:r w:rsidR="008A119E" w:rsidRPr="00321405">
        <w:t xml:space="preserve"> compared to that of the human </w:t>
      </w:r>
      <w:r w:rsidR="00BC5673" w:rsidRPr="00321405">
        <w:t>AC</w:t>
      </w:r>
      <w:r w:rsidR="008A119E" w:rsidRPr="00321405">
        <w:t>.</w:t>
      </w:r>
      <w:r w:rsidR="00D5108D" w:rsidRPr="00321405">
        <w:t xml:space="preserve"> </w:t>
      </w:r>
      <w:r w:rsidR="005D5AD1" w:rsidRPr="00321405">
        <w:t xml:space="preserve">For all species and sex, the </w:t>
      </w:r>
      <w:ins w:id="188" w:author="Elise Lucotte" w:date="2018-05-31T15:47:00Z">
        <w:r>
          <w:t xml:space="preserve">mean difference of coverage between the species-specific AC and the human </w:t>
        </w:r>
        <w:commentRangeStart w:id="189"/>
        <w:r>
          <w:t>AC</w:t>
        </w:r>
      </w:ins>
      <w:commentRangeEnd w:id="189"/>
      <w:ins w:id="190" w:author="Elise Lucotte" w:date="2018-05-31T15:48:00Z">
        <w:r>
          <w:rPr>
            <w:rStyle w:val="CommentReference"/>
          </w:rPr>
          <w:commentReference w:id="189"/>
        </w:r>
      </w:ins>
      <w:ins w:id="191" w:author="Elise Lucotte" w:date="2018-05-31T15:47:00Z">
        <w:r>
          <w:t xml:space="preserve"> </w:t>
        </w:r>
      </w:ins>
      <w:del w:id="192" w:author="Elise Lucotte" w:date="2018-05-31T15:48:00Z">
        <w:r w:rsidR="005D5AD1" w:rsidRPr="00321405" w:rsidDel="00141F58">
          <w:delText xml:space="preserve">mean </w:delText>
        </w:r>
        <w:r w:rsidR="00F541E2" w:rsidRPr="00321405" w:rsidDel="00141F58">
          <w:delText>individual-pair relative difference in</w:delText>
        </w:r>
        <w:r w:rsidR="005D5AD1" w:rsidRPr="00321405" w:rsidDel="00141F58">
          <w:delText xml:space="preserve"> coverage </w:delText>
        </w:r>
      </w:del>
      <w:r w:rsidR="005D5AD1" w:rsidRPr="00321405">
        <w:t>(</w:t>
      </w:r>
      <w:r w:rsidR="00074775" w:rsidRPr="00321405">
        <w:fldChar w:fldCharType="begin"/>
      </w:r>
      <w:r w:rsidR="00074775" w:rsidRPr="00321405">
        <w:instrText xml:space="preserve"> REF _Ref515103279 \h </w:instrText>
      </w:r>
      <w:r w:rsidR="00074775" w:rsidRPr="00321405">
        <w:fldChar w:fldCharType="separate"/>
      </w:r>
      <w:r w:rsidR="0066471C" w:rsidRPr="00321405">
        <w:t xml:space="preserve">Table </w:t>
      </w:r>
      <w:r w:rsidR="0066471C">
        <w:rPr>
          <w:noProof/>
        </w:rPr>
        <w:t>2</w:t>
      </w:r>
      <w:r w:rsidR="00074775" w:rsidRPr="00321405">
        <w:fldChar w:fldCharType="end"/>
      </w:r>
      <w:r w:rsidR="005D5AD1" w:rsidRPr="00321405">
        <w:t>) is higher when using the species-specific</w:t>
      </w:r>
      <w:r w:rsidR="00166A50" w:rsidRPr="00321405">
        <w:t>,</w:t>
      </w:r>
      <w:r w:rsidR="005D5AD1" w:rsidRPr="00321405">
        <w:t xml:space="preserve"> over the human artific</w:t>
      </w:r>
      <w:r w:rsidR="00321405" w:rsidRPr="00321405">
        <w:t>i</w:t>
      </w:r>
      <w:r w:rsidR="005D5AD1" w:rsidRPr="00321405">
        <w:t>al chromo</w:t>
      </w:r>
      <w:r w:rsidR="00FD6DD3" w:rsidRPr="00321405">
        <w:t>some.</w:t>
      </w:r>
      <w:r w:rsidR="00D5108D" w:rsidRPr="00321405">
        <w:t xml:space="preserve"> Because of the varying number of sex chromosomes present in different sexes, we expect to see double the amount of copies for each gene, though dosage co</w:t>
      </w:r>
      <w:r w:rsidR="007129DA" w:rsidRPr="00321405">
        <w:t>mpensation might counteract doubling</w:t>
      </w:r>
      <w:r w:rsidR="00D5108D" w:rsidRPr="00321405">
        <w:t xml:space="preserve">. </w:t>
      </w:r>
      <w:r w:rsidR="00B926FA" w:rsidRPr="00321405">
        <w:t>Generally,</w:t>
      </w:r>
      <w:r w:rsidR="00D5108D" w:rsidRPr="00321405">
        <w:t xml:space="preserve"> females </w:t>
      </w:r>
      <w:r w:rsidR="00D5108D" w:rsidRPr="00321405">
        <w:lastRenderedPageBreak/>
        <w:t xml:space="preserve">show a </w:t>
      </w:r>
      <w:del w:id="193" w:author="Elise Lucotte" w:date="2018-05-31T15:49:00Z">
        <w:r w:rsidR="00D5108D" w:rsidRPr="00321405" w:rsidDel="00141F58">
          <w:delText xml:space="preserve">much </w:delText>
        </w:r>
      </w:del>
      <w:r w:rsidR="00D5108D" w:rsidRPr="00321405">
        <w:t>higher c</w:t>
      </w:r>
      <w:ins w:id="194" w:author="Elise Lucotte" w:date="2018-05-31T15:49:00Z">
        <w:r>
          <w:t xml:space="preserve">overage </w:t>
        </w:r>
      </w:ins>
      <w:del w:id="195" w:author="Elise Lucotte" w:date="2018-05-31T15:49:00Z">
        <w:r w:rsidR="00D5108D" w:rsidRPr="00321405" w:rsidDel="00141F58">
          <w:delText xml:space="preserve">opy number </w:delText>
        </w:r>
      </w:del>
      <w:r w:rsidR="00D5108D" w:rsidRPr="00321405">
        <w:t>(</w:t>
      </w:r>
      <w:r w:rsidR="00D5108D" w:rsidRPr="00321405">
        <w:fldChar w:fldCharType="begin"/>
      </w:r>
      <w:r w:rsidR="00D5108D" w:rsidRPr="00321405">
        <w:instrText xml:space="preserve"> REF _Ref515133874 \h </w:instrText>
      </w:r>
      <w:r w:rsidR="00D5108D" w:rsidRPr="00321405">
        <w:fldChar w:fldCharType="separate"/>
      </w:r>
      <w:r w:rsidR="0066471C" w:rsidRPr="00321405">
        <w:t xml:space="preserve">Figure </w:t>
      </w:r>
      <w:r w:rsidR="0066471C">
        <w:rPr>
          <w:noProof/>
        </w:rPr>
        <w:t>2</w:t>
      </w:r>
      <w:r w:rsidR="00D5108D" w:rsidRPr="00321405">
        <w:fldChar w:fldCharType="end"/>
      </w:r>
      <w:r w:rsidR="00D5108D" w:rsidRPr="00321405">
        <w:t xml:space="preserve"> and </w:t>
      </w:r>
      <w:r w:rsidR="00D5108D" w:rsidRPr="00321405">
        <w:fldChar w:fldCharType="begin"/>
      </w:r>
      <w:r w:rsidR="00D5108D" w:rsidRPr="00321405">
        <w:instrText xml:space="preserve"> REF _Ref515103621 \h </w:instrText>
      </w:r>
      <w:r w:rsidR="00D5108D" w:rsidRPr="00321405">
        <w:fldChar w:fldCharType="separate"/>
      </w:r>
      <w:r w:rsidR="0066471C" w:rsidRPr="00321405">
        <w:t xml:space="preserve">Figure </w:t>
      </w:r>
      <w:r w:rsidR="0066471C">
        <w:rPr>
          <w:noProof/>
        </w:rPr>
        <w:t>3</w:t>
      </w:r>
      <w:r w:rsidR="00D5108D" w:rsidRPr="00321405">
        <w:fldChar w:fldCharType="end"/>
      </w:r>
      <w:r w:rsidR="00675E32" w:rsidRPr="00321405">
        <w:t>)</w:t>
      </w:r>
      <w:r w:rsidR="007129DA" w:rsidRPr="00321405">
        <w:t xml:space="preserve"> </w:t>
      </w:r>
      <w:r w:rsidR="005367BF" w:rsidRPr="00321405">
        <w:rPr>
          <w:noProof/>
          <w:lang w:val="fr-FR" w:eastAsia="fr-FR" w:bidi="ar-SA"/>
        </w:rPr>
        <w:drawing>
          <wp:inline distT="0" distB="0" distL="0" distR="0" wp14:anchorId="66988D73" wp14:editId="45F6B66D">
            <wp:extent cx="6116320" cy="305371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_chimp.pdf"/>
                    <pic:cNvPicPr/>
                  </pic:nvPicPr>
                  <pic:blipFill>
                    <a:blip r:embed="rId12">
                      <a:extLst>
                        <a:ext uri="{28A0092B-C50C-407E-A947-70E740481C1C}">
                          <a14:useLocalDpi xmlns:a14="http://schemas.microsoft.com/office/drawing/2010/main"/>
                        </a:ext>
                      </a:extLst>
                    </a:blip>
                    <a:stretch>
                      <a:fillRect/>
                    </a:stretch>
                  </pic:blipFill>
                  <pic:spPr>
                    <a:xfrm>
                      <a:off x="0" y="0"/>
                      <a:ext cx="6120126" cy="3055615"/>
                    </a:xfrm>
                    <a:prstGeom prst="rect">
                      <a:avLst/>
                    </a:prstGeom>
                  </pic:spPr>
                </pic:pic>
              </a:graphicData>
            </a:graphic>
          </wp:inline>
        </w:drawing>
      </w:r>
    </w:p>
    <w:p w14:paraId="14AE42B8" w14:textId="26408373" w:rsidR="005367BF" w:rsidRPr="00321405" w:rsidRDefault="000D1D69" w:rsidP="000D1D69">
      <w:pPr>
        <w:pStyle w:val="Caption"/>
      </w:pPr>
      <w:bookmarkStart w:id="196" w:name="_Ref515133874"/>
      <w:r w:rsidRPr="00321405">
        <w:t xml:space="preserve">Figure </w:t>
      </w:r>
      <w:r w:rsidRPr="00321405">
        <w:fldChar w:fldCharType="begin"/>
      </w:r>
      <w:r w:rsidRPr="00321405">
        <w:instrText xml:space="preserve"> SEQ Figure \* ARABIC </w:instrText>
      </w:r>
      <w:r w:rsidRPr="00321405">
        <w:fldChar w:fldCharType="separate"/>
      </w:r>
      <w:r w:rsidR="0066471C">
        <w:rPr>
          <w:noProof/>
        </w:rPr>
        <w:t>2</w:t>
      </w:r>
      <w:r w:rsidRPr="00321405">
        <w:fldChar w:fldCharType="end"/>
      </w:r>
      <w:bookmarkEnd w:id="196"/>
      <w:r w:rsidRPr="00321405">
        <w:t xml:space="preserve">: Comparison of using either the human </w:t>
      </w:r>
      <w:r w:rsidR="00BC5673" w:rsidRPr="00321405">
        <w:t>AC</w:t>
      </w:r>
      <w:r w:rsidRPr="00321405">
        <w:t xml:space="preserve"> (Lucotte et al. 2018) or the </w:t>
      </w:r>
      <w:r w:rsidR="00BC5673" w:rsidRPr="00321405">
        <w:t>ACs</w:t>
      </w:r>
      <w:r w:rsidRPr="00321405">
        <w:t xml:space="preserve"> assembled in this internship, to map the chimpanzee individuals onto. The mean is calculated by averaging the coverage of all the individuals</w:t>
      </w:r>
    </w:p>
    <w:p w14:paraId="0A0B7014" w14:textId="0A910EAB" w:rsidR="00AB3BD7" w:rsidRPr="00321405" w:rsidRDefault="00A3707D" w:rsidP="0036753E">
      <w:r w:rsidRPr="00321405">
        <w:t xml:space="preserve">For chimpanzee, there is a </w:t>
      </w:r>
      <w:r w:rsidR="00FD6DD3" w:rsidRPr="00321405">
        <w:t xml:space="preserve">varying </w:t>
      </w:r>
      <w:r w:rsidRPr="00321405">
        <w:t xml:space="preserve">difference in the sensitivity of the </w:t>
      </w:r>
      <w:r w:rsidR="00BC5673" w:rsidRPr="00321405">
        <w:t>ACs</w:t>
      </w:r>
      <w:r w:rsidRPr="00321405">
        <w:t xml:space="preserve"> between the genes. For most</w:t>
      </w:r>
      <w:r w:rsidR="00F541E2" w:rsidRPr="00321405">
        <w:t xml:space="preserve"> X-linked</w:t>
      </w:r>
      <w:r w:rsidRPr="00321405">
        <w:t xml:space="preserve"> ge</w:t>
      </w:r>
      <w:r w:rsidR="00F541E2" w:rsidRPr="00321405">
        <w:t>nes, the difference is limited excep</w:t>
      </w:r>
      <w:r w:rsidR="0028118F" w:rsidRPr="00321405">
        <w:t>t</w:t>
      </w:r>
      <w:r w:rsidR="00F541E2" w:rsidRPr="00321405">
        <w:t xml:space="preserve"> for GAGE4 where the human </w:t>
      </w:r>
      <w:r w:rsidR="00BC5673" w:rsidRPr="00321405">
        <w:t>AC</w:t>
      </w:r>
      <w:r w:rsidR="00F541E2" w:rsidRPr="00321405">
        <w:t xml:space="preserve"> has many fold higher coverage than the species specific</w:t>
      </w:r>
      <w:r w:rsidR="00D40378" w:rsidRPr="00321405">
        <w:t>. There is a negligible difference between female and male</w:t>
      </w:r>
      <w:r w:rsidR="00F541E2" w:rsidRPr="00321405">
        <w:t xml:space="preserve">. </w:t>
      </w:r>
      <w:r w:rsidR="0028118F" w:rsidRPr="00321405">
        <w:t>The</w:t>
      </w:r>
      <w:r w:rsidR="00F541E2" w:rsidRPr="00321405">
        <w:t xml:space="preserve"> Y-linked genes </w:t>
      </w:r>
      <w:r w:rsidR="0028118F" w:rsidRPr="00321405">
        <w:t>show a higher coverage on the species-</w:t>
      </w:r>
      <w:r w:rsidR="00F541E2" w:rsidRPr="00321405">
        <w:t xml:space="preserve">specific </w:t>
      </w:r>
      <w:r w:rsidR="00BC5673" w:rsidRPr="00321405">
        <w:t>AC</w:t>
      </w:r>
      <w:r w:rsidR="0028118F" w:rsidRPr="00321405">
        <w:t xml:space="preserve"> in general</w:t>
      </w:r>
      <w:r w:rsidR="00F541E2" w:rsidRPr="00321405">
        <w:t>. The Y-linked genes show the highest individual-pair relative difference as well</w:t>
      </w:r>
      <w:r w:rsidR="004971CE" w:rsidRPr="00321405">
        <w:t xml:space="preserve"> </w:t>
      </w:r>
      <w:r w:rsidR="00064333" w:rsidRPr="00321405">
        <w:t>(</w:t>
      </w:r>
      <w:r w:rsidR="000D1D69" w:rsidRPr="00321405">
        <w:fldChar w:fldCharType="begin"/>
      </w:r>
      <w:r w:rsidR="000D1D69" w:rsidRPr="00321405">
        <w:instrText xml:space="preserve"> REF _Ref515103279 \h </w:instrText>
      </w:r>
      <w:r w:rsidR="000D1D69" w:rsidRPr="00321405">
        <w:fldChar w:fldCharType="separate"/>
      </w:r>
      <w:r w:rsidR="0066471C" w:rsidRPr="00321405">
        <w:t xml:space="preserve">Table </w:t>
      </w:r>
      <w:r w:rsidR="0066471C">
        <w:rPr>
          <w:noProof/>
        </w:rPr>
        <w:t>2</w:t>
      </w:r>
      <w:r w:rsidR="000D1D69" w:rsidRPr="00321405">
        <w:fldChar w:fldCharType="end"/>
      </w:r>
      <w:r w:rsidR="00064333" w:rsidRPr="00321405">
        <w:t>)</w:t>
      </w:r>
      <w:r w:rsidR="00D40378" w:rsidRPr="00321405">
        <w:t>. The fact that the sensitivity of the artific</w:t>
      </w:r>
      <w:r w:rsidR="00321405" w:rsidRPr="00321405">
        <w:t>i</w:t>
      </w:r>
      <w:r w:rsidR="00D40378" w:rsidRPr="00321405">
        <w:t>al chromosome is bigger for the Y chromosome, suggests that the Y chromosomes might be more divergent between species than the X is</w:t>
      </w:r>
      <w:r w:rsidR="007B7985" w:rsidRPr="00321405">
        <w:t xml:space="preserve">. Very limited copy numbers on the Y chromosome show that the method is not too sensitive. The small copy numbers for females in </w:t>
      </w:r>
      <w:proofErr w:type="spellStart"/>
      <w:r w:rsidR="007B7985" w:rsidRPr="00321405">
        <w:t>species-</w:t>
      </w:r>
      <w:proofErr w:type="gramStart"/>
      <w:r w:rsidR="007B7985" w:rsidRPr="00321405">
        <w:t>specific:AMELY</w:t>
      </w:r>
      <w:proofErr w:type="spellEnd"/>
      <w:proofErr w:type="gramEnd"/>
      <w:r w:rsidR="007B7985" w:rsidRPr="00321405">
        <w:t xml:space="preserve"> and human </w:t>
      </w:r>
      <w:r w:rsidR="00BC5673" w:rsidRPr="00321405">
        <w:t>AC</w:t>
      </w:r>
      <w:r w:rsidR="007B7985" w:rsidRPr="00321405">
        <w:t>:PRY might be because these two genes have homologs on the X chromosome; AMELX AND PRX.</w:t>
      </w:r>
      <w:r w:rsidR="00FF5429" w:rsidRPr="00321405">
        <w:t xml:space="preserve"> ??It should be noted, that in human, many of these genes show presence in females as well.</w:t>
      </w:r>
      <w:r w:rsidR="001F0AF0" w:rsidRPr="00321405">
        <w:t>??</w:t>
      </w:r>
    </w:p>
    <w:p w14:paraId="38A07F9C" w14:textId="58836C4D" w:rsidR="000D1D69" w:rsidRPr="00321405" w:rsidRDefault="000D1D69" w:rsidP="000D1D69">
      <w:pPr>
        <w:pStyle w:val="Caption"/>
        <w:keepNext/>
      </w:pPr>
      <w:bookmarkStart w:id="197" w:name="_Ref515103279"/>
      <w:bookmarkStart w:id="198" w:name="_Ref515118758"/>
      <w:r w:rsidRPr="00321405">
        <w:t xml:space="preserve">Table </w:t>
      </w:r>
      <w:r w:rsidRPr="00321405">
        <w:fldChar w:fldCharType="begin"/>
      </w:r>
      <w:r w:rsidRPr="00321405">
        <w:instrText xml:space="preserve"> SEQ Table \* ARABIC </w:instrText>
      </w:r>
      <w:r w:rsidRPr="00321405">
        <w:fldChar w:fldCharType="separate"/>
      </w:r>
      <w:r w:rsidR="0066471C">
        <w:rPr>
          <w:noProof/>
        </w:rPr>
        <w:t>2</w:t>
      </w:r>
      <w:r w:rsidRPr="00321405">
        <w:fldChar w:fldCharType="end"/>
      </w:r>
      <w:bookmarkEnd w:id="197"/>
      <w:r w:rsidRPr="00321405">
        <w:t xml:space="preserve">: The mean individual-pair relative difference is calculated by taking one individual at a time, taking the </w:t>
      </w:r>
      <w:del w:id="199" w:author="Elise Lucotte" w:date="2018-05-31T15:46:00Z">
        <w:r w:rsidRPr="00321405" w:rsidDel="00141F58">
          <w:delText xml:space="preserve">relative </w:delText>
        </w:r>
      </w:del>
      <w:r w:rsidRPr="00321405">
        <w:t xml:space="preserve">difference of species-specific and human </w:t>
      </w:r>
      <w:r w:rsidR="00BC5673" w:rsidRPr="00321405">
        <w:t>AC</w:t>
      </w:r>
      <w:r w:rsidRPr="00321405">
        <w:t xml:space="preserve"> coverage. Then taking the mean of a group (combination of species</w:t>
      </w:r>
      <w:r w:rsidR="00AB6C77" w:rsidRPr="00321405">
        <w:t>,</w:t>
      </w:r>
      <w:r w:rsidRPr="00321405">
        <w:t xml:space="preserve"> sex</w:t>
      </w:r>
      <w:r w:rsidR="00AB6C77" w:rsidRPr="00321405">
        <w:t xml:space="preserve"> and</w:t>
      </w:r>
      <w:r w:rsidRPr="00321405">
        <w:t xml:space="preserve"> </w:t>
      </w:r>
      <w:r w:rsidRPr="00321405">
        <w:lastRenderedPageBreak/>
        <w:t>chromosome). This statistic gives an impression on how much the species-specific artific</w:t>
      </w:r>
      <w:r w:rsidR="00321405" w:rsidRPr="00321405">
        <w:t>i</w:t>
      </w:r>
      <w:r w:rsidRPr="00321405">
        <w:t xml:space="preserve">al chromosome performs better than the human </w:t>
      </w:r>
      <w:r w:rsidR="00BC5673" w:rsidRPr="00321405">
        <w:t>AC</w:t>
      </w:r>
      <w:r w:rsidRPr="00321405">
        <w:t>, pairing one individuals gene at a time.</w:t>
      </w:r>
      <w:bookmarkEnd w:id="198"/>
    </w:p>
    <w:tbl>
      <w:tblPr>
        <w:tblStyle w:val="PlainTable4"/>
        <w:tblW w:w="5290" w:type="dxa"/>
        <w:jc w:val="center"/>
        <w:tblLook w:val="04A0" w:firstRow="1" w:lastRow="0" w:firstColumn="1" w:lastColumn="0" w:noHBand="0" w:noVBand="1"/>
        <w:tblDescription w:val="nzt"/>
      </w:tblPr>
      <w:tblGrid>
        <w:gridCol w:w="1452"/>
        <w:gridCol w:w="1300"/>
        <w:gridCol w:w="2538"/>
      </w:tblGrid>
      <w:tr w:rsidR="00A27A38" w:rsidRPr="00321405" w14:paraId="5F8F18B1" w14:textId="77777777" w:rsidTr="00FF4862">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tcBorders>
              <w:bottom w:val="single" w:sz="4" w:space="0" w:color="auto"/>
            </w:tcBorders>
            <w:noWrap/>
            <w:hideMark/>
          </w:tcPr>
          <w:p w14:paraId="71392B95" w14:textId="77777777" w:rsidR="00A27A38" w:rsidRPr="00321405" w:rsidRDefault="00A27A38" w:rsidP="00C829A8">
            <w:pPr>
              <w:pStyle w:val="tablecontent"/>
              <w:framePr w:wrap="around"/>
            </w:pPr>
            <w:r w:rsidRPr="00321405">
              <w:t>species</w:t>
            </w:r>
          </w:p>
        </w:tc>
        <w:tc>
          <w:tcPr>
            <w:tcW w:w="1300" w:type="dxa"/>
            <w:tcBorders>
              <w:bottom w:val="single" w:sz="4" w:space="0" w:color="auto"/>
            </w:tcBorders>
            <w:noWrap/>
            <w:hideMark/>
          </w:tcPr>
          <w:p w14:paraId="3949F73A" w14:textId="77777777" w:rsidR="00A27A38" w:rsidRPr="00321405" w:rsidRDefault="00A27A38" w:rsidP="00C829A8">
            <w:pPr>
              <w:pStyle w:val="tablecontent"/>
              <w:framePr w:wrap="around"/>
              <w:cnfStyle w:val="100000000000" w:firstRow="1" w:lastRow="0" w:firstColumn="0" w:lastColumn="0" w:oddVBand="0" w:evenVBand="0" w:oddHBand="0" w:evenHBand="0" w:firstRowFirstColumn="0" w:firstRowLastColumn="0" w:lastRowFirstColumn="0" w:lastRowLastColumn="0"/>
            </w:pPr>
            <w:r w:rsidRPr="00321405">
              <w:t>sex</w:t>
            </w:r>
          </w:p>
        </w:tc>
        <w:tc>
          <w:tcPr>
            <w:tcW w:w="2538" w:type="dxa"/>
            <w:tcBorders>
              <w:bottom w:val="single" w:sz="4" w:space="0" w:color="auto"/>
            </w:tcBorders>
            <w:noWrap/>
            <w:hideMark/>
          </w:tcPr>
          <w:p w14:paraId="0545BDCD" w14:textId="495BE4AC" w:rsidR="00A27A38" w:rsidRPr="00321405" w:rsidRDefault="00A27A38" w:rsidP="00C829A8">
            <w:pPr>
              <w:pStyle w:val="tablecontent"/>
              <w:framePr w:wrap="around"/>
              <w:cnfStyle w:val="100000000000" w:firstRow="1" w:lastRow="0" w:firstColumn="0" w:lastColumn="0" w:oddVBand="0" w:evenVBand="0" w:oddHBand="0" w:evenHBand="0" w:firstRowFirstColumn="0" w:firstRowLastColumn="0" w:lastRowFirstColumn="0" w:lastRowLastColumn="0"/>
            </w:pPr>
            <w:r w:rsidRPr="00321405">
              <w:t>mean individual-pair relative difference</w:t>
            </w:r>
          </w:p>
        </w:tc>
      </w:tr>
      <w:tr w:rsidR="00A27A38" w:rsidRPr="00321405" w14:paraId="7C57DF4A" w14:textId="77777777" w:rsidTr="00FF486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tcBorders>
              <w:top w:val="single" w:sz="4" w:space="0" w:color="auto"/>
            </w:tcBorders>
            <w:noWrap/>
            <w:hideMark/>
          </w:tcPr>
          <w:p w14:paraId="0FB3397C" w14:textId="7ABEC110" w:rsidR="00A27A38" w:rsidRPr="00321405" w:rsidRDefault="00A27A38" w:rsidP="00C829A8">
            <w:pPr>
              <w:pStyle w:val="tablecontent"/>
              <w:framePr w:wrap="around"/>
            </w:pPr>
            <w:r w:rsidRPr="00321405">
              <w:t>Chimpanzee X</w:t>
            </w:r>
          </w:p>
        </w:tc>
        <w:tc>
          <w:tcPr>
            <w:tcW w:w="1300" w:type="dxa"/>
            <w:tcBorders>
              <w:top w:val="single" w:sz="4" w:space="0" w:color="auto"/>
            </w:tcBorders>
            <w:noWrap/>
            <w:hideMark/>
          </w:tcPr>
          <w:p w14:paraId="69B11533" w14:textId="77777777"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pPr>
            <w:r w:rsidRPr="00321405">
              <w:t>F</w:t>
            </w:r>
          </w:p>
        </w:tc>
        <w:tc>
          <w:tcPr>
            <w:tcW w:w="2538" w:type="dxa"/>
            <w:tcBorders>
              <w:top w:val="single" w:sz="4" w:space="0" w:color="auto"/>
            </w:tcBorders>
            <w:noWrap/>
            <w:hideMark/>
          </w:tcPr>
          <w:p w14:paraId="60DC3E88" w14:textId="2270BF6F"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21405">
              <w:t>1.042</w:t>
            </w:r>
          </w:p>
        </w:tc>
      </w:tr>
      <w:tr w:rsidR="00A27A38" w:rsidRPr="00321405" w14:paraId="2FD13E04" w14:textId="77777777" w:rsidTr="00FF4862">
        <w:trPr>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521E0BB3" w14:textId="714882F5" w:rsidR="00A27A38" w:rsidRPr="00321405" w:rsidRDefault="00A27A38" w:rsidP="00C829A8">
            <w:pPr>
              <w:pStyle w:val="tablecontent"/>
              <w:framePr w:wrap="around"/>
            </w:pPr>
            <w:r w:rsidRPr="00321405">
              <w:t>Chimpanzee X</w:t>
            </w:r>
          </w:p>
        </w:tc>
        <w:tc>
          <w:tcPr>
            <w:tcW w:w="1300" w:type="dxa"/>
            <w:noWrap/>
            <w:hideMark/>
          </w:tcPr>
          <w:p w14:paraId="65B3A891" w14:textId="77777777"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pPr>
            <w:r w:rsidRPr="00321405">
              <w:t>M</w:t>
            </w:r>
          </w:p>
        </w:tc>
        <w:tc>
          <w:tcPr>
            <w:tcW w:w="2538" w:type="dxa"/>
            <w:noWrap/>
            <w:hideMark/>
          </w:tcPr>
          <w:p w14:paraId="725130FD" w14:textId="1A1C8993"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21405">
              <w:t>1.060</w:t>
            </w:r>
          </w:p>
        </w:tc>
      </w:tr>
      <w:tr w:rsidR="00A27A38" w:rsidRPr="00321405" w14:paraId="6F43ABEF" w14:textId="77777777" w:rsidTr="00FF486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0944ECB5" w14:textId="0F2204B4" w:rsidR="00A27A38" w:rsidRPr="00321405" w:rsidRDefault="00A27A38" w:rsidP="00C829A8">
            <w:pPr>
              <w:pStyle w:val="tablecontent"/>
              <w:framePr w:wrap="around"/>
            </w:pPr>
            <w:r w:rsidRPr="00321405">
              <w:t>Chimpanzee Y</w:t>
            </w:r>
          </w:p>
        </w:tc>
        <w:tc>
          <w:tcPr>
            <w:tcW w:w="1300" w:type="dxa"/>
            <w:noWrap/>
            <w:hideMark/>
          </w:tcPr>
          <w:p w14:paraId="343999A5" w14:textId="77777777"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pPr>
            <w:r w:rsidRPr="00321405">
              <w:t>F</w:t>
            </w:r>
          </w:p>
        </w:tc>
        <w:tc>
          <w:tcPr>
            <w:tcW w:w="2538" w:type="dxa"/>
            <w:noWrap/>
            <w:hideMark/>
          </w:tcPr>
          <w:p w14:paraId="3A051000" w14:textId="3E18D379"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21405">
              <w:t>-</w:t>
            </w:r>
          </w:p>
        </w:tc>
      </w:tr>
      <w:tr w:rsidR="00A27A38" w:rsidRPr="00321405" w14:paraId="08A406D6" w14:textId="77777777" w:rsidTr="00FF4862">
        <w:trPr>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1227EB29" w14:textId="3FE3520A" w:rsidR="00A27A38" w:rsidRPr="00321405" w:rsidRDefault="00A27A38" w:rsidP="00C829A8">
            <w:pPr>
              <w:pStyle w:val="tablecontent"/>
              <w:framePr w:wrap="around"/>
            </w:pPr>
            <w:r w:rsidRPr="00321405">
              <w:t>Chimpanzee Y</w:t>
            </w:r>
          </w:p>
        </w:tc>
        <w:tc>
          <w:tcPr>
            <w:tcW w:w="1300" w:type="dxa"/>
            <w:noWrap/>
            <w:hideMark/>
          </w:tcPr>
          <w:p w14:paraId="207536C6" w14:textId="77777777"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pPr>
            <w:r w:rsidRPr="00321405">
              <w:t>M</w:t>
            </w:r>
          </w:p>
        </w:tc>
        <w:tc>
          <w:tcPr>
            <w:tcW w:w="2538" w:type="dxa"/>
            <w:noWrap/>
            <w:hideMark/>
          </w:tcPr>
          <w:p w14:paraId="146BDA57" w14:textId="54F1812B"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21405">
              <w:t>2.504</w:t>
            </w:r>
          </w:p>
        </w:tc>
      </w:tr>
      <w:tr w:rsidR="00A27A38" w:rsidRPr="00321405" w14:paraId="3C9D70A9" w14:textId="77777777" w:rsidTr="00FF486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17A7014F" w14:textId="66FA6D50" w:rsidR="00A27A38" w:rsidRPr="00321405" w:rsidRDefault="00A27A38" w:rsidP="00C829A8">
            <w:pPr>
              <w:pStyle w:val="tablecontent"/>
              <w:framePr w:wrap="around"/>
            </w:pPr>
            <w:r w:rsidRPr="00321405">
              <w:t>Gorilla X</w:t>
            </w:r>
          </w:p>
        </w:tc>
        <w:tc>
          <w:tcPr>
            <w:tcW w:w="1300" w:type="dxa"/>
            <w:noWrap/>
            <w:hideMark/>
          </w:tcPr>
          <w:p w14:paraId="7CE9E4B3" w14:textId="77777777"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pPr>
            <w:r w:rsidRPr="00321405">
              <w:t>F</w:t>
            </w:r>
          </w:p>
        </w:tc>
        <w:tc>
          <w:tcPr>
            <w:tcW w:w="2538" w:type="dxa"/>
            <w:noWrap/>
            <w:hideMark/>
          </w:tcPr>
          <w:p w14:paraId="3DA6A1E4" w14:textId="4304F09D"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21405">
              <w:t>1.246</w:t>
            </w:r>
          </w:p>
        </w:tc>
      </w:tr>
      <w:tr w:rsidR="00A27A38" w:rsidRPr="00321405" w14:paraId="5D801455" w14:textId="77777777" w:rsidTr="00FF4862">
        <w:trPr>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7EF7CC25" w14:textId="108BE6DB" w:rsidR="00A27A38" w:rsidRPr="00321405" w:rsidRDefault="00A27A38" w:rsidP="00C829A8">
            <w:pPr>
              <w:pStyle w:val="tablecontent"/>
              <w:framePr w:wrap="around"/>
            </w:pPr>
            <w:r w:rsidRPr="00321405">
              <w:t>Gorilla X</w:t>
            </w:r>
          </w:p>
        </w:tc>
        <w:tc>
          <w:tcPr>
            <w:tcW w:w="1300" w:type="dxa"/>
            <w:noWrap/>
            <w:hideMark/>
          </w:tcPr>
          <w:p w14:paraId="035FB5F6" w14:textId="77777777"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pPr>
            <w:r w:rsidRPr="00321405">
              <w:t>M</w:t>
            </w:r>
          </w:p>
        </w:tc>
        <w:tc>
          <w:tcPr>
            <w:tcW w:w="2538" w:type="dxa"/>
            <w:noWrap/>
            <w:hideMark/>
          </w:tcPr>
          <w:p w14:paraId="2E5DBF49" w14:textId="72F73AF0"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21405">
              <w:t>1.121</w:t>
            </w:r>
          </w:p>
        </w:tc>
      </w:tr>
      <w:tr w:rsidR="00A27A38" w:rsidRPr="00321405" w14:paraId="7D2E797E" w14:textId="77777777" w:rsidTr="00FF486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tcPr>
          <w:p w14:paraId="2110F82E" w14:textId="77777777" w:rsidR="00A27A38" w:rsidRPr="00321405" w:rsidRDefault="00A27A38" w:rsidP="00C829A8">
            <w:pPr>
              <w:pStyle w:val="tablecontent"/>
              <w:framePr w:wrap="around"/>
              <w:rPr>
                <w:rFonts w:eastAsia="Times New Roman" w:cs="Arial"/>
                <w:b w:val="0"/>
                <w:bCs w:val="0"/>
                <w:color w:val="000000"/>
              </w:rPr>
            </w:pPr>
          </w:p>
        </w:tc>
        <w:tc>
          <w:tcPr>
            <w:tcW w:w="1300" w:type="dxa"/>
            <w:noWrap/>
          </w:tcPr>
          <w:p w14:paraId="230DAF11" w14:textId="77777777"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rPr>
                <w:rFonts w:eastAsia="Times New Roman" w:cs="Arial"/>
                <w:color w:val="000000"/>
              </w:rPr>
            </w:pPr>
          </w:p>
        </w:tc>
        <w:tc>
          <w:tcPr>
            <w:tcW w:w="2538" w:type="dxa"/>
            <w:noWrap/>
          </w:tcPr>
          <w:p w14:paraId="64571E33" w14:textId="2F501469"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pPr>
            <w:r w:rsidRPr="00321405">
              <w:t>grand mean = 1</w:t>
            </w:r>
            <w:r w:rsidR="00CA7014" w:rsidRPr="00321405">
              <w:t>.</w:t>
            </w:r>
            <w:r w:rsidRPr="00321405">
              <w:t>395</w:t>
            </w:r>
          </w:p>
        </w:tc>
      </w:tr>
    </w:tbl>
    <w:p w14:paraId="1788EDDD" w14:textId="72B9C12D" w:rsidR="00A3707D" w:rsidRPr="00321405" w:rsidRDefault="00C829A8" w:rsidP="0036753E">
      <w:r w:rsidRPr="00321405">
        <w:rPr>
          <w:noProof/>
          <w:lang w:val="fr-FR" w:eastAsia="fr-FR" w:bidi="ar-SA"/>
        </w:rPr>
        <mc:AlternateContent>
          <mc:Choice Requires="wps">
            <w:drawing>
              <wp:anchor distT="0" distB="0" distL="114300" distR="114300" simplePos="0" relativeHeight="251660288" behindDoc="0" locked="0" layoutInCell="1" allowOverlap="1" wp14:anchorId="0D9552EF" wp14:editId="72E79F3E">
                <wp:simplePos x="0" y="0"/>
                <wp:positionH relativeFrom="column">
                  <wp:posOffset>3483610</wp:posOffset>
                </wp:positionH>
                <wp:positionV relativeFrom="paragraph">
                  <wp:posOffset>320533</wp:posOffset>
                </wp:positionV>
                <wp:extent cx="3059430" cy="1033780"/>
                <wp:effectExtent l="0" t="0" r="1270" b="12065"/>
                <wp:wrapSquare wrapText="bothSides"/>
                <wp:docPr id="2" name="Text Box 2"/>
                <wp:cNvGraphicFramePr/>
                <a:graphic xmlns:a="http://schemas.openxmlformats.org/drawingml/2006/main">
                  <a:graphicData uri="http://schemas.microsoft.com/office/word/2010/wordprocessingShape">
                    <wps:wsp>
                      <wps:cNvSpPr txBox="1"/>
                      <wps:spPr>
                        <a:xfrm>
                          <a:off x="0" y="0"/>
                          <a:ext cx="3059430" cy="1033780"/>
                        </a:xfrm>
                        <a:prstGeom prst="rect">
                          <a:avLst/>
                        </a:prstGeom>
                        <a:solidFill>
                          <a:prstClr val="white"/>
                        </a:solidFill>
                        <a:ln>
                          <a:noFill/>
                        </a:ln>
                      </wps:spPr>
                      <wps:txbx>
                        <w:txbxContent>
                          <w:p w14:paraId="2A2515FB" w14:textId="55227A0D" w:rsidR="00C751AF" w:rsidRPr="00321405" w:rsidRDefault="00C751AF" w:rsidP="000D1D69">
                            <w:pPr>
                              <w:pStyle w:val="Caption"/>
                            </w:pPr>
                            <w:bookmarkStart w:id="200" w:name="_Ref515103621"/>
                            <w:r w:rsidRPr="00321405">
                              <w:t xml:space="preserve">Figure </w:t>
                            </w:r>
                            <w:r w:rsidRPr="00321405">
                              <w:fldChar w:fldCharType="begin"/>
                            </w:r>
                            <w:r w:rsidRPr="00321405">
                              <w:instrText xml:space="preserve"> SEQ Figure \* ARABIC </w:instrText>
                            </w:r>
                            <w:r w:rsidRPr="00321405">
                              <w:fldChar w:fldCharType="separate"/>
                            </w:r>
                            <w:r w:rsidR="0066471C">
                              <w:rPr>
                                <w:noProof/>
                              </w:rPr>
                              <w:t>3</w:t>
                            </w:r>
                            <w:r w:rsidRPr="00321405">
                              <w:fldChar w:fldCharType="end"/>
                            </w:r>
                            <w:bookmarkEnd w:id="200"/>
                            <w:r w:rsidRPr="00321405">
                              <w:t xml:space="preserve">: </w:t>
                            </w:r>
                            <w:del w:id="201" w:author="Elise Lucotte" w:date="2018-05-31T16:05:00Z">
                              <w:r w:rsidRPr="00321405" w:rsidDel="00901C8E">
                                <w:delText xml:space="preserve">Comparison </w:delText>
                              </w:r>
                            </w:del>
                            <w:ins w:id="202" w:author="Elise Lucotte" w:date="2018-05-31T16:05:00Z">
                              <w:r>
                                <w:t>Comparison of the coverage of each genes,</w:t>
                              </w:r>
                            </w:ins>
                            <w:del w:id="203" w:author="Elise Lucotte" w:date="2018-05-31T16:05:00Z">
                              <w:r w:rsidRPr="00321405" w:rsidDel="00901C8E">
                                <w:delText>of</w:delText>
                              </w:r>
                            </w:del>
                            <w:r w:rsidRPr="00321405">
                              <w:t xml:space="preserve"> </w:t>
                            </w:r>
                            <w:ins w:id="204" w:author="Elise Lucotte" w:date="2018-05-31T16:06:00Z">
                              <w:r>
                                <w:t xml:space="preserve">for </w:t>
                              </w:r>
                            </w:ins>
                            <w:del w:id="205" w:author="Elise Lucotte" w:date="2018-05-31T16:06:00Z">
                              <w:r w:rsidRPr="00321405" w:rsidDel="00901C8E">
                                <w:delText>usin</w:delText>
                              </w:r>
                            </w:del>
                            <w:del w:id="206" w:author="Elise Lucotte" w:date="2018-05-31T16:05:00Z">
                              <w:r w:rsidRPr="00321405" w:rsidDel="00901C8E">
                                <w:delText xml:space="preserve">g either </w:delText>
                              </w:r>
                            </w:del>
                            <w:r w:rsidRPr="00321405">
                              <w:t>the</w:t>
                            </w:r>
                            <w:ins w:id="207" w:author="Elise Lucotte" w:date="2018-05-31T16:06:00Z">
                              <w:r>
                                <w:t xml:space="preserve"> human AC </w:t>
                              </w:r>
                            </w:ins>
                            <w:del w:id="208" w:author="Elise Lucotte" w:date="2018-05-31T16:06:00Z">
                              <w:r w:rsidRPr="00321405" w:rsidDel="00901C8E">
                                <w:delText xml:space="preserve"> human AC (Lucotte et al. 2018)</w:delText>
                              </w:r>
                            </w:del>
                            <w:r w:rsidRPr="00321405">
                              <w:t xml:space="preserve"> or the</w:t>
                            </w:r>
                            <w:ins w:id="209" w:author="Elise Lucotte" w:date="2018-05-31T16:06:00Z">
                              <w:r>
                                <w:t xml:space="preserve"> species-specific</w:t>
                              </w:r>
                            </w:ins>
                            <w:r w:rsidRPr="00321405">
                              <w:t xml:space="preserve"> ACs</w:t>
                            </w:r>
                            <w:ins w:id="210" w:author="Elise Lucotte" w:date="2018-05-31T16:07:00Z">
                              <w:r>
                                <w:t xml:space="preserve"> for </w:t>
                              </w:r>
                              <w:proofErr w:type="spellStart"/>
                              <w:r>
                                <w:t>gorilas</w:t>
                              </w:r>
                            </w:ins>
                            <w:proofErr w:type="spellEnd"/>
                            <w:del w:id="211" w:author="Elise Lucotte" w:date="2018-05-31T16:06:00Z">
                              <w:r w:rsidRPr="00321405" w:rsidDel="00901C8E">
                                <w:delText xml:space="preserve"> assembled in this internship, to map the chimpanzee individuals onto</w:delText>
                              </w:r>
                            </w:del>
                            <w:r w:rsidRPr="00321405">
                              <w:t>. The mean is calculated by averaging the coverage o</w:t>
                            </w:r>
                            <w:ins w:id="212" w:author="Elise Lucotte" w:date="2018-05-31T16:06:00Z">
                              <w:r>
                                <w:t>ver</w:t>
                              </w:r>
                            </w:ins>
                            <w:del w:id="213" w:author="Elise Lucotte" w:date="2018-05-31T16:06:00Z">
                              <w:r w:rsidRPr="00321405" w:rsidDel="00901C8E">
                                <w:delText>f</w:delText>
                              </w:r>
                            </w:del>
                            <w:r w:rsidRPr="00321405">
                              <w:t xml:space="preserve"> all the individuals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9552EF" id="_x0000_t202" coordsize="21600,21600" o:spt="202" path="m,l,21600r21600,l21600,xe">
                <v:stroke joinstyle="miter"/>
                <v:path gradientshapeok="t" o:connecttype="rect"/>
              </v:shapetype>
              <v:shape id="Text Box 2" o:spid="_x0000_s1026" type="#_x0000_t202" style="position:absolute;margin-left:274.3pt;margin-top:25.25pt;width:240.9pt;height:8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" stroked="f">
                <v:textbox style="mso-fit-shape-to-text:t" inset="0,0,0,0">
                  <w:txbxContent>
                    <w:p w14:paraId="2A2515FB" w14:textId="55227A0D" w:rsidR="00C751AF" w:rsidRPr="00321405" w:rsidRDefault="00C751AF" w:rsidP="000D1D69">
                      <w:pPr>
                        <w:pStyle w:val="Caption"/>
                      </w:pPr>
                      <w:bookmarkStart w:id="214" w:name="_Ref515103621"/>
                      <w:r w:rsidRPr="00321405">
                        <w:t xml:space="preserve">Figure </w:t>
                      </w:r>
                      <w:r w:rsidRPr="00321405">
                        <w:fldChar w:fldCharType="begin"/>
                      </w:r>
                      <w:r w:rsidRPr="00321405">
                        <w:instrText xml:space="preserve"> SEQ Figure \* ARABIC </w:instrText>
                      </w:r>
                      <w:r w:rsidRPr="00321405">
                        <w:fldChar w:fldCharType="separate"/>
                      </w:r>
                      <w:r w:rsidR="0066471C">
                        <w:rPr>
                          <w:noProof/>
                        </w:rPr>
                        <w:t>3</w:t>
                      </w:r>
                      <w:r w:rsidRPr="00321405">
                        <w:fldChar w:fldCharType="end"/>
                      </w:r>
                      <w:bookmarkEnd w:id="214"/>
                      <w:r w:rsidRPr="00321405">
                        <w:t xml:space="preserve">: </w:t>
                      </w:r>
                      <w:del w:id="215" w:author="Elise Lucotte" w:date="2018-05-31T16:05:00Z">
                        <w:r w:rsidRPr="00321405" w:rsidDel="00901C8E">
                          <w:delText xml:space="preserve">Comparison </w:delText>
                        </w:r>
                      </w:del>
                      <w:ins w:id="216" w:author="Elise Lucotte" w:date="2018-05-31T16:05:00Z">
                        <w:r>
                          <w:t>Comparison of the coverage of each genes,</w:t>
                        </w:r>
                      </w:ins>
                      <w:del w:id="217" w:author="Elise Lucotte" w:date="2018-05-31T16:05:00Z">
                        <w:r w:rsidRPr="00321405" w:rsidDel="00901C8E">
                          <w:delText>of</w:delText>
                        </w:r>
                      </w:del>
                      <w:r w:rsidRPr="00321405">
                        <w:t xml:space="preserve"> </w:t>
                      </w:r>
                      <w:ins w:id="218" w:author="Elise Lucotte" w:date="2018-05-31T16:06:00Z">
                        <w:r>
                          <w:t xml:space="preserve">for </w:t>
                        </w:r>
                      </w:ins>
                      <w:del w:id="219" w:author="Elise Lucotte" w:date="2018-05-31T16:06:00Z">
                        <w:r w:rsidRPr="00321405" w:rsidDel="00901C8E">
                          <w:delText>usin</w:delText>
                        </w:r>
                      </w:del>
                      <w:del w:id="220" w:author="Elise Lucotte" w:date="2018-05-31T16:05:00Z">
                        <w:r w:rsidRPr="00321405" w:rsidDel="00901C8E">
                          <w:delText xml:space="preserve">g either </w:delText>
                        </w:r>
                      </w:del>
                      <w:r w:rsidRPr="00321405">
                        <w:t>the</w:t>
                      </w:r>
                      <w:ins w:id="221" w:author="Elise Lucotte" w:date="2018-05-31T16:06:00Z">
                        <w:r>
                          <w:t xml:space="preserve"> human AC </w:t>
                        </w:r>
                      </w:ins>
                      <w:del w:id="222" w:author="Elise Lucotte" w:date="2018-05-31T16:06:00Z">
                        <w:r w:rsidRPr="00321405" w:rsidDel="00901C8E">
                          <w:delText xml:space="preserve"> human AC (Lucotte et al. 2018)</w:delText>
                        </w:r>
                      </w:del>
                      <w:r w:rsidRPr="00321405">
                        <w:t xml:space="preserve"> or the</w:t>
                      </w:r>
                      <w:ins w:id="223" w:author="Elise Lucotte" w:date="2018-05-31T16:06:00Z">
                        <w:r>
                          <w:t xml:space="preserve"> species-specific</w:t>
                        </w:r>
                      </w:ins>
                      <w:r w:rsidRPr="00321405">
                        <w:t xml:space="preserve"> ACs</w:t>
                      </w:r>
                      <w:ins w:id="224" w:author="Elise Lucotte" w:date="2018-05-31T16:07:00Z">
                        <w:r>
                          <w:t xml:space="preserve"> for </w:t>
                        </w:r>
                        <w:proofErr w:type="spellStart"/>
                        <w:r>
                          <w:t>gorilas</w:t>
                        </w:r>
                      </w:ins>
                      <w:proofErr w:type="spellEnd"/>
                      <w:del w:id="225" w:author="Elise Lucotte" w:date="2018-05-31T16:06:00Z">
                        <w:r w:rsidRPr="00321405" w:rsidDel="00901C8E">
                          <w:delText xml:space="preserve"> assembled in this internship, to map the chimpanzee individuals onto</w:delText>
                        </w:r>
                      </w:del>
                      <w:r w:rsidRPr="00321405">
                        <w:t>. The mean is calculated by averaging the coverage o</w:t>
                      </w:r>
                      <w:ins w:id="226" w:author="Elise Lucotte" w:date="2018-05-31T16:06:00Z">
                        <w:r>
                          <w:t>ver</w:t>
                        </w:r>
                      </w:ins>
                      <w:del w:id="227" w:author="Elise Lucotte" w:date="2018-05-31T16:06:00Z">
                        <w:r w:rsidRPr="00321405" w:rsidDel="00901C8E">
                          <w:delText>f</w:delText>
                        </w:r>
                      </w:del>
                      <w:r w:rsidRPr="00321405">
                        <w:t xml:space="preserve"> all the individuals</w:t>
                      </w:r>
                    </w:p>
                  </w:txbxContent>
                </v:textbox>
                <w10:wrap type="square"/>
              </v:shape>
            </w:pict>
          </mc:Fallback>
        </mc:AlternateContent>
      </w:r>
      <w:r w:rsidR="00901C8E">
        <w:rPr>
          <w:rStyle w:val="CommentReference"/>
        </w:rPr>
        <w:commentReference w:id="228"/>
      </w:r>
    </w:p>
    <w:p w14:paraId="29DF9A18" w14:textId="1B3F9EBF" w:rsidR="00AB3BD7" w:rsidRPr="00321405" w:rsidRDefault="00AB3BD7" w:rsidP="0036753E"/>
    <w:p w14:paraId="3BEC928C" w14:textId="6C5151D6" w:rsidR="00AB3BD7" w:rsidRPr="00321405" w:rsidRDefault="00EB7D3C" w:rsidP="0036753E">
      <w:bookmarkStart w:id="229" w:name="_Ref515055271"/>
      <w:r w:rsidRPr="00321405">
        <w:rPr>
          <w:noProof/>
          <w:lang w:val="fr-FR" w:eastAsia="fr-FR" w:bidi="ar-SA"/>
        </w:rPr>
        <w:drawing>
          <wp:anchor distT="0" distB="0" distL="114300" distR="114300" simplePos="0" relativeHeight="251658240" behindDoc="0" locked="0" layoutInCell="1" allowOverlap="1" wp14:anchorId="5F9182E9" wp14:editId="5D8E5459">
            <wp:simplePos x="0" y="0"/>
            <wp:positionH relativeFrom="rightMargin">
              <wp:posOffset>-3011170</wp:posOffset>
            </wp:positionH>
            <wp:positionV relativeFrom="paragraph">
              <wp:posOffset>43815</wp:posOffset>
            </wp:positionV>
            <wp:extent cx="3059430" cy="3059430"/>
            <wp:effectExtent l="0" t="0" r="127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_gorilla.pdf"/>
                    <pic:cNvPicPr/>
                  </pic:nvPicPr>
                  <pic:blipFill>
                    <a:blip r:embed="rId13">
                      <a:extLst>
                        <a:ext uri="{28A0092B-C50C-407E-A947-70E740481C1C}">
                          <a14:useLocalDpi xmlns:a14="http://schemas.microsoft.com/office/drawing/2010/main"/>
                        </a:ext>
                      </a:extLst>
                    </a:blip>
                    <a:stretch>
                      <a:fillRect/>
                    </a:stretch>
                  </pic:blipFill>
                  <pic:spPr>
                    <a:xfrm>
                      <a:off x="0" y="0"/>
                      <a:ext cx="3059430" cy="3059430"/>
                    </a:xfrm>
                    <a:prstGeom prst="rect">
                      <a:avLst/>
                    </a:prstGeom>
                  </pic:spPr>
                </pic:pic>
              </a:graphicData>
            </a:graphic>
            <wp14:sizeRelH relativeFrom="page">
              <wp14:pctWidth>0</wp14:pctWidth>
            </wp14:sizeRelH>
            <wp14:sizeRelV relativeFrom="page">
              <wp14:pctHeight>0</wp14:pctHeight>
            </wp14:sizeRelV>
          </wp:anchor>
        </w:drawing>
      </w:r>
      <w:bookmarkEnd w:id="229"/>
      <w:r w:rsidR="00AC7EA0" w:rsidRPr="00321405">
        <w:t>For</w:t>
      </w:r>
      <w:r w:rsidR="000310CB" w:rsidRPr="00321405">
        <w:t xml:space="preserve"> gorilla</w:t>
      </w:r>
      <w:r w:rsidR="0013132F" w:rsidRPr="00321405">
        <w:t xml:space="preserve"> the </w:t>
      </w:r>
      <w:ins w:id="230" w:author="Elise Lucotte" w:date="2018-05-31T16:08:00Z">
        <w:r w:rsidR="00901C8E">
          <w:t>mean difference between the species-specific and the human AC coverage</w:t>
        </w:r>
      </w:ins>
      <w:del w:id="231" w:author="Elise Lucotte" w:date="2018-05-31T16:08:00Z">
        <w:r w:rsidR="0013132F" w:rsidRPr="00321405" w:rsidDel="00901C8E">
          <w:delText>mean individual-pair relative difference</w:delText>
        </w:r>
      </w:del>
      <w:r w:rsidR="0013132F" w:rsidRPr="00321405">
        <w:t xml:space="preserve"> is positive, indicating that the species-specific AC has higher sensitivity than the human AC (</w:t>
      </w:r>
      <w:r w:rsidR="0013132F" w:rsidRPr="00321405">
        <w:fldChar w:fldCharType="begin"/>
      </w:r>
      <w:r w:rsidR="0013132F" w:rsidRPr="00321405">
        <w:instrText xml:space="preserve"> REF _Ref515103279 \h </w:instrText>
      </w:r>
      <w:r w:rsidR="0013132F" w:rsidRPr="00321405">
        <w:fldChar w:fldCharType="separate"/>
      </w:r>
      <w:r w:rsidR="0066471C" w:rsidRPr="00321405">
        <w:t xml:space="preserve">Table </w:t>
      </w:r>
      <w:r w:rsidR="0066471C">
        <w:rPr>
          <w:noProof/>
        </w:rPr>
        <w:t>2</w:t>
      </w:r>
      <w:r w:rsidR="0013132F" w:rsidRPr="00321405">
        <w:fldChar w:fldCharType="end"/>
      </w:r>
      <w:r w:rsidR="0013132F" w:rsidRPr="00321405">
        <w:t xml:space="preserve">). </w:t>
      </w:r>
      <w:del w:id="232" w:author="Elise Lucotte" w:date="2018-05-31T16:08:00Z">
        <w:r w:rsidR="0013132F" w:rsidRPr="00321405" w:rsidDel="00901C8E">
          <w:delText>Though</w:delText>
        </w:r>
      </w:del>
      <w:ins w:id="233" w:author="Elise Lucotte" w:date="2018-05-31T16:08:00Z">
        <w:r w:rsidR="00901C8E">
          <w:t>Although</w:t>
        </w:r>
      </w:ins>
      <w:r w:rsidR="0013132F" w:rsidRPr="00321405">
        <w:t>, comparing the coverage across all individuals, the species-specific AC doesn’t look generally more sensitive than the human (</w:t>
      </w:r>
      <w:r w:rsidR="0013132F" w:rsidRPr="00321405">
        <w:fldChar w:fldCharType="begin"/>
      </w:r>
      <w:r w:rsidR="0013132F" w:rsidRPr="00321405">
        <w:instrText xml:space="preserve"> REF _Ref515103621 \h </w:instrText>
      </w:r>
      <w:r w:rsidR="0013132F" w:rsidRPr="00321405">
        <w:fldChar w:fldCharType="separate"/>
      </w:r>
      <w:r w:rsidR="0066471C" w:rsidRPr="00321405">
        <w:t xml:space="preserve">Figure </w:t>
      </w:r>
      <w:r w:rsidR="0066471C">
        <w:rPr>
          <w:noProof/>
        </w:rPr>
        <w:t>3</w:t>
      </w:r>
      <w:r w:rsidR="0013132F" w:rsidRPr="00321405">
        <w:fldChar w:fldCharType="end"/>
      </w:r>
      <w:r w:rsidR="0013132F" w:rsidRPr="00321405">
        <w:t xml:space="preserve">). </w:t>
      </w:r>
      <w:r w:rsidR="00BC5673" w:rsidRPr="00321405">
        <w:t xml:space="preserve">GAGE4 </w:t>
      </w:r>
      <w:r w:rsidR="0013132F" w:rsidRPr="00321405">
        <w:t xml:space="preserve">shows </w:t>
      </w:r>
      <w:r w:rsidR="00BC5673" w:rsidRPr="00321405">
        <w:t xml:space="preserve">the highest </w:t>
      </w:r>
      <w:r w:rsidR="0013132F" w:rsidRPr="00321405">
        <w:t xml:space="preserve">relative </w:t>
      </w:r>
      <w:r w:rsidR="00BC5673" w:rsidRPr="00321405">
        <w:t xml:space="preserve">difference in coverage </w:t>
      </w:r>
      <w:r w:rsidR="0013132F" w:rsidRPr="00321405">
        <w:t>between ACs here,</w:t>
      </w:r>
      <w:r w:rsidR="00BC5673" w:rsidRPr="00321405">
        <w:t xml:space="preserve"> </w:t>
      </w:r>
      <w:r w:rsidR="00435EC1" w:rsidRPr="00321405">
        <w:t>as well as</w:t>
      </w:r>
      <w:r w:rsidR="00763136" w:rsidRPr="00321405">
        <w:t xml:space="preserve"> </w:t>
      </w:r>
      <w:del w:id="234" w:author="Elise Lucotte" w:date="2018-05-31T16:09:00Z">
        <w:r w:rsidR="00763136" w:rsidRPr="00321405" w:rsidDel="00901C8E">
          <w:delText>does</w:delText>
        </w:r>
        <w:r w:rsidR="00435EC1" w:rsidRPr="00321405" w:rsidDel="00901C8E">
          <w:delText xml:space="preserve"> </w:delText>
        </w:r>
      </w:del>
      <w:r w:rsidR="00435EC1" w:rsidRPr="00321405">
        <w:t>for chimpanzee</w:t>
      </w:r>
      <w:r w:rsidR="00772AFF" w:rsidRPr="00321405">
        <w:t>.</w:t>
      </w:r>
      <w:r w:rsidR="00BC5673" w:rsidRPr="00321405">
        <w:t xml:space="preserve"> </w:t>
      </w:r>
    </w:p>
    <w:p w14:paraId="0ABEF4BD" w14:textId="10B3AF6D" w:rsidR="00866CAD" w:rsidRPr="00321405" w:rsidRDefault="00B94324" w:rsidP="0036753E">
      <w:r w:rsidRPr="00321405">
        <w:t xml:space="preserve">Because the </w:t>
      </w:r>
      <w:ins w:id="235" w:author="Elise Lucotte" w:date="2018-05-31T16:09:00Z">
        <w:r w:rsidR="00901C8E">
          <w:t>mean difference between the species-specific AC and the human AC coverage</w:t>
        </w:r>
        <w:r w:rsidR="00901C8E" w:rsidRPr="00321405" w:rsidDel="00901C8E">
          <w:t xml:space="preserve"> </w:t>
        </w:r>
      </w:ins>
      <w:del w:id="236" w:author="Elise Lucotte" w:date="2018-05-31T16:09:00Z">
        <w:r w:rsidR="00F541E2" w:rsidRPr="00321405" w:rsidDel="00901C8E">
          <w:delText>individual-pair relative</w:delText>
        </w:r>
        <w:r w:rsidRPr="00321405" w:rsidDel="00901C8E">
          <w:delText xml:space="preserve"> difference (species-specific over h</w:delText>
        </w:r>
        <w:r w:rsidR="0013132F" w:rsidRPr="00321405" w:rsidDel="00901C8E">
          <w:delText xml:space="preserve">uman) </w:delText>
        </w:r>
      </w:del>
      <w:r w:rsidR="0013132F" w:rsidRPr="00321405">
        <w:t>is positive and because species</w:t>
      </w:r>
      <w:ins w:id="237" w:author="Elise Lucotte" w:date="2018-05-31T16:09:00Z">
        <w:r w:rsidR="00901C8E">
          <w:t>-</w:t>
        </w:r>
      </w:ins>
      <w:del w:id="238" w:author="Elise Lucotte" w:date="2018-05-31T16:09:00Z">
        <w:r w:rsidR="0013132F" w:rsidRPr="00321405" w:rsidDel="00901C8E">
          <w:delText xml:space="preserve"> </w:delText>
        </w:r>
      </w:del>
      <w:r w:rsidR="0013132F" w:rsidRPr="00321405">
        <w:t xml:space="preserve">specific ACs are less </w:t>
      </w:r>
      <w:del w:id="239" w:author="Elise Lucotte" w:date="2018-05-31T16:10:00Z">
        <w:r w:rsidR="0013132F" w:rsidRPr="00321405" w:rsidDel="00901C8E">
          <w:delText xml:space="preserve">sensitive </w:delText>
        </w:r>
      </w:del>
      <w:ins w:id="240" w:author="Elise Lucotte" w:date="2018-05-31T16:10:00Z">
        <w:r w:rsidR="00901C8E">
          <w:t>subjected</w:t>
        </w:r>
        <w:r w:rsidR="00901C8E" w:rsidRPr="00321405">
          <w:t xml:space="preserve"> </w:t>
        </w:r>
      </w:ins>
      <w:r w:rsidR="0013132F" w:rsidRPr="00321405">
        <w:t xml:space="preserve">to </w:t>
      </w:r>
      <w:del w:id="241" w:author="Elise Lucotte" w:date="2018-05-31T16:09:00Z">
        <w:r w:rsidR="0013132F" w:rsidRPr="00321405" w:rsidDel="00901C8E">
          <w:delText xml:space="preserve">different </w:delText>
        </w:r>
      </w:del>
      <w:r w:rsidR="0013132F" w:rsidRPr="00321405">
        <w:t>evolutionary turnover across genes</w:t>
      </w:r>
      <w:r w:rsidRPr="00321405">
        <w:t xml:space="preserve"> – </w:t>
      </w:r>
      <w:r w:rsidR="0013132F" w:rsidRPr="00321405">
        <w:t xml:space="preserve">the </w:t>
      </w:r>
      <w:del w:id="242" w:author="Elise Lucotte" w:date="2018-05-31T16:11:00Z">
        <w:r w:rsidR="0013132F" w:rsidRPr="00321405" w:rsidDel="00901C8E">
          <w:delText xml:space="preserve">forthcoming </w:delText>
        </w:r>
      </w:del>
      <w:ins w:id="243" w:author="Elise Lucotte" w:date="2018-05-31T16:11:00Z">
        <w:r w:rsidR="00901C8E">
          <w:t>following</w:t>
        </w:r>
        <w:r w:rsidR="00901C8E" w:rsidRPr="00321405">
          <w:t xml:space="preserve"> </w:t>
        </w:r>
      </w:ins>
      <w:r w:rsidR="0013132F" w:rsidRPr="00321405">
        <w:t xml:space="preserve">results </w:t>
      </w:r>
      <w:del w:id="244" w:author="Elise Lucotte" w:date="2018-05-31T16:10:00Z">
        <w:r w:rsidR="0013132F" w:rsidRPr="00321405" w:rsidDel="00901C8E">
          <w:delText>analysis is</w:delText>
        </w:r>
      </w:del>
      <w:ins w:id="245" w:author="Elise Lucotte" w:date="2018-05-31T16:10:00Z">
        <w:r w:rsidR="00901C8E">
          <w:t>are</w:t>
        </w:r>
      </w:ins>
      <w:r w:rsidR="0013132F" w:rsidRPr="00321405">
        <w:t xml:space="preserve"> based on</w:t>
      </w:r>
      <w:r w:rsidRPr="00321405">
        <w:t xml:space="preserve"> </w:t>
      </w:r>
      <w:del w:id="246" w:author="Elise Lucotte" w:date="2018-05-31T16:11:00Z">
        <w:r w:rsidRPr="00321405" w:rsidDel="00901C8E">
          <w:delText xml:space="preserve">the data stemming from executing </w:delText>
        </w:r>
      </w:del>
      <w:r w:rsidRPr="00321405">
        <w:t xml:space="preserve">the method </w:t>
      </w:r>
      <w:ins w:id="247" w:author="Elise Lucotte" w:date="2018-05-31T16:11:00Z">
        <w:r w:rsidR="00901C8E">
          <w:t xml:space="preserve">using </w:t>
        </w:r>
      </w:ins>
      <w:del w:id="248" w:author="Elise Lucotte" w:date="2018-05-31T16:11:00Z">
        <w:r w:rsidRPr="00321405" w:rsidDel="00901C8E">
          <w:delText xml:space="preserve">with </w:delText>
        </w:r>
      </w:del>
      <w:r w:rsidRPr="00321405">
        <w:t xml:space="preserve">the species-specific </w:t>
      </w:r>
      <w:commentRangeStart w:id="249"/>
      <w:r w:rsidR="00BC5673" w:rsidRPr="00321405">
        <w:t>AC</w:t>
      </w:r>
      <w:r w:rsidR="0013132F" w:rsidRPr="00321405">
        <w:t>s</w:t>
      </w:r>
      <w:commentRangeEnd w:id="249"/>
      <w:r w:rsidR="00901C8E">
        <w:rPr>
          <w:rStyle w:val="CommentReference"/>
        </w:rPr>
        <w:commentReference w:id="249"/>
      </w:r>
      <w:r w:rsidR="00772AFF" w:rsidRPr="00321405">
        <w:t>.</w:t>
      </w:r>
    </w:p>
    <w:p w14:paraId="35E65A77" w14:textId="0A1CB7AC" w:rsidR="004E7149" w:rsidRPr="00321405" w:rsidRDefault="004E7149" w:rsidP="00866CAD">
      <w:pPr>
        <w:pStyle w:val="Heading2"/>
      </w:pPr>
      <w:r w:rsidRPr="00321405">
        <w:t>X chromosome</w:t>
      </w:r>
    </w:p>
    <w:p w14:paraId="7FA5DB6C" w14:textId="43ACBB3A" w:rsidR="0091369A" w:rsidRPr="00321405" w:rsidRDefault="00B94324" w:rsidP="0036753E">
      <w:r w:rsidRPr="00321405">
        <w:t>For the X chromosome</w:t>
      </w:r>
      <w:r w:rsidR="009B7887" w:rsidRPr="00321405">
        <w:t xml:space="preserve"> (</w:t>
      </w:r>
      <w:r w:rsidR="009B7887" w:rsidRPr="00321405">
        <w:fldChar w:fldCharType="begin"/>
      </w:r>
      <w:r w:rsidR="009B7887" w:rsidRPr="00321405">
        <w:instrText xml:space="preserve"> REF _Ref515120136 \h </w:instrText>
      </w:r>
      <w:r w:rsidR="009B7887" w:rsidRPr="00321405">
        <w:fldChar w:fldCharType="separate"/>
      </w:r>
      <w:r w:rsidR="0066471C" w:rsidRPr="00321405">
        <w:t xml:space="preserve">Figure </w:t>
      </w:r>
      <w:r w:rsidR="0066471C">
        <w:rPr>
          <w:noProof/>
        </w:rPr>
        <w:t>4</w:t>
      </w:r>
      <w:r w:rsidR="009B7887" w:rsidRPr="00321405">
        <w:fldChar w:fldCharType="end"/>
      </w:r>
      <w:r w:rsidR="00230680" w:rsidRPr="00321405">
        <w:t>)</w:t>
      </w:r>
      <w:r w:rsidRPr="00321405">
        <w:t xml:space="preserve">, most genes showed </w:t>
      </w:r>
      <w:r w:rsidR="00230680" w:rsidRPr="00321405">
        <w:t>a lower copy number in chimpanzee and gorilla, than in human</w:t>
      </w:r>
      <w:r w:rsidRPr="00321405">
        <w:t xml:space="preserve">. </w:t>
      </w:r>
      <w:ins w:id="250" w:author="Elise Lucotte" w:date="2018-05-31T16:15:00Z">
        <w:r w:rsidR="006F6037">
          <w:t xml:space="preserve">In both species, </w:t>
        </w:r>
      </w:ins>
      <w:r w:rsidRPr="00321405">
        <w:t>GAGE4</w:t>
      </w:r>
      <w:ins w:id="251" w:author="Elise Lucotte" w:date="2018-05-31T16:15:00Z">
        <w:r w:rsidR="006F6037">
          <w:t xml:space="preserve"> seems to be completely absent, except in one individual</w:t>
        </w:r>
      </w:ins>
      <w:del w:id="252" w:author="Elise Lucotte" w:date="2018-05-31T16:15:00Z">
        <w:r w:rsidR="00B926FA" w:rsidRPr="00321405" w:rsidDel="006F6037">
          <w:delText xml:space="preserve"> is the only gene that</w:delText>
        </w:r>
        <w:r w:rsidRPr="00321405" w:rsidDel="006F6037">
          <w:delText xml:space="preserve"> looks to be </w:delText>
        </w:r>
        <w:r w:rsidR="00B926FA" w:rsidRPr="00321405" w:rsidDel="006F6037">
          <w:delText>non-ampliconic, this in both species</w:delText>
        </w:r>
      </w:del>
      <w:r w:rsidR="00866CAD" w:rsidRPr="00321405">
        <w:t>.</w:t>
      </w:r>
      <w:r w:rsidR="00230680" w:rsidRPr="00321405">
        <w:t xml:space="preserve"> </w:t>
      </w:r>
      <w:del w:id="253" w:author="Elise Lucotte" w:date="2018-05-31T16:16:00Z">
        <w:r w:rsidR="00B926FA" w:rsidRPr="00321405" w:rsidDel="006F6037">
          <w:delText>The next candidates to be</w:delText>
        </w:r>
      </w:del>
      <w:ins w:id="254" w:author="Elise Lucotte" w:date="2018-05-31T16:16:00Z">
        <w:r w:rsidR="006F6037">
          <w:t>CT47A4</w:t>
        </w:r>
      </w:ins>
      <w:ins w:id="255" w:author="Elise Lucotte" w:date="2018-05-31T16:17:00Z">
        <w:r w:rsidR="006F6037">
          <w:t>,</w:t>
        </w:r>
      </w:ins>
      <w:ins w:id="256" w:author="Elise Lucotte" w:date="2018-05-31T16:16:00Z">
        <w:r w:rsidR="006F6037">
          <w:t xml:space="preserve"> in both species</w:t>
        </w:r>
      </w:ins>
      <w:ins w:id="257" w:author="Elise Lucotte" w:date="2018-05-31T16:17:00Z">
        <w:r w:rsidR="006F6037">
          <w:t>,</w:t>
        </w:r>
      </w:ins>
      <w:ins w:id="258" w:author="Elise Lucotte" w:date="2018-05-31T16:16:00Z">
        <w:r w:rsidR="006F6037">
          <w:t xml:space="preserve"> and OPN1LW</w:t>
        </w:r>
      </w:ins>
      <w:ins w:id="259" w:author="Elise Lucotte" w:date="2018-05-31T16:17:00Z">
        <w:r w:rsidR="006F6037">
          <w:t>,</w:t>
        </w:r>
      </w:ins>
      <w:ins w:id="260" w:author="Elise Lucotte" w:date="2018-05-31T16:16:00Z">
        <w:r w:rsidR="006F6037">
          <w:t xml:space="preserve"> in chimpanzee</w:t>
        </w:r>
      </w:ins>
      <w:ins w:id="261" w:author="Elise Lucotte" w:date="2018-05-31T16:17:00Z">
        <w:r w:rsidR="006F6037">
          <w:t>,</w:t>
        </w:r>
      </w:ins>
      <w:ins w:id="262" w:author="Elise Lucotte" w:date="2018-05-31T16:16:00Z">
        <w:r w:rsidR="006F6037">
          <w:t xml:space="preserve"> seem to be single copy.</w:t>
        </w:r>
      </w:ins>
      <w:r w:rsidR="00B926FA" w:rsidRPr="00321405">
        <w:t xml:space="preserve"> </w:t>
      </w:r>
      <w:ins w:id="263" w:author="Elise Lucotte" w:date="2018-05-31T16:17:00Z">
        <w:r w:rsidR="006F6037">
          <w:t xml:space="preserve">The other genes seems to have more than one copy, however </w:t>
        </w:r>
      </w:ins>
      <w:del w:id="264" w:author="Elise Lucotte" w:date="2018-05-31T16:17:00Z">
        <w:r w:rsidR="00B926FA" w:rsidRPr="00321405" w:rsidDel="006F6037">
          <w:delText xml:space="preserve">non-ampliconic is CT47A4 (both species) and OPN1LW in chimpanzee. </w:delText>
        </w:r>
      </w:del>
      <w:ins w:id="265" w:author="Elise Lucotte" w:date="2018-05-31T16:17:00Z">
        <w:r w:rsidR="006F6037">
          <w:t>n</w:t>
        </w:r>
      </w:ins>
      <w:del w:id="266" w:author="Elise Lucotte" w:date="2018-05-31T16:17:00Z">
        <w:r w:rsidR="00B926FA" w:rsidRPr="00321405" w:rsidDel="006F6037">
          <w:delText>N</w:delText>
        </w:r>
      </w:del>
      <w:r w:rsidR="00B926FA" w:rsidRPr="00321405">
        <w:t>one of the</w:t>
      </w:r>
      <w:ins w:id="267" w:author="Elise Lucotte" w:date="2018-05-31T16:17:00Z">
        <w:r w:rsidR="006F6037">
          <w:t xml:space="preserve">m </w:t>
        </w:r>
      </w:ins>
      <w:del w:id="268" w:author="Elise Lucotte" w:date="2018-05-31T16:17:00Z">
        <w:r w:rsidR="00B926FA" w:rsidRPr="00321405" w:rsidDel="006F6037">
          <w:delText xml:space="preserve"> other genes</w:delText>
        </w:r>
        <w:r w:rsidR="0036753E" w:rsidDel="006F6037">
          <w:delText xml:space="preserve"> in chimpanzee and gorilla</w:delText>
        </w:r>
        <w:r w:rsidR="00B926FA" w:rsidRPr="00321405" w:rsidDel="006F6037">
          <w:delText xml:space="preserve"> </w:delText>
        </w:r>
      </w:del>
      <w:r w:rsidR="00B926FA" w:rsidRPr="00321405">
        <w:t xml:space="preserve">show as high copy numbers </w:t>
      </w:r>
      <w:ins w:id="269" w:author="Elise Lucotte" w:date="2018-05-31T16:17:00Z">
        <w:r w:rsidR="006F6037">
          <w:t>in chimpanzee and gorilla</w:t>
        </w:r>
        <w:r w:rsidR="006F6037" w:rsidRPr="00321405">
          <w:t xml:space="preserve"> </w:t>
        </w:r>
      </w:ins>
      <w:r w:rsidR="00B926FA" w:rsidRPr="00321405">
        <w:t xml:space="preserve">as in human. </w:t>
      </w:r>
    </w:p>
    <w:p w14:paraId="5688730A" w14:textId="77777777" w:rsidR="00867972" w:rsidRPr="00321405" w:rsidRDefault="00A7273E" w:rsidP="0036753E">
      <w:r w:rsidRPr="00321405">
        <w:rPr>
          <w:noProof/>
          <w:lang w:val="fr-FR" w:eastAsia="fr-FR" w:bidi="ar-SA"/>
        </w:rPr>
        <w:lastRenderedPageBreak/>
        <w:drawing>
          <wp:inline distT="0" distB="0" distL="0" distR="0" wp14:anchorId="39B8469D" wp14:editId="7102E596">
            <wp:extent cx="6128239" cy="458922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h_proj_ (76).pdf copy.pdf"/>
                    <pic:cNvPicPr/>
                  </pic:nvPicPr>
                  <pic:blipFill>
                    <a:blip r:embed="rId14">
                      <a:extLst>
                        <a:ext uri="{28A0092B-C50C-407E-A947-70E740481C1C}">
                          <a14:useLocalDpi xmlns:a14="http://schemas.microsoft.com/office/drawing/2010/main"/>
                        </a:ext>
                      </a:extLst>
                    </a:blip>
                    <a:stretch>
                      <a:fillRect/>
                    </a:stretch>
                  </pic:blipFill>
                  <pic:spPr>
                    <a:xfrm>
                      <a:off x="0" y="0"/>
                      <a:ext cx="6138146" cy="4596646"/>
                    </a:xfrm>
                    <a:prstGeom prst="rect">
                      <a:avLst/>
                    </a:prstGeom>
                  </pic:spPr>
                </pic:pic>
              </a:graphicData>
            </a:graphic>
          </wp:inline>
        </w:drawing>
      </w:r>
    </w:p>
    <w:p w14:paraId="5FF11A52" w14:textId="1BA2AB5A" w:rsidR="005D150D" w:rsidRPr="00321405" w:rsidRDefault="00867972" w:rsidP="00867972">
      <w:pPr>
        <w:pStyle w:val="Caption"/>
      </w:pPr>
      <w:bookmarkStart w:id="270" w:name="_Ref515120136"/>
      <w:r w:rsidRPr="00321405">
        <w:t xml:space="preserve">Figure </w:t>
      </w:r>
      <w:r w:rsidRPr="00321405">
        <w:fldChar w:fldCharType="begin"/>
      </w:r>
      <w:r w:rsidRPr="00321405">
        <w:instrText xml:space="preserve"> SEQ Figure \* ARABIC </w:instrText>
      </w:r>
      <w:r w:rsidRPr="00321405">
        <w:fldChar w:fldCharType="separate"/>
      </w:r>
      <w:r w:rsidR="0066471C">
        <w:rPr>
          <w:noProof/>
        </w:rPr>
        <w:t>4</w:t>
      </w:r>
      <w:r w:rsidRPr="00321405">
        <w:fldChar w:fldCharType="end"/>
      </w:r>
      <w:bookmarkEnd w:id="270"/>
      <w:r w:rsidRPr="00321405">
        <w:t>: Copy number (normalized coverage) of X-linked genes. All individuals for each species. Note the differently scaled y-axes across species. Horizontal jitter applied.</w:t>
      </w:r>
      <w:r w:rsidR="00562648" w:rsidRPr="00321405">
        <w:t xml:space="preserve"> </w:t>
      </w:r>
    </w:p>
    <w:p w14:paraId="73729B5E" w14:textId="77777777" w:rsidR="0036753E" w:rsidRDefault="0036753E" w:rsidP="00866CAD">
      <w:pPr>
        <w:pStyle w:val="Heading2"/>
      </w:pPr>
    </w:p>
    <w:p w14:paraId="5A8871C6" w14:textId="3CD5DC56" w:rsidR="00FF4862" w:rsidRPr="00321405" w:rsidRDefault="004E7149" w:rsidP="00866CAD">
      <w:pPr>
        <w:pStyle w:val="Heading2"/>
      </w:pPr>
      <w:r w:rsidRPr="00321405">
        <w:t>Y chromosome</w:t>
      </w:r>
    </w:p>
    <w:p w14:paraId="325065A5" w14:textId="1EDA3DA9" w:rsidR="001A2C0A" w:rsidRPr="00321405" w:rsidRDefault="001A2C0A" w:rsidP="0036753E">
      <w:r w:rsidRPr="00321405">
        <w:t>As females don’t have Y chromosomes, there is</w:t>
      </w:r>
      <w:r w:rsidR="00B926FA" w:rsidRPr="00321405">
        <w:t xml:space="preserve"> theoretically</w:t>
      </w:r>
      <w:r w:rsidRPr="00321405">
        <w:t xml:space="preserve"> no need to survey the</w:t>
      </w:r>
      <w:r w:rsidR="00B926FA" w:rsidRPr="00321405">
        <w:t xml:space="preserve"> copy numbers of theirs</w:t>
      </w:r>
      <w:r w:rsidRPr="00321405">
        <w:t xml:space="preserve">. </w:t>
      </w:r>
      <w:r w:rsidR="0035574D">
        <w:t>However</w:t>
      </w:r>
      <w:r w:rsidR="00B926FA" w:rsidRPr="00321405">
        <w:t>, the copy numbers are included</w:t>
      </w:r>
      <w:r w:rsidR="00DB0C9C" w:rsidRPr="00321405">
        <w:t xml:space="preserve"> </w:t>
      </w:r>
      <w:r w:rsidRPr="00321405">
        <w:t>in order to validate the</w:t>
      </w:r>
      <w:r w:rsidR="00DB0C9C" w:rsidRPr="00321405">
        <w:t xml:space="preserve"> sensitivity of the method</w:t>
      </w:r>
      <w:r w:rsidRPr="00321405">
        <w:t>.</w:t>
      </w:r>
      <w:r w:rsidR="003E25C7" w:rsidRPr="00321405">
        <w:t xml:space="preserve"> </w:t>
      </w:r>
      <w:r w:rsidR="00DB0C9C" w:rsidRPr="00321405">
        <w:t>For unclear reasons, a</w:t>
      </w:r>
      <w:r w:rsidR="00F408A2" w:rsidRPr="00321405">
        <w:t>ll</w:t>
      </w:r>
      <w:r w:rsidR="003E25C7" w:rsidRPr="00321405">
        <w:t xml:space="preserve"> </w:t>
      </w:r>
      <w:r w:rsidR="00DB0C9C" w:rsidRPr="00321405">
        <w:t>female genes</w:t>
      </w:r>
      <w:r w:rsidR="00F408A2" w:rsidRPr="00321405">
        <w:t xml:space="preserve"> </w:t>
      </w:r>
      <w:r w:rsidR="003E25C7" w:rsidRPr="00321405">
        <w:t xml:space="preserve">show copy numbers </w:t>
      </w:r>
      <w:r w:rsidR="00F408A2" w:rsidRPr="00321405">
        <w:t>above 1.</w:t>
      </w:r>
      <w:r w:rsidR="004D0F76">
        <w:t xml:space="preserve"> (?? Hi Elise, did you comment on this in your </w:t>
      </w:r>
      <w:commentRangeStart w:id="271"/>
      <w:r w:rsidR="004D0F76">
        <w:t>manuscript</w:t>
      </w:r>
      <w:commentRangeEnd w:id="271"/>
      <w:r w:rsidR="00F06519">
        <w:rPr>
          <w:rStyle w:val="CommentReference"/>
        </w:rPr>
        <w:commentReference w:id="271"/>
      </w:r>
      <w:r w:rsidR="004D0F76">
        <w:t>?)</w:t>
      </w:r>
    </w:p>
    <w:p w14:paraId="6E9034B9" w14:textId="791B0457" w:rsidR="003E25C7" w:rsidRDefault="003E25C7" w:rsidP="0036753E">
      <w:r w:rsidRPr="00321405">
        <w:t>Note that</w:t>
      </w:r>
      <w:r w:rsidR="00DB0C9C" w:rsidRPr="00321405">
        <w:t xml:space="preserve"> in</w:t>
      </w:r>
      <w:r w:rsidR="00B926FA" w:rsidRPr="00321405">
        <w:t xml:space="preserve"> h</w:t>
      </w:r>
      <w:r w:rsidRPr="00321405">
        <w:t>uman</w:t>
      </w:r>
      <w:r w:rsidR="00DB0C9C" w:rsidRPr="00321405">
        <w:t>, the copy number</w:t>
      </w:r>
      <w:r w:rsidR="0036753E">
        <w:t>s</w:t>
      </w:r>
      <w:r w:rsidR="00DB0C9C" w:rsidRPr="00321405">
        <w:t xml:space="preserve"> of t</w:t>
      </w:r>
      <w:bookmarkStart w:id="272" w:name="_GoBack"/>
      <w:bookmarkEnd w:id="272"/>
      <w:r w:rsidR="00DB0C9C" w:rsidRPr="00321405">
        <w:t>he Y-linked genes</w:t>
      </w:r>
      <w:r w:rsidRPr="00321405">
        <w:t xml:space="preserve"> </w:t>
      </w:r>
      <w:r w:rsidR="0036753E">
        <w:t>were</w:t>
      </w:r>
      <w:r w:rsidR="00B926FA" w:rsidRPr="00321405">
        <w:t xml:space="preserve"> </w:t>
      </w:r>
      <w:r w:rsidRPr="00321405">
        <w:t xml:space="preserve">normalized </w:t>
      </w:r>
      <w:ins w:id="273" w:author="Elise Lucotte" w:date="2018-05-31T16:28:00Z">
        <w:r w:rsidR="004F17FC">
          <w:t>using a different control region: the X-</w:t>
        </w:r>
      </w:ins>
      <w:ins w:id="274" w:author="Elise Lucotte" w:date="2018-05-31T16:31:00Z">
        <w:r w:rsidR="004F17FC">
          <w:t>degenerate region on the</w:t>
        </w:r>
      </w:ins>
      <w:ins w:id="275" w:author="Elise Lucotte" w:date="2018-05-31T16:28:00Z">
        <w:r w:rsidR="004F17FC">
          <w:t xml:space="preserve"> Y </w:t>
        </w:r>
        <w:commentRangeStart w:id="276"/>
        <w:r w:rsidR="004F17FC">
          <w:t>chromosome</w:t>
        </w:r>
      </w:ins>
      <w:commentRangeEnd w:id="276"/>
      <w:ins w:id="277" w:author="Elise Lucotte" w:date="2018-05-31T16:31:00Z">
        <w:r w:rsidR="004F17FC">
          <w:rPr>
            <w:rStyle w:val="CommentReference"/>
          </w:rPr>
          <w:commentReference w:id="276"/>
        </w:r>
      </w:ins>
      <w:del w:id="278" w:author="Elise Lucotte" w:date="2018-05-31T16:29:00Z">
        <w:r w:rsidRPr="00321405" w:rsidDel="004F17FC">
          <w:delText xml:space="preserve">in regard to </w:delText>
        </w:r>
        <w:r w:rsidR="00F408A2" w:rsidRPr="00321405" w:rsidDel="004F17FC">
          <w:delText xml:space="preserve">chr. Y. b.g. which is </w:delText>
        </w:r>
        <w:r w:rsidR="004E3588" w:rsidDel="004F17FC">
          <w:delText>a part of the Y chromosome without coding genes.</w:delText>
        </w:r>
        <w:r w:rsidR="00C829A8" w:rsidRPr="00321405" w:rsidDel="004F17FC">
          <w:delText xml:space="preserve"> (??I have a strong feeling that I’m just making something up here)</w:delText>
        </w:r>
      </w:del>
      <w:r w:rsidR="00C829A8" w:rsidRPr="00321405">
        <w:t>.</w:t>
      </w:r>
      <w:r w:rsidR="004E3588">
        <w:t xml:space="preserve"> Whereas</w:t>
      </w:r>
      <w:r w:rsidR="00DB0C9C" w:rsidRPr="00321405">
        <w:t xml:space="preserve">, in chimpanzee, the copy numbers were normalized </w:t>
      </w:r>
      <w:ins w:id="279" w:author="Elise Lucotte" w:date="2018-05-31T16:32:00Z">
        <w:r w:rsidR="004F17FC">
          <w:t>using</w:t>
        </w:r>
      </w:ins>
      <w:del w:id="280" w:author="Elise Lucotte" w:date="2018-05-31T16:32:00Z">
        <w:r w:rsidR="00DB0C9C" w:rsidRPr="00321405" w:rsidDel="004F17FC">
          <w:delText xml:space="preserve">in regard </w:delText>
        </w:r>
      </w:del>
      <w:ins w:id="281" w:author="Elise Lucotte" w:date="2018-05-31T16:32:00Z">
        <w:r w:rsidR="004F17FC">
          <w:t xml:space="preserve"> the gene</w:t>
        </w:r>
      </w:ins>
      <w:del w:id="282" w:author="Elise Lucotte" w:date="2018-05-31T16:32:00Z">
        <w:r w:rsidR="00DB0C9C" w:rsidRPr="00321405" w:rsidDel="004F17FC">
          <w:delText>to</w:delText>
        </w:r>
      </w:del>
      <w:r w:rsidR="00DB0C9C" w:rsidRPr="00321405">
        <w:t xml:space="preserve"> AMELY.</w:t>
      </w:r>
      <w:r w:rsidR="00B926FA" w:rsidRPr="00321405">
        <w:t xml:space="preserve"> This may </w:t>
      </w:r>
      <w:del w:id="283" w:author="Elise Lucotte" w:date="2018-05-31T16:32:00Z">
        <w:r w:rsidR="004E3588" w:rsidDel="004F17FC">
          <w:delText>complicate</w:delText>
        </w:r>
        <w:r w:rsidR="00B926FA" w:rsidRPr="00321405" w:rsidDel="004F17FC">
          <w:delText xml:space="preserve"> </w:delText>
        </w:r>
      </w:del>
      <w:ins w:id="284" w:author="Elise Lucotte" w:date="2018-05-31T16:32:00Z">
        <w:r w:rsidR="004F17FC">
          <w:t>have an influence in</w:t>
        </w:r>
        <w:r w:rsidR="004F17FC" w:rsidRPr="00321405">
          <w:t xml:space="preserve"> </w:t>
        </w:r>
      </w:ins>
      <w:r w:rsidR="00B926FA" w:rsidRPr="00321405">
        <w:t xml:space="preserve">the </w:t>
      </w:r>
      <w:r w:rsidR="004D0F76">
        <w:t xml:space="preserve">comparison </w:t>
      </w:r>
      <w:r w:rsidR="00B926FA" w:rsidRPr="00321405">
        <w:t>of the results.</w:t>
      </w:r>
    </w:p>
    <w:p w14:paraId="7EE88B27" w14:textId="77777777" w:rsidR="00675E32" w:rsidRPr="00321405" w:rsidRDefault="00BB3089" w:rsidP="00B96D6D">
      <w:pPr>
        <w:jc w:val="center"/>
      </w:pPr>
      <w:r w:rsidRPr="00321405">
        <w:rPr>
          <w:noProof/>
          <w:lang w:val="fr-FR" w:eastAsia="fr-FR" w:bidi="ar-SA"/>
        </w:rPr>
        <w:lastRenderedPageBreak/>
        <w:drawing>
          <wp:inline distT="0" distB="0" distL="0" distR="0" wp14:anchorId="399F8B43" wp14:editId="4EC78F03">
            <wp:extent cx="4334400" cy="459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chrom.pdf"/>
                    <pic:cNvPicPr/>
                  </pic:nvPicPr>
                  <pic:blipFill>
                    <a:blip r:embed="rId15">
                      <a:extLst>
                        <a:ext uri="{28A0092B-C50C-407E-A947-70E740481C1C}">
                          <a14:useLocalDpi xmlns:a14="http://schemas.microsoft.com/office/drawing/2010/main"/>
                        </a:ext>
                      </a:extLst>
                    </a:blip>
                    <a:stretch>
                      <a:fillRect/>
                    </a:stretch>
                  </pic:blipFill>
                  <pic:spPr>
                    <a:xfrm>
                      <a:off x="0" y="0"/>
                      <a:ext cx="4334400" cy="4590000"/>
                    </a:xfrm>
                    <a:prstGeom prst="rect">
                      <a:avLst/>
                    </a:prstGeom>
                  </pic:spPr>
                </pic:pic>
              </a:graphicData>
            </a:graphic>
          </wp:inline>
        </w:drawing>
      </w:r>
    </w:p>
    <w:p w14:paraId="6E1B3D4E" w14:textId="4A494049" w:rsidR="009B7887" w:rsidRPr="00321405" w:rsidRDefault="00675E32" w:rsidP="00675E32">
      <w:pPr>
        <w:pStyle w:val="Caption"/>
        <w:jc w:val="center"/>
      </w:pPr>
      <w:r w:rsidRPr="00321405">
        <w:t xml:space="preserve">Figure </w:t>
      </w:r>
      <w:r w:rsidRPr="00321405">
        <w:fldChar w:fldCharType="begin"/>
      </w:r>
      <w:r w:rsidRPr="00321405">
        <w:instrText xml:space="preserve"> SEQ Figure \* ARABIC </w:instrText>
      </w:r>
      <w:r w:rsidRPr="00321405">
        <w:fldChar w:fldCharType="separate"/>
      </w:r>
      <w:r w:rsidR="0066471C">
        <w:rPr>
          <w:noProof/>
        </w:rPr>
        <w:t>5</w:t>
      </w:r>
      <w:r w:rsidRPr="00321405">
        <w:fldChar w:fldCharType="end"/>
      </w:r>
      <w:r w:rsidRPr="00321405">
        <w:t xml:space="preserve">: Copy number (normalized coverage) of Y-linked genes. All individuals for each species. Note the differently scaled y-axes across </w:t>
      </w:r>
      <w:commentRangeStart w:id="285"/>
      <w:r w:rsidRPr="00321405">
        <w:t>species</w:t>
      </w:r>
      <w:commentRangeEnd w:id="285"/>
      <w:r w:rsidR="004F17FC">
        <w:rPr>
          <w:rStyle w:val="CommentReference"/>
          <w:i w:val="0"/>
          <w:iCs w:val="0"/>
          <w:color w:val="auto"/>
        </w:rPr>
        <w:commentReference w:id="285"/>
      </w:r>
      <w:r w:rsidRPr="00321405">
        <w:t>. Horizontal jitter applied.</w:t>
      </w:r>
    </w:p>
    <w:p w14:paraId="3C7D9062" w14:textId="7E123231" w:rsidR="00675E32" w:rsidRPr="00321405" w:rsidRDefault="001A2C0A" w:rsidP="0036753E">
      <w:r w:rsidRPr="00321405">
        <w:t>BPY2 has a copy number close to 2</w:t>
      </w:r>
      <w:ins w:id="286" w:author="Elise Lucotte" w:date="2018-05-31T16:38:00Z">
        <w:r w:rsidR="00C751AF">
          <w:t xml:space="preserve"> and</w:t>
        </w:r>
      </w:ins>
      <w:del w:id="287" w:author="Elise Lucotte" w:date="2018-05-31T16:38:00Z">
        <w:r w:rsidRPr="00321405" w:rsidDel="00C751AF">
          <w:delText>.</w:delText>
        </w:r>
      </w:del>
      <w:r w:rsidRPr="00321405">
        <w:t xml:space="preserve"> </w:t>
      </w:r>
      <w:del w:id="288" w:author="Elise Lucotte" w:date="2018-05-31T16:34:00Z">
        <w:r w:rsidRPr="00321405" w:rsidDel="004F17FC">
          <w:delText>If we assume that</w:delText>
        </w:r>
      </w:del>
      <w:ins w:id="289" w:author="Elise Lucotte" w:date="2018-05-31T16:34:00Z">
        <w:r w:rsidR="00C751AF">
          <w:t>i</w:t>
        </w:r>
        <w:r w:rsidR="004F17FC">
          <w:t>n humans,</w:t>
        </w:r>
      </w:ins>
      <w:r w:rsidRPr="00321405">
        <w:t xml:space="preserve"> BPY2 resides in </w:t>
      </w:r>
      <w:ins w:id="290" w:author="Elise Lucotte" w:date="2018-05-31T16:37:00Z">
        <w:r w:rsidR="00C751AF">
          <w:t>two</w:t>
        </w:r>
      </w:ins>
      <w:del w:id="291" w:author="Elise Lucotte" w:date="2018-05-31T16:37:00Z">
        <w:r w:rsidRPr="00321405" w:rsidDel="00C751AF">
          <w:delText>a</w:delText>
        </w:r>
      </w:del>
      <w:r w:rsidRPr="00321405">
        <w:t xml:space="preserve"> palindrome</w:t>
      </w:r>
      <w:ins w:id="292" w:author="Elise Lucotte" w:date="2018-05-31T16:37:00Z">
        <w:r w:rsidR="00C751AF">
          <w:t>s</w:t>
        </w:r>
      </w:ins>
      <w:r w:rsidRPr="00321405">
        <w:t xml:space="preserve">, </w:t>
      </w:r>
      <w:ins w:id="293" w:author="Elise Lucotte" w:date="2018-05-31T16:37:00Z">
        <w:r w:rsidR="00C751AF">
          <w:t xml:space="preserve">and the reference genome has 3 copies. </w:t>
        </w:r>
      </w:ins>
      <w:del w:id="294" w:author="Elise Lucotte" w:date="2018-05-31T16:38:00Z">
        <w:r w:rsidRPr="00321405" w:rsidDel="00C751AF">
          <w:delText>we can argue that it might be non-ampliconic</w:delText>
        </w:r>
        <w:r w:rsidR="0036753E" w:rsidDel="00C751AF">
          <w:delText xml:space="preserve"> (??)</w:delText>
        </w:r>
        <w:r w:rsidRPr="00321405" w:rsidDel="00C751AF">
          <w:delText>.</w:delText>
        </w:r>
        <w:r w:rsidR="003E25C7" w:rsidRPr="00321405" w:rsidDel="00C751AF">
          <w:delText xml:space="preserve"> </w:delText>
        </w:r>
      </w:del>
      <w:r w:rsidR="003E25C7" w:rsidRPr="00321405">
        <w:t xml:space="preserve">In human, </w:t>
      </w:r>
      <w:r w:rsidR="00B926FA" w:rsidRPr="00321405">
        <w:t xml:space="preserve">the copy number for </w:t>
      </w:r>
      <w:r w:rsidR="003E25C7" w:rsidRPr="00321405">
        <w:t>BPY2</w:t>
      </w:r>
      <w:r w:rsidR="00B926FA" w:rsidRPr="00321405">
        <w:t xml:space="preserve"> is </w:t>
      </w:r>
      <w:ins w:id="295" w:author="Elise Lucotte" w:date="2018-05-31T16:40:00Z">
        <w:r w:rsidR="00C751AF">
          <w:t xml:space="preserve">below 1 </w:t>
        </w:r>
      </w:ins>
      <w:r w:rsidR="00B926FA" w:rsidRPr="00321405">
        <w:t xml:space="preserve">for </w:t>
      </w:r>
      <w:r w:rsidR="003E25C7" w:rsidRPr="00321405">
        <w:t>9</w:t>
      </w:r>
      <w:ins w:id="296" w:author="Elise Lucotte" w:date="2018-05-31T16:40:00Z">
        <w:r w:rsidR="00C751AF">
          <w:t xml:space="preserve"> out of </w:t>
        </w:r>
      </w:ins>
      <w:del w:id="297" w:author="Elise Lucotte" w:date="2018-05-31T16:40:00Z">
        <w:r w:rsidR="003E25C7" w:rsidRPr="00321405" w:rsidDel="00C751AF">
          <w:delText>/</w:delText>
        </w:r>
      </w:del>
      <w:r w:rsidR="003E25C7" w:rsidRPr="00321405">
        <w:t>174</w:t>
      </w:r>
      <w:r w:rsidR="00B926FA" w:rsidRPr="00321405">
        <w:t xml:space="preserve"> male</w:t>
      </w:r>
      <w:ins w:id="298" w:author="Elise Lucotte" w:date="2018-05-31T16:41:00Z">
        <w:r w:rsidR="00C751AF">
          <w:t>s</w:t>
        </w:r>
      </w:ins>
      <w:commentRangeStart w:id="299"/>
      <w:del w:id="300" w:author="Elise Lucotte" w:date="2018-05-31T16:41:00Z">
        <w:r w:rsidR="00B926FA" w:rsidRPr="00321405" w:rsidDel="00C751AF">
          <w:delText xml:space="preserve"> individuals below 1</w:delText>
        </w:r>
      </w:del>
      <w:commentRangeEnd w:id="299"/>
      <w:r w:rsidR="00C751AF">
        <w:rPr>
          <w:rStyle w:val="CommentReference"/>
        </w:rPr>
        <w:commentReference w:id="299"/>
      </w:r>
      <w:r w:rsidR="00B926FA" w:rsidRPr="00321405">
        <w:t xml:space="preserve">. </w:t>
      </w:r>
      <w:del w:id="301" w:author="Elise Lucotte" w:date="2018-05-31T16:41:00Z">
        <w:r w:rsidR="00B926FA" w:rsidRPr="00321405" w:rsidDel="00C751AF">
          <w:delText xml:space="preserve">This makes the information about low copy numbers </w:delText>
        </w:r>
        <w:r w:rsidR="0036753E" w:rsidDel="00C751AF">
          <w:delText>for chimpanzee less significant because looks like the method is picking up noise (??).</w:delText>
        </w:r>
      </w:del>
    </w:p>
    <w:p w14:paraId="2271A5B9" w14:textId="43BB6646" w:rsidR="005313EC" w:rsidRDefault="005313EC" w:rsidP="0036753E">
      <w:r w:rsidRPr="00321405">
        <w:t>??</w:t>
      </w:r>
      <w:commentRangeStart w:id="302"/>
      <w:r w:rsidRPr="00321405">
        <w:t xml:space="preserve">Hi </w:t>
      </w:r>
      <w:commentRangeEnd w:id="302"/>
      <w:r w:rsidR="00C751AF">
        <w:rPr>
          <w:rStyle w:val="CommentReference"/>
        </w:rPr>
        <w:commentReference w:id="302"/>
      </w:r>
      <w:r w:rsidRPr="00321405">
        <w:t>Elise, do you think I should put a table with these results as well?</w:t>
      </w:r>
      <w:r w:rsidR="00693A8C">
        <w:t xml:space="preserve"> I feel like it may be too much, especially since I can’t do any meaningful significance tests?</w:t>
      </w:r>
    </w:p>
    <w:p w14:paraId="2D0EECEF" w14:textId="73653FCF" w:rsidR="0036753E" w:rsidRPr="00321405" w:rsidRDefault="0036753E" w:rsidP="0036753E">
      <w:r>
        <w:t xml:space="preserve">TSPY </w:t>
      </w:r>
      <w:ins w:id="303" w:author="Elise Lucotte" w:date="2018-05-31T16:45:00Z">
        <w:r w:rsidR="00C751AF">
          <w:t xml:space="preserve">seems to be ampliconic in chimpanzee as well, with </w:t>
        </w:r>
      </w:ins>
      <w:ins w:id="304" w:author="Elise Lucotte" w:date="2018-05-31T16:44:00Z">
        <w:r w:rsidR="00C751AF">
          <w:t>8 and 14 copies</w:t>
        </w:r>
      </w:ins>
      <w:ins w:id="305" w:author="Elise Lucotte" w:date="2018-05-31T16:46:00Z">
        <w:r w:rsidR="00C751AF">
          <w:t xml:space="preserve"> for each males</w:t>
        </w:r>
      </w:ins>
      <w:ins w:id="306" w:author="Elise Lucotte" w:date="2018-05-31T16:44:00Z">
        <w:r w:rsidR="00C751AF">
          <w:t xml:space="preserve">, but in humans </w:t>
        </w:r>
      </w:ins>
      <w:ins w:id="307" w:author="Elise Lucotte" w:date="2018-05-31T16:45:00Z">
        <w:r w:rsidR="00C751AF">
          <w:t>the main distribution is between 20 and 35</w:t>
        </w:r>
      </w:ins>
      <w:ins w:id="308" w:author="Elise Lucotte" w:date="2018-05-31T16:46:00Z">
        <w:r w:rsidR="00C751AF">
          <w:t xml:space="preserve"> copies</w:t>
        </w:r>
      </w:ins>
      <w:del w:id="309" w:author="Elise Lucotte" w:date="2018-05-31T16:45:00Z">
        <w:r w:rsidDel="00C751AF">
          <w:delText>looks to be in the same range</w:delText>
        </w:r>
      </w:del>
      <w:ins w:id="310" w:author="Elise Lucotte" w:date="2018-05-31T16:46:00Z">
        <w:r w:rsidR="00C751AF">
          <w:t>.</w:t>
        </w:r>
      </w:ins>
      <w:del w:id="311" w:author="Elise Lucotte" w:date="2018-05-31T16:46:00Z">
        <w:r w:rsidDel="00C751AF">
          <w:delText>,</w:delText>
        </w:r>
      </w:del>
      <w:r>
        <w:t xml:space="preserve"> </w:t>
      </w:r>
      <w:del w:id="312" w:author="Elise Lucotte" w:date="2018-05-31T16:46:00Z">
        <w:r w:rsidDel="00C751AF">
          <w:delText xml:space="preserve">and </w:delText>
        </w:r>
      </w:del>
      <w:ins w:id="313" w:author="Elise Lucotte" w:date="2018-05-31T16:46:00Z">
        <w:r w:rsidR="00C751AF">
          <w:t>T</w:t>
        </w:r>
      </w:ins>
      <w:del w:id="314" w:author="Elise Lucotte" w:date="2018-05-31T16:46:00Z">
        <w:r w:rsidDel="00C751AF">
          <w:delText>t</w:delText>
        </w:r>
      </w:del>
      <w:r>
        <w:t xml:space="preserve">he </w:t>
      </w:r>
      <w:ins w:id="315" w:author="Elise Lucotte" w:date="2018-05-31T16:46:00Z">
        <w:r w:rsidR="00C751AF">
          <w:t xml:space="preserve">other genes </w:t>
        </w:r>
      </w:ins>
      <w:del w:id="316" w:author="Elise Lucotte" w:date="2018-05-31T16:46:00Z">
        <w:r w:rsidDel="00C751AF">
          <w:delText xml:space="preserve">rest of the genes look like they </w:delText>
        </w:r>
      </w:del>
      <w:r>
        <w:t xml:space="preserve">have a </w:t>
      </w:r>
      <w:ins w:id="317" w:author="Elise Lucotte" w:date="2018-05-31T16:46:00Z">
        <w:r w:rsidR="00C751AF">
          <w:t xml:space="preserve">slightly </w:t>
        </w:r>
      </w:ins>
      <w:r>
        <w:t>lower copy number than in human</w:t>
      </w:r>
      <w:del w:id="318" w:author="Elise Lucotte" w:date="2018-05-31T16:46:00Z">
        <w:r w:rsidDel="00C751AF">
          <w:delText>, but not anything significant</w:delText>
        </w:r>
      </w:del>
      <w:r>
        <w:t>.</w:t>
      </w:r>
      <w:ins w:id="319" w:author="Elise Lucotte" w:date="2018-05-31T16:47:00Z">
        <w:r w:rsidR="00C751AF">
          <w:t xml:space="preserve"> (I would detail that a bit more, there are not that many genes left CDY, PRY and RBMY1A1)</w:t>
        </w:r>
      </w:ins>
    </w:p>
    <w:p w14:paraId="367A0EDA" w14:textId="4E7718B4" w:rsidR="004E7149" w:rsidRPr="00321405" w:rsidRDefault="004E7149" w:rsidP="00675E32">
      <w:pPr>
        <w:pStyle w:val="Heading1"/>
      </w:pPr>
      <w:r w:rsidRPr="00321405">
        <w:t>Discussion</w:t>
      </w:r>
    </w:p>
    <w:p w14:paraId="43A5DAEB" w14:textId="2720E91C" w:rsidR="002540BD" w:rsidRDefault="002540BD" w:rsidP="002540BD">
      <w:pPr>
        <w:pStyle w:val="Heading2"/>
      </w:pPr>
      <w:r>
        <w:t>Conclusion</w:t>
      </w:r>
    </w:p>
    <w:p w14:paraId="32B3511E" w14:textId="77777777" w:rsidR="001161D8" w:rsidRDefault="00867972" w:rsidP="0036753E">
      <w:pPr>
        <w:rPr>
          <w:ins w:id="320" w:author="Elise Lucotte" w:date="2018-05-31T16:48:00Z"/>
        </w:rPr>
      </w:pPr>
      <w:commentRangeStart w:id="321"/>
      <w:r w:rsidRPr="00321405">
        <w:t xml:space="preserve">If we assume that the method is valid, </w:t>
      </w:r>
      <w:commentRangeEnd w:id="321"/>
      <w:r w:rsidR="001161D8">
        <w:rPr>
          <w:rStyle w:val="CommentReference"/>
        </w:rPr>
        <w:commentReference w:id="321"/>
      </w:r>
    </w:p>
    <w:p w14:paraId="2F61D568" w14:textId="77777777" w:rsidR="009A2C88" w:rsidRDefault="00867972" w:rsidP="001161D8">
      <w:pPr>
        <w:rPr>
          <w:ins w:id="322" w:author="Elise Lucotte" w:date="2018-05-31T17:17:00Z"/>
        </w:rPr>
      </w:pPr>
      <w:del w:id="323" w:author="Elise Lucotte" w:date="2018-05-31T16:48:00Z">
        <w:r w:rsidRPr="00321405" w:rsidDel="001161D8">
          <w:lastRenderedPageBreak/>
          <w:delText>we can make the conclusion that</w:delText>
        </w:r>
      </w:del>
      <w:r w:rsidRPr="00321405">
        <w:t xml:space="preserve"> </w:t>
      </w:r>
      <w:ins w:id="324" w:author="Elise Lucotte" w:date="2018-05-31T16:59:00Z">
        <w:r w:rsidR="00EA0609">
          <w:t>??Here, I suggest this kind of structure</w:t>
        </w:r>
      </w:ins>
      <w:ins w:id="325" w:author="Elise Lucotte" w:date="2018-05-31T17:17:00Z">
        <w:r w:rsidR="009A2C88">
          <w:t>??</w:t>
        </w:r>
      </w:ins>
    </w:p>
    <w:p w14:paraId="3CA271E9" w14:textId="3FC5CA98" w:rsidR="001161D8" w:rsidRDefault="00E8011B" w:rsidP="001161D8">
      <w:pPr>
        <w:rPr>
          <w:ins w:id="326" w:author="Elise Lucotte" w:date="2018-05-31T16:55:00Z"/>
        </w:rPr>
      </w:pPr>
      <w:ins w:id="327" w:author="Elise Lucotte" w:date="2018-05-31T17:18:00Z">
        <w:r>
          <w:t xml:space="preserve">In this study, we </w:t>
        </w:r>
      </w:ins>
      <w:ins w:id="328" w:author="Elise Lucotte" w:date="2018-05-31T17:42:00Z">
        <w:r>
          <w:t>compare</w:t>
        </w:r>
      </w:ins>
      <w:ins w:id="329" w:author="Elise Lucotte" w:date="2018-05-31T17:43:00Z">
        <w:r>
          <w:t>d</w:t>
        </w:r>
      </w:ins>
      <w:ins w:id="330" w:author="Elise Lucotte" w:date="2018-05-31T17:42:00Z">
        <w:r>
          <w:t xml:space="preserve"> the copy number of human ampliconic genes with gorilla</w:t>
        </w:r>
      </w:ins>
      <w:ins w:id="331" w:author="Elise Lucotte" w:date="2018-05-31T17:43:00Z">
        <w:r>
          <w:t>s</w:t>
        </w:r>
      </w:ins>
      <w:ins w:id="332" w:author="Elise Lucotte" w:date="2018-05-31T17:42:00Z">
        <w:r>
          <w:t xml:space="preserve"> and chimpanzees</w:t>
        </w:r>
      </w:ins>
      <w:ins w:id="333" w:author="Elise Lucotte" w:date="2018-05-31T17:18:00Z">
        <w:r w:rsidR="009A2C88">
          <w:t>. (take from the introduction)</w:t>
        </w:r>
      </w:ins>
      <w:del w:id="334" w:author="Elise Lucotte" w:date="2018-05-31T16:57:00Z">
        <w:r w:rsidR="00867972" w:rsidRPr="00321405" w:rsidDel="001161D8">
          <w:delText xml:space="preserve">GAGE4 </w:delText>
        </w:r>
      </w:del>
      <w:del w:id="335" w:author="Elise Lucotte" w:date="2018-05-31T16:48:00Z">
        <w:r w:rsidR="00CA4A5C" w:rsidDel="001161D8">
          <w:delText>is non-</w:delText>
        </w:r>
        <w:r w:rsidR="00867972" w:rsidRPr="00321405" w:rsidDel="001161D8">
          <w:delText>ampliconic</w:delText>
        </w:r>
      </w:del>
      <w:del w:id="336" w:author="Elise Lucotte" w:date="2018-05-31T16:57:00Z">
        <w:r w:rsidR="00867972" w:rsidRPr="00321405" w:rsidDel="001161D8">
          <w:delText xml:space="preserve"> in chimpanzee and gorilla. </w:delText>
        </w:r>
        <w:r w:rsidR="000C576B" w:rsidRPr="00321405" w:rsidDel="001161D8">
          <w:delText>This</w:delText>
        </w:r>
        <w:r w:rsidR="00867972" w:rsidRPr="00321405" w:rsidDel="001161D8">
          <w:delText xml:space="preserve"> sugges</w:delText>
        </w:r>
        <w:r w:rsidR="00675E32" w:rsidRPr="00321405" w:rsidDel="001161D8">
          <w:delText xml:space="preserve">ts that the ampliconic behavior of GAGE4 in human emerged </w:delText>
        </w:r>
        <w:r w:rsidR="00867972" w:rsidRPr="00321405" w:rsidDel="001161D8">
          <w:delText>after the split of the human-chimpanzee ancestor.</w:delText>
        </w:r>
        <w:r w:rsidR="009948F2" w:rsidDel="001161D8">
          <w:delText xml:space="preserve"> </w:delText>
        </w:r>
      </w:del>
    </w:p>
    <w:p w14:paraId="032AD425" w14:textId="7FEA30F0" w:rsidR="001161D8" w:rsidRDefault="001161D8" w:rsidP="0036753E">
      <w:pPr>
        <w:rPr>
          <w:ins w:id="337" w:author="Elise Lucotte" w:date="2018-05-31T16:51:00Z"/>
        </w:rPr>
      </w:pPr>
      <w:ins w:id="338" w:author="Elise Lucotte" w:date="2018-05-31T16:55:00Z">
        <w:r>
          <w:t>For the X chromosome</w:t>
        </w:r>
      </w:ins>
      <w:ins w:id="339" w:author="Elise Lucotte" w:date="2018-05-31T16:56:00Z">
        <w:r>
          <w:t xml:space="preserve"> and for both species</w:t>
        </w:r>
      </w:ins>
      <w:ins w:id="340" w:author="Elise Lucotte" w:date="2018-05-31T16:55:00Z">
        <w:r>
          <w:t xml:space="preserve">, gene X, X, X have a lower copy number than humans while gene </w:t>
        </w:r>
        <w:proofErr w:type="gramStart"/>
        <w:r>
          <w:t>X,X</w:t>
        </w:r>
        <w:proofErr w:type="gramEnd"/>
        <w:r>
          <w:t xml:space="preserve">,X have a similar copy number compared to humans. </w:t>
        </w:r>
      </w:ins>
      <w:ins w:id="341" w:author="Elise Lucotte" w:date="2018-05-31T16:56:00Z">
        <w:r>
          <w:t>In chimpanzee … (exception) and in gorilla… ex</w:t>
        </w:r>
      </w:ins>
      <w:ins w:id="342" w:author="Elise Lucotte" w:date="2018-05-31T16:57:00Z">
        <w:r>
          <w:t>c</w:t>
        </w:r>
      </w:ins>
      <w:ins w:id="343" w:author="Elise Lucotte" w:date="2018-05-31T16:56:00Z">
        <w:r>
          <w:t xml:space="preserve">eption. </w:t>
        </w:r>
      </w:ins>
    </w:p>
    <w:p w14:paraId="04F9B6D5" w14:textId="15B3F231" w:rsidR="001161D8" w:rsidRDefault="001161D8" w:rsidP="0036753E">
      <w:pPr>
        <w:rPr>
          <w:ins w:id="344" w:author="Elise Lucotte" w:date="2018-05-31T16:54:00Z"/>
        </w:rPr>
      </w:pPr>
      <w:ins w:id="345" w:author="Elise Lucotte" w:date="2018-05-31T16:55:00Z">
        <w:r>
          <w:t xml:space="preserve">For the Y chromosome, </w:t>
        </w:r>
      </w:ins>
      <w:ins w:id="346" w:author="Elise Lucotte" w:date="2018-05-31T16:51:00Z">
        <w:r>
          <w:t>PRY, CDY and RBMY1A1</w:t>
        </w:r>
      </w:ins>
      <w:ins w:id="347" w:author="Elise Lucotte" w:date="2018-05-31T16:54:00Z">
        <w:r>
          <w:t xml:space="preserve"> have copy numbers close to the human median.</w:t>
        </w:r>
      </w:ins>
      <w:ins w:id="348" w:author="Elise Lucotte" w:date="2018-05-31T16:55:00Z">
        <w:r>
          <w:t xml:space="preserve"> TSPY, </w:t>
        </w:r>
        <w:proofErr w:type="gramStart"/>
        <w:r>
          <w:t>…,…</w:t>
        </w:r>
        <w:proofErr w:type="gramEnd"/>
        <w:r>
          <w:t xml:space="preserve">,… have a lower copy number than that of humans </w:t>
        </w:r>
      </w:ins>
    </w:p>
    <w:p w14:paraId="15AC8428" w14:textId="77777777" w:rsidR="001161D8" w:rsidRDefault="001161D8" w:rsidP="001161D8">
      <w:pPr>
        <w:rPr>
          <w:ins w:id="349" w:author="Elise Lucotte" w:date="2018-05-31T16:57:00Z"/>
        </w:rPr>
      </w:pPr>
      <w:ins w:id="350" w:author="Elise Lucotte" w:date="2018-05-31T16:57:00Z">
        <w:r w:rsidRPr="00321405">
          <w:t xml:space="preserve">GAGE4 </w:t>
        </w:r>
        <w:r>
          <w:t>seems to be absent</w:t>
        </w:r>
        <w:r w:rsidRPr="00321405">
          <w:t xml:space="preserve"> in chimpanzee and gorilla. This suggests that the ampliconic behavior of GAGE4 in human emerged after the split of the human-chimpanzee ancestor.</w:t>
        </w:r>
        <w:r>
          <w:t xml:space="preserve"> </w:t>
        </w:r>
      </w:ins>
    </w:p>
    <w:p w14:paraId="1656B572" w14:textId="77777777" w:rsidR="001161D8" w:rsidRDefault="001161D8" w:rsidP="001161D8">
      <w:pPr>
        <w:rPr>
          <w:ins w:id="351" w:author="Elise Lucotte" w:date="2018-05-31T16:57:00Z"/>
        </w:rPr>
      </w:pPr>
      <w:ins w:id="352" w:author="Elise Lucotte" w:date="2018-05-31T16:57:00Z">
        <w:r>
          <w:t xml:space="preserve">However, the coverage of GAGE4 using the human AC was much higher than when using the </w:t>
        </w:r>
        <w:proofErr w:type="gramStart"/>
        <w:r>
          <w:t>species specific</w:t>
        </w:r>
        <w:proofErr w:type="gramEnd"/>
        <w:r>
          <w:t xml:space="preserve"> AC, which suggests that maybe the ortholog chosen and included in the species-specific AC is not the best.</w:t>
        </w:r>
      </w:ins>
    </w:p>
    <w:p w14:paraId="6E18A597" w14:textId="3E910C37" w:rsidR="001161D8" w:rsidRDefault="00EA0609" w:rsidP="0036753E">
      <w:pPr>
        <w:rPr>
          <w:ins w:id="353" w:author="Elise Lucotte" w:date="2018-05-31T16:48:00Z"/>
        </w:rPr>
      </w:pPr>
      <w:ins w:id="354" w:author="Elise Lucotte" w:date="2018-05-31T16:58:00Z">
        <w:r>
          <w:t xml:space="preserve">An interesting case in OPN1LW, which is the gene coding for </w:t>
        </w:r>
        <w:proofErr w:type="spellStart"/>
        <w:r>
          <w:t>optin</w:t>
        </w:r>
        <w:proofErr w:type="spellEnd"/>
        <w:r>
          <w:t xml:space="preserve"> </w:t>
        </w:r>
        <w:proofErr w:type="spellStart"/>
        <w:r>
          <w:t>lalalala</w:t>
        </w:r>
        <w:proofErr w:type="spellEnd"/>
        <w:r>
          <w:t xml:space="preserve">. </w:t>
        </w:r>
      </w:ins>
    </w:p>
    <w:p w14:paraId="3EF8D23C" w14:textId="1CEDED7E" w:rsidR="001161D8" w:rsidRDefault="001161D8" w:rsidP="0036753E">
      <w:pPr>
        <w:rPr>
          <w:ins w:id="355" w:author="Elise Lucotte" w:date="2018-05-31T16:48:00Z"/>
        </w:rPr>
      </w:pPr>
      <w:moveToRangeStart w:id="356" w:author="Elise Lucotte" w:date="2018-05-31T16:50:00Z" w:name="move515548771"/>
      <w:moveTo w:id="357" w:author="Elise Lucotte" w:date="2018-05-31T16:50:00Z">
        <w:r>
          <w:t xml:space="preserve">Most </w:t>
        </w:r>
        <w:del w:id="358" w:author="Elise Lucotte" w:date="2018-05-31T16:50:00Z">
          <w:r w:rsidDel="001161D8">
            <w:delText xml:space="preserve">other </w:delText>
          </w:r>
        </w:del>
        <w:r>
          <w:t xml:space="preserve">genes show a </w:t>
        </w:r>
      </w:moveTo>
      <w:ins w:id="359" w:author="Elise Lucotte" w:date="2018-05-31T16:50:00Z">
        <w:r>
          <w:t xml:space="preserve">lower </w:t>
        </w:r>
      </w:ins>
      <w:moveTo w:id="360" w:author="Elise Lucotte" w:date="2018-05-31T16:50:00Z">
        <w:r>
          <w:t xml:space="preserve">copy number </w:t>
        </w:r>
        <w:del w:id="361" w:author="Elise Lucotte" w:date="2018-05-31T16:50:00Z">
          <w:r w:rsidDel="001161D8">
            <w:delText xml:space="preserve">smaller </w:delText>
          </w:r>
        </w:del>
        <w:r>
          <w:t>than that of human</w:t>
        </w:r>
      </w:moveTo>
      <w:ins w:id="362" w:author="Elise Lucotte" w:date="2018-05-31T16:58:00Z">
        <w:r w:rsidR="00EA0609">
          <w:t>s</w:t>
        </w:r>
      </w:ins>
      <w:ins w:id="363" w:author="Elise Lucotte" w:date="2018-05-31T16:51:00Z">
        <w:r>
          <w:t xml:space="preserve"> in both chimpanzee and gorilla. </w:t>
        </w:r>
      </w:ins>
      <w:ins w:id="364" w:author="Elise Lucotte" w:date="2018-05-31T17:00:00Z">
        <w:r w:rsidR="00EA0609">
          <w:t>This suggest that those genes were amplified recently, in the human lineage, after the split with the chimpanzee lineage.</w:t>
        </w:r>
      </w:ins>
      <w:ins w:id="365" w:author="Elise Lucotte" w:date="2018-05-31T17:18:00Z">
        <w:r w:rsidR="004D3886">
          <w:t xml:space="preserve"> </w:t>
        </w:r>
      </w:ins>
      <w:ins w:id="366" w:author="Elise Lucotte" w:date="2018-05-31T17:43:00Z">
        <w:r w:rsidR="00E8011B">
          <w:t>Correlation with sperm competition (to relate to your introduction).</w:t>
        </w:r>
      </w:ins>
      <w:moveTo w:id="367" w:author="Elise Lucotte" w:date="2018-05-31T16:50:00Z">
        <w:del w:id="368" w:author="Elise Lucotte" w:date="2018-05-31T16:51:00Z">
          <w:r w:rsidDel="001161D8">
            <w:delText>.</w:delText>
          </w:r>
        </w:del>
      </w:moveTo>
      <w:moveToRangeEnd w:id="356"/>
    </w:p>
    <w:p w14:paraId="1A3F079D" w14:textId="7F975B53" w:rsidR="00867972" w:rsidRPr="00321405" w:rsidDel="00EA0609" w:rsidRDefault="009948F2" w:rsidP="0036753E">
      <w:pPr>
        <w:rPr>
          <w:del w:id="369" w:author="Elise Lucotte" w:date="2018-05-31T16:59:00Z"/>
        </w:rPr>
      </w:pPr>
      <w:del w:id="370" w:author="Elise Lucotte" w:date="2018-05-31T16:59:00Z">
        <w:r w:rsidDel="00EA0609">
          <w:delText>??insert divergence times and ref.</w:delText>
        </w:r>
        <w:r w:rsidR="002540BD" w:rsidDel="00EA0609">
          <w:delText xml:space="preserve"> Gorilla:</w:delText>
        </w:r>
        <w:r w:rsidR="00CA4A5C" w:rsidDel="00EA0609">
          <w:delText>OPN1LW</w:delText>
        </w:r>
        <w:r w:rsidR="002540BD" w:rsidDel="00EA0609">
          <w:delText xml:space="preserve"> and Chimpanzee:</w:delText>
        </w:r>
        <w:r w:rsidR="00CA4A5C" w:rsidDel="00EA0609">
          <w:delText>TSPY, PRY, CDY</w:delText>
        </w:r>
      </w:del>
      <w:del w:id="371" w:author="Elise Lucotte" w:date="2018-05-31T16:54:00Z">
        <w:r w:rsidR="00CA4A5C" w:rsidDel="001161D8">
          <w:delText xml:space="preserve"> have copy numbers close to the </w:delText>
        </w:r>
        <w:r w:rsidR="002540BD" w:rsidDel="001161D8">
          <w:delText>human median</w:delText>
        </w:r>
      </w:del>
      <w:del w:id="372" w:author="Elise Lucotte" w:date="2018-05-31T16:59:00Z">
        <w:r w:rsidR="002540BD" w:rsidDel="00EA0609">
          <w:delText xml:space="preserve">. </w:delText>
        </w:r>
      </w:del>
      <w:moveFromRangeStart w:id="373" w:author="Elise Lucotte" w:date="2018-05-31T16:50:00Z" w:name="move515548771"/>
      <w:moveFrom w:id="374" w:author="Elise Lucotte" w:date="2018-05-31T16:50:00Z">
        <w:del w:id="375" w:author="Elise Lucotte" w:date="2018-05-31T16:59:00Z">
          <w:r w:rsidR="002540BD" w:rsidDel="00EA0609">
            <w:delText>Most other genes show a copy number smaller than that of human</w:delText>
          </w:r>
          <w:r w:rsidR="00827476" w:rsidDel="00EA0609">
            <w:delText>.</w:delText>
          </w:r>
        </w:del>
      </w:moveFrom>
      <w:moveFromRangeEnd w:id="373"/>
    </w:p>
    <w:p w14:paraId="03988A1B" w14:textId="591416C6" w:rsidR="004E7149" w:rsidRPr="00321405" w:rsidRDefault="00230680" w:rsidP="00866CAD">
      <w:pPr>
        <w:pStyle w:val="Heading2"/>
      </w:pPr>
      <w:r w:rsidRPr="00321405">
        <w:t>Criticism of the particular execution</w:t>
      </w:r>
    </w:p>
    <w:p w14:paraId="1DD52C46" w14:textId="77777777" w:rsidR="00EA0609" w:rsidRDefault="00867972" w:rsidP="0036753E">
      <w:pPr>
        <w:rPr>
          <w:ins w:id="376" w:author="Elise Lucotte" w:date="2018-05-31T17:01:00Z"/>
        </w:rPr>
      </w:pPr>
      <w:commentRangeStart w:id="377"/>
      <w:r w:rsidRPr="00321405">
        <w:t>The</w:t>
      </w:r>
      <w:commentRangeEnd w:id="377"/>
      <w:r w:rsidR="00EA0609">
        <w:rPr>
          <w:rStyle w:val="CommentReference"/>
        </w:rPr>
        <w:commentReference w:id="377"/>
      </w:r>
      <w:r w:rsidRPr="00321405">
        <w:t xml:space="preserve"> methodology of this experiment was the wrong way around.</w:t>
      </w:r>
      <w:r w:rsidR="00230680" w:rsidRPr="00321405">
        <w:t xml:space="preserve"> </w:t>
      </w:r>
    </w:p>
    <w:p w14:paraId="13132B8B" w14:textId="63B1BF21" w:rsidR="00EA0609" w:rsidRDefault="00EA0609" w:rsidP="0036753E">
      <w:pPr>
        <w:rPr>
          <w:ins w:id="378" w:author="Elise Lucotte" w:date="2018-05-31T17:01:00Z"/>
        </w:rPr>
      </w:pPr>
      <w:ins w:id="379" w:author="Elise Lucotte" w:date="2018-05-31T17:02:00Z">
        <w:r>
          <w:t>This study represent</w:t>
        </w:r>
      </w:ins>
      <w:ins w:id="380" w:author="Elise Lucotte" w:date="2018-05-31T17:03:00Z">
        <w:r>
          <w:t>s</w:t>
        </w:r>
      </w:ins>
      <w:ins w:id="381" w:author="Elise Lucotte" w:date="2018-05-31T17:02:00Z">
        <w:r>
          <w:t xml:space="preserve"> a first attempt at estimating copy number and copy number variation</w:t>
        </w:r>
      </w:ins>
      <w:ins w:id="382" w:author="Elise Lucotte" w:date="2018-05-31T17:40:00Z">
        <w:r w:rsidR="006112F2">
          <w:t>s</w:t>
        </w:r>
      </w:ins>
      <w:ins w:id="383" w:author="Elise Lucotte" w:date="2018-05-31T17:03:00Z">
        <w:r>
          <w:t>, in chimpanzees and gorillas,</w:t>
        </w:r>
      </w:ins>
      <w:ins w:id="384" w:author="Elise Lucotte" w:date="2018-05-31T17:02:00Z">
        <w:r>
          <w:t xml:space="preserve"> of genes known to be ampliconic in humans</w:t>
        </w:r>
      </w:ins>
      <w:ins w:id="385" w:author="Elise Lucotte" w:date="2018-05-31T17:03:00Z">
        <w:r>
          <w:t>.</w:t>
        </w:r>
      </w:ins>
    </w:p>
    <w:p w14:paraId="773CA730" w14:textId="6524C6AF" w:rsidR="00230680" w:rsidRPr="00321405" w:rsidRDefault="00230680" w:rsidP="0036753E">
      <w:del w:id="386" w:author="Elise Lucotte" w:date="2018-05-31T17:03:00Z">
        <w:r w:rsidRPr="00321405" w:rsidDel="00EA0609">
          <w:delText>We looked at genes that w</w:delText>
        </w:r>
        <w:r w:rsidR="004E7149" w:rsidRPr="00321405" w:rsidDel="00EA0609">
          <w:delText>ere</w:delText>
        </w:r>
        <w:r w:rsidR="00867972" w:rsidRPr="00321405" w:rsidDel="00EA0609">
          <w:delText xml:space="preserve"> known to be</w:delText>
        </w:r>
        <w:r w:rsidR="004E7149" w:rsidRPr="00321405" w:rsidDel="00EA0609">
          <w:delText xml:space="preserve"> ampliconic in human</w:delText>
        </w:r>
        <w:r w:rsidR="002540BD" w:rsidDel="00EA0609">
          <w:delText xml:space="preserve">. </w:delText>
        </w:r>
      </w:del>
      <w:ins w:id="387" w:author="Elise Lucotte" w:date="2018-05-31T17:01:00Z">
        <w:r w:rsidR="00EA0609">
          <w:t xml:space="preserve">However, it is possible </w:t>
        </w:r>
      </w:ins>
      <w:ins w:id="388" w:author="Elise Lucotte" w:date="2018-05-31T17:02:00Z">
        <w:r w:rsidR="00EA0609">
          <w:t xml:space="preserve">that </w:t>
        </w:r>
      </w:ins>
      <w:del w:id="389" w:author="Elise Lucotte" w:date="2018-05-31T17:01:00Z">
        <w:r w:rsidR="002540BD" w:rsidDel="00EA0609">
          <w:delText xml:space="preserve">There might be </w:delText>
        </w:r>
      </w:del>
      <w:del w:id="390" w:author="Elise Lucotte" w:date="2018-05-31T17:03:00Z">
        <w:r w:rsidR="002540BD" w:rsidDel="00EA0609">
          <w:delText>many</w:delText>
        </w:r>
      </w:del>
      <w:ins w:id="391" w:author="Elise Lucotte" w:date="2018-05-31T17:03:00Z">
        <w:r w:rsidR="00EA0609">
          <w:t>some</w:t>
        </w:r>
      </w:ins>
      <w:r w:rsidR="002540BD">
        <w:t xml:space="preserve"> genes </w:t>
      </w:r>
      <w:del w:id="392" w:author="Elise Lucotte" w:date="2018-05-31T17:02:00Z">
        <w:r w:rsidR="002540BD" w:rsidDel="00EA0609">
          <w:delText xml:space="preserve">that </w:delText>
        </w:r>
      </w:del>
      <w:r w:rsidR="002540BD">
        <w:t>are ampliconic in chimpanzee and gorilla</w:t>
      </w:r>
      <w:del w:id="393" w:author="Elise Lucotte" w:date="2018-05-31T17:02:00Z">
        <w:r w:rsidR="002540BD" w:rsidDel="00EA0609">
          <w:delText>, which are</w:delText>
        </w:r>
      </w:del>
      <w:ins w:id="394" w:author="Elise Lucotte" w:date="2018-05-31T17:02:00Z">
        <w:r w:rsidR="00EA0609">
          <w:t xml:space="preserve"> but not</w:t>
        </w:r>
      </w:ins>
      <w:r w:rsidR="002540BD">
        <w:t xml:space="preserve"> </w:t>
      </w:r>
      <w:del w:id="395" w:author="Elise Lucotte" w:date="2018-05-31T17:02:00Z">
        <w:r w:rsidR="002540BD" w:rsidDel="00EA0609">
          <w:delText xml:space="preserve">not </w:delText>
        </w:r>
      </w:del>
      <w:r w:rsidR="002540BD">
        <w:t>ampliconic in human</w:t>
      </w:r>
      <w:ins w:id="396" w:author="Elise Lucotte" w:date="2018-05-31T17:02:00Z">
        <w:r w:rsidR="00EA0609">
          <w:t>s</w:t>
        </w:r>
      </w:ins>
      <w:r w:rsidR="004E7149" w:rsidRPr="00321405">
        <w:t>.</w:t>
      </w:r>
      <w:r w:rsidRPr="00321405">
        <w:t xml:space="preserve"> In order to make </w:t>
      </w:r>
      <w:del w:id="397" w:author="Elise Lucotte" w:date="2018-05-31T17:44:00Z">
        <w:r w:rsidRPr="00321405" w:rsidDel="00E8011B">
          <w:delText xml:space="preserve">a </w:delText>
        </w:r>
      </w:del>
      <w:ins w:id="398" w:author="Elise Lucotte" w:date="2018-05-31T17:44:00Z">
        <w:r w:rsidR="00E8011B">
          <w:t>the most</w:t>
        </w:r>
        <w:r w:rsidR="00E8011B" w:rsidRPr="00321405">
          <w:t xml:space="preserve"> </w:t>
        </w:r>
      </w:ins>
      <w:r w:rsidRPr="00321405">
        <w:t xml:space="preserve">comprehensible overview </w:t>
      </w:r>
      <w:ins w:id="399" w:author="Elise Lucotte" w:date="2018-05-31T17:45:00Z">
        <w:r w:rsidR="00E8011B">
          <w:t xml:space="preserve">possible </w:t>
        </w:r>
      </w:ins>
      <w:r w:rsidRPr="00321405">
        <w:t>of the am</w:t>
      </w:r>
      <w:r w:rsidR="002110FB">
        <w:t>p</w:t>
      </w:r>
      <w:r w:rsidRPr="00321405">
        <w:t>liconic genes in chimpanzee and gorilla, it is necessary</w:t>
      </w:r>
      <w:r w:rsidR="002110FB">
        <w:t xml:space="preserve"> to compile the list of candidat</w:t>
      </w:r>
      <w:r w:rsidR="002540BD">
        <w:t xml:space="preserve">e ampliconic genes with a method similar to what is used in </w:t>
      </w:r>
      <w:r w:rsidRPr="00321405">
        <w:t>Lucotte et al. 2018</w:t>
      </w:r>
      <w:r w:rsidR="00263AA1" w:rsidRPr="00321405">
        <w:t xml:space="preserve"> </w:t>
      </w:r>
      <w:r w:rsidR="0026275E" w:rsidRPr="00321405">
        <w:fldChar w:fldCharType="begin" w:fldLock="1"/>
      </w:r>
      <w:r w:rsidR="0026275E" w:rsidRPr="00321405">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0026275E" w:rsidRPr="00321405">
        <w:fldChar w:fldCharType="separate"/>
      </w:r>
      <w:r w:rsidR="0026275E" w:rsidRPr="00321405">
        <w:rPr>
          <w:noProof/>
        </w:rPr>
        <w:t>[4]</w:t>
      </w:r>
      <w:r w:rsidR="0026275E" w:rsidRPr="00321405">
        <w:fldChar w:fldCharType="end"/>
      </w:r>
      <w:r w:rsidR="0026275E" w:rsidRPr="00321405">
        <w:t>.</w:t>
      </w:r>
      <w:r w:rsidR="00321405">
        <w:t xml:space="preserve"> </w:t>
      </w:r>
      <w:r w:rsidRPr="00321405">
        <w:t>After this list is created, it might be interesting to see if any of the genes are orthologs between</w:t>
      </w:r>
      <w:r w:rsidR="001D1E78">
        <w:t xml:space="preserve"> the</w:t>
      </w:r>
      <w:r w:rsidRPr="00321405">
        <w:t xml:space="preserve"> </w:t>
      </w:r>
      <w:r w:rsidR="00E81396">
        <w:t>sister species</w:t>
      </w:r>
      <w:r w:rsidRPr="00321405">
        <w:t>.</w:t>
      </w:r>
    </w:p>
    <w:p w14:paraId="03912357" w14:textId="46B9116F" w:rsidR="002540BD" w:rsidRPr="00321405" w:rsidRDefault="002540BD" w:rsidP="002540BD">
      <w:r w:rsidRPr="00321405">
        <w:t xml:space="preserve">??What role does X-inactivation </w:t>
      </w:r>
      <w:commentRangeStart w:id="400"/>
      <w:r w:rsidRPr="00321405">
        <w:t>play</w:t>
      </w:r>
      <w:commentRangeEnd w:id="400"/>
      <w:r w:rsidR="00E8011B">
        <w:rPr>
          <w:rStyle w:val="CommentReference"/>
        </w:rPr>
        <w:commentReference w:id="400"/>
      </w:r>
      <w:r w:rsidRPr="00321405">
        <w:t>?</w:t>
      </w:r>
    </w:p>
    <w:p w14:paraId="72057C52" w14:textId="34FE38CB" w:rsidR="002540BD" w:rsidRPr="00321405" w:rsidRDefault="002540BD" w:rsidP="002540BD">
      <w:r w:rsidRPr="00321405">
        <w:t xml:space="preserve">In the results it was mentioned that the </w:t>
      </w:r>
      <w:del w:id="401" w:author="Elise Lucotte" w:date="2018-05-31T17:04:00Z">
        <w:r w:rsidRPr="00321405" w:rsidDel="00EA0609">
          <w:delText>copy numbers</w:delText>
        </w:r>
      </w:del>
      <w:ins w:id="402" w:author="Elise Lucotte" w:date="2018-05-31T17:04:00Z">
        <w:r w:rsidR="00EA0609">
          <w:t>coverage</w:t>
        </w:r>
      </w:ins>
      <w:r w:rsidRPr="00321405">
        <w:t xml:space="preserve"> for the Y chromosome genes </w:t>
      </w:r>
      <w:ins w:id="403" w:author="Elise Lucotte" w:date="2018-05-31T17:04:00Z">
        <w:r w:rsidR="00EA0609">
          <w:t xml:space="preserve">could be above </w:t>
        </w:r>
      </w:ins>
      <w:del w:id="404" w:author="Elise Lucotte" w:date="2018-05-31T17:04:00Z">
        <w:r w:rsidRPr="00321405" w:rsidDel="00EA0609">
          <w:delText xml:space="preserve">had copy numbers well above </w:delText>
        </w:r>
      </w:del>
      <w:r w:rsidRPr="00321405">
        <w:t>zero</w:t>
      </w:r>
      <w:ins w:id="405" w:author="Elise Lucotte" w:date="2018-05-31T17:05:00Z">
        <w:r w:rsidR="00EA0609">
          <w:t xml:space="preserve"> for females, while they do not carry a Y chromosome.</w:t>
        </w:r>
      </w:ins>
      <w:del w:id="406" w:author="Elise Lucotte" w:date="2018-05-31T17:05:00Z">
        <w:r w:rsidRPr="00321405" w:rsidDel="00EA0609">
          <w:delText>, which shouldn’t be possible</w:delText>
        </w:r>
        <w:r w:rsidDel="00EA0609">
          <w:delText>: because</w:delText>
        </w:r>
        <w:r w:rsidRPr="00321405" w:rsidDel="00EA0609">
          <w:delText xml:space="preserve"> females don’t have Y chromosomes.</w:delText>
        </w:r>
      </w:del>
      <w:r w:rsidRPr="00321405">
        <w:t xml:space="preserve"> </w:t>
      </w:r>
      <w:ins w:id="407" w:author="Elise Lucotte" w:date="2018-05-31T17:05:00Z">
        <w:r w:rsidR="00EA0609">
          <w:t xml:space="preserve">This is probably due to homolog genes present elsewhere in the genome (either on the X or on autosomes). </w:t>
        </w:r>
      </w:ins>
      <w:r w:rsidRPr="00321405">
        <w:t xml:space="preserve">In the human data from Lucotte et al. 2018 </w:t>
      </w:r>
      <w:r w:rsidRPr="00321405">
        <w:fldChar w:fldCharType="begin" w:fldLock="1"/>
      </w:r>
      <w:r w:rsidRPr="00321405">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Pr="00321405">
        <w:fldChar w:fldCharType="separate"/>
      </w:r>
      <w:r w:rsidRPr="00321405">
        <w:rPr>
          <w:noProof/>
        </w:rPr>
        <w:t>[4]</w:t>
      </w:r>
      <w:r w:rsidRPr="00321405">
        <w:fldChar w:fldCharType="end"/>
      </w:r>
      <w:r w:rsidRPr="00321405">
        <w:t xml:space="preserve"> the X chromosome was included as a decoy on the artificial Y chromosome,</w:t>
      </w:r>
      <w:r>
        <w:t xml:space="preserve"> so that the reads containing X-linked genes would be aligned here, instead of being aligned to homologous genes on the artificial Y chromosome. </w:t>
      </w:r>
      <w:ins w:id="408" w:author="Elise Lucotte" w:date="2018-05-31T17:07:00Z">
        <w:r w:rsidR="00EA0609">
          <w:t>Additionally</w:t>
        </w:r>
      </w:ins>
      <w:ins w:id="409" w:author="Elise Lucotte" w:date="2018-05-31T17:06:00Z">
        <w:r w:rsidR="00EA0609">
          <w:t xml:space="preserve">, reads mapping on autosomes were removed. </w:t>
        </w:r>
      </w:ins>
      <w:del w:id="410" w:author="Elise Lucotte" w:date="2018-05-31T17:06:00Z">
        <w:r w:rsidDel="00EA0609">
          <w:delText xml:space="preserve">If </w:delText>
        </w:r>
      </w:del>
      <w:ins w:id="411" w:author="Elise Lucotte" w:date="2018-05-31T17:06:00Z">
        <w:r w:rsidR="00EA0609">
          <w:t xml:space="preserve">A perspective would be therefore to include </w:t>
        </w:r>
      </w:ins>
      <w:r>
        <w:t xml:space="preserve">the respective species X chromosomes </w:t>
      </w:r>
      <w:del w:id="412" w:author="Elise Lucotte" w:date="2018-05-31T17:07:00Z">
        <w:r w:rsidDel="00EA0609">
          <w:delText xml:space="preserve">had been included as decoys </w:delText>
        </w:r>
      </w:del>
      <w:r>
        <w:t xml:space="preserve">on the ACs </w:t>
      </w:r>
      <w:r>
        <w:lastRenderedPageBreak/>
        <w:t>assembled in this experiment</w:t>
      </w:r>
      <w:del w:id="413" w:author="Elise Lucotte" w:date="2018-05-31T17:07:00Z">
        <w:r w:rsidDel="00EA0609">
          <w:delText>,</w:delText>
        </w:r>
      </w:del>
      <w:del w:id="414" w:author="Elise Lucotte" w:date="2018-05-31T17:06:00Z">
        <w:r w:rsidDel="00EA0609">
          <w:delText xml:space="preserve"> the results might </w:delText>
        </w:r>
        <w:r w:rsidR="00E81396" w:rsidDel="00EA0609">
          <w:delText>have been closer to reality</w:delText>
        </w:r>
      </w:del>
      <w:r w:rsidR="00E81396">
        <w:t>.</w:t>
      </w:r>
      <w:ins w:id="415" w:author="Elise Lucotte" w:date="2018-05-31T17:07:00Z">
        <w:r w:rsidR="00EA0609">
          <w:t xml:space="preserve"> However, the coverage on Y chromosome genes for females is very low (2 and 4 reads)</w:t>
        </w:r>
      </w:ins>
      <w:ins w:id="416" w:author="Elise Lucotte" w:date="2018-05-31T17:41:00Z">
        <w:r w:rsidR="006112F2">
          <w:t>, so the result should not be strongly affected</w:t>
        </w:r>
      </w:ins>
      <w:ins w:id="417" w:author="Elise Lucotte" w:date="2018-05-31T17:07:00Z">
        <w:r w:rsidR="00EA0609">
          <w:t>.</w:t>
        </w:r>
      </w:ins>
    </w:p>
    <w:p w14:paraId="39E1552B" w14:textId="56F269E7" w:rsidR="002540BD" w:rsidRDefault="002540BD" w:rsidP="00394355">
      <w:r>
        <w:t>AMELY</w:t>
      </w:r>
      <w:r w:rsidRPr="00321405">
        <w:t xml:space="preserve"> might be a bad choice of </w:t>
      </w:r>
      <w:del w:id="418" w:author="Elise Lucotte" w:date="2018-05-31T17:08:00Z">
        <w:r w:rsidRPr="00321405" w:rsidDel="006508E1">
          <w:delText>non-ampliconic gene to normalize in regard to</w:delText>
        </w:r>
      </w:del>
      <w:ins w:id="419" w:author="Elise Lucotte" w:date="2018-05-31T17:08:00Z">
        <w:r w:rsidR="006508E1">
          <w:t>control gene</w:t>
        </w:r>
      </w:ins>
      <w:r w:rsidRPr="00321405">
        <w:t>. As it has a homolog, AMELX, with high similarity.</w:t>
      </w:r>
      <w:r>
        <w:t xml:space="preserve"> </w:t>
      </w:r>
      <w:del w:id="420" w:author="Elise Lucotte" w:date="2018-05-31T17:09:00Z">
        <w:r w:rsidDel="006508E1">
          <w:delText xml:space="preserve">When </w:delText>
        </w:r>
      </w:del>
      <w:ins w:id="421" w:author="Elise Lucotte" w:date="2018-05-31T17:09:00Z">
        <w:r w:rsidR="006508E1">
          <w:t xml:space="preserve">Because </w:t>
        </w:r>
      </w:ins>
      <w:r>
        <w:t>a decoy of the X chromosome is not included on the artificial Y chrom</w:t>
      </w:r>
      <w:r w:rsidR="00827476">
        <w:t>o</w:t>
      </w:r>
      <w:r>
        <w:t>some</w:t>
      </w:r>
      <w:ins w:id="422" w:author="Elise Lucotte" w:date="2018-05-31T17:09:00Z">
        <w:r w:rsidR="006508E1">
          <w:t xml:space="preserve"> here</w:t>
        </w:r>
      </w:ins>
      <w:r>
        <w:t>, reads containing AMELX sequences might have ended on the AMELY gene on the AC.</w:t>
      </w:r>
    </w:p>
    <w:p w14:paraId="753C472D" w14:textId="6502F227" w:rsidR="00895A4E" w:rsidRPr="00321405" w:rsidRDefault="00537293" w:rsidP="00B96D6D">
      <w:pPr>
        <w:pStyle w:val="Heading2"/>
      </w:pPr>
      <w:r w:rsidRPr="00321405">
        <w:t xml:space="preserve">Proposals for </w:t>
      </w:r>
      <w:r w:rsidR="00BC5673" w:rsidRPr="00321405">
        <w:t>continued</w:t>
      </w:r>
      <w:r w:rsidRPr="00321405">
        <w:t xml:space="preserve"> studies</w:t>
      </w:r>
    </w:p>
    <w:p w14:paraId="5321E6EB" w14:textId="0DD374DE" w:rsidR="00537293" w:rsidRPr="00321405" w:rsidRDefault="00537293" w:rsidP="0036753E">
      <w:r w:rsidRPr="00321405">
        <w:t>Because the sample size was small</w:t>
      </w:r>
      <w:r w:rsidR="00867972" w:rsidRPr="00321405">
        <w:t xml:space="preserve"> –</w:t>
      </w:r>
      <w:r w:rsidRPr="00321405">
        <w:t xml:space="preserve"> 4 chimpanzees and 4 gorillas</w:t>
      </w:r>
      <w:r w:rsidR="00867972" w:rsidRPr="00321405">
        <w:t>;</w:t>
      </w:r>
      <w:r w:rsidRPr="00321405">
        <w:t xml:space="preserve"> the mean copy numbers obtained for each gene might not be representative for the species as </w:t>
      </w:r>
      <w:ins w:id="423" w:author="Elise Lucotte" w:date="2018-05-31T17:12:00Z">
        <w:r w:rsidR="009A2C88">
          <w:t xml:space="preserve">a </w:t>
        </w:r>
      </w:ins>
      <w:r w:rsidRPr="00321405">
        <w:t xml:space="preserve">whole. Future studies should include </w:t>
      </w:r>
      <w:del w:id="424" w:author="Elise Lucotte" w:date="2018-05-31T17:12:00Z">
        <w:r w:rsidRPr="00321405" w:rsidDel="009A2C88">
          <w:delText xml:space="preserve">many </w:delText>
        </w:r>
      </w:del>
      <w:r w:rsidRPr="00321405">
        <w:t>more ind</w:t>
      </w:r>
      <w:r w:rsidR="00867972" w:rsidRPr="00321405">
        <w:t>ividual genomes</w:t>
      </w:r>
      <w:ins w:id="425" w:author="Elise Lucotte" w:date="2018-05-31T17:12:00Z">
        <w:r w:rsidR="009A2C88">
          <w:t xml:space="preserve"> to have a better overview of the copy number variations. Also, this would allow to perform </w:t>
        </w:r>
      </w:ins>
      <w:del w:id="426" w:author="Elise Lucotte" w:date="2018-05-31T17:12:00Z">
        <w:r w:rsidR="00867972" w:rsidRPr="00321405" w:rsidDel="009A2C88">
          <w:delText xml:space="preserve">, </w:delText>
        </w:r>
        <w:r w:rsidR="002540BD" w:rsidDel="009A2C88">
          <w:delText xml:space="preserve">then </w:delText>
        </w:r>
      </w:del>
      <w:r w:rsidR="002540BD">
        <w:t xml:space="preserve">t-tests between species </w:t>
      </w:r>
      <w:del w:id="427" w:author="Elise Lucotte" w:date="2018-05-31T17:13:00Z">
        <w:r w:rsidR="002540BD" w:rsidDel="009A2C88">
          <w:delText xml:space="preserve">could be used </w:delText>
        </w:r>
      </w:del>
      <w:r w:rsidR="002540BD">
        <w:t xml:space="preserve">to measure accurately of some genes </w:t>
      </w:r>
      <w:del w:id="428" w:author="Elise Lucotte" w:date="2018-05-31T17:13:00Z">
        <w:r w:rsidR="002540BD" w:rsidDel="009A2C88">
          <w:delText xml:space="preserve">are </w:delText>
        </w:r>
      </w:del>
      <w:ins w:id="429" w:author="Elise Lucotte" w:date="2018-05-31T17:13:00Z">
        <w:r w:rsidR="009A2C88">
          <w:t xml:space="preserve">have </w:t>
        </w:r>
      </w:ins>
      <w:r w:rsidR="002540BD">
        <w:t>different</w:t>
      </w:r>
      <w:ins w:id="430" w:author="Elise Lucotte" w:date="2018-05-31T17:13:00Z">
        <w:r w:rsidR="009A2C88">
          <w:t xml:space="preserve"> copy number </w:t>
        </w:r>
        <w:proofErr w:type="spellStart"/>
        <w:r w:rsidR="009A2C88">
          <w:t>ditributions</w:t>
        </w:r>
      </w:ins>
      <w:proofErr w:type="spellEnd"/>
      <w:del w:id="431" w:author="Elise Lucotte" w:date="2018-05-31T17:13:00Z">
        <w:r w:rsidR="002540BD" w:rsidDel="009A2C88">
          <w:delText xml:space="preserve"> or not</w:delText>
        </w:r>
      </w:del>
      <w:r w:rsidR="002540BD">
        <w:t>.</w:t>
      </w:r>
    </w:p>
    <w:p w14:paraId="6F1EA4CC" w14:textId="535471F1" w:rsidR="008D4BD8" w:rsidRPr="00321405" w:rsidRDefault="008D4BD8" w:rsidP="0036753E">
      <w:r w:rsidRPr="00321405">
        <w:t>The Y ch</w:t>
      </w:r>
      <w:r w:rsidR="00DB1635" w:rsidRPr="00321405">
        <w:t>romosome in placental mammals</w:t>
      </w:r>
      <w:r w:rsidRPr="00321405">
        <w:t xml:space="preserve"> has palindromic repeats where non-allelic ho</w:t>
      </w:r>
      <w:r w:rsidR="0035574D">
        <w:t>mologous recombination occu</w:t>
      </w:r>
      <w:r w:rsidRPr="00321405">
        <w:t xml:space="preserve">rs </w:t>
      </w:r>
      <w:r w:rsidR="009948F2">
        <w:fldChar w:fldCharType="begin" w:fldLock="1"/>
      </w:r>
      <w:r w:rsidR="00E81396">
        <w:instrText>ADDIN CSL_CITATION {"citationItems":[{"id":"ITEM-1","itemData":{"DOI":"10.1371/journal.pgen.1006834","abstract":"Author summary The Y chromosome is extraordinary in many respects; it is non-recombining along most of its length, it carries many testis-expressed genes that are often found in palindromes and thus in several copies, and it is generally highly repetitive with very few unique genes. Its evolutionary process is not well understood in general because short-read mapping in such complex sequence is difficult. We combine de novo assembly and mapping to investigate evolution in more than 60% of the length of 62 Y chromosomes of Danish descent. We find that Y chromosome evolution is very dynamic even among the set of closely related Y chromosomes in Denmark with many cases of complex duplications and deletions of large regions including whole genes, clear evidence of GC-biased gene conversion in the palindromes and a tendency for gene conversion to revert mutations to their ancestral state.","author":[{"dropping-particle":"","family":"Skov","given":"Laurits","non-dropping-particle":"","parse-names":false,"suffix":""},{"dropping-particle":"","family":"Consortium","given":"The Danish Pan Genome","non-dropping-particle":"","parse-names":false,"suffix":""},{"dropping-particle":"","family":"Schierup","given":"Mikkel Heide","non-dropping-particle":"","parse-names":false,"suffix":""}],"container-title":"PLOS Genetics","id":"ITEM-1","issue":"8","issued":{"date-parts":[["2017"]]},"page":"1-20","publisher":"Public Library of Science","title":"Analysis of 62 hybrid assembled human Y chromosomes exposes rapid structural changes and high rates of gene conversion","type":"article-journal","volume":"13"},"uris":["http://www.mendeley.com/documents/?uuid=c0a5dfd5-1165-431c-89c7-e4710387977e"]}],"mendeley":{"formattedCitation":"[8]","plainTextFormattedCitation":"[8]","previouslyFormattedCitation":"[7]"},"properties":{"noteIndex":0},"schema":"https://github.com/citation-style-language/schema/raw/master/csl-citation.json"}</w:instrText>
      </w:r>
      <w:r w:rsidR="009948F2">
        <w:fldChar w:fldCharType="separate"/>
      </w:r>
      <w:r w:rsidR="00E81396" w:rsidRPr="00E81396">
        <w:rPr>
          <w:noProof/>
        </w:rPr>
        <w:t>[8]</w:t>
      </w:r>
      <w:r w:rsidR="009948F2">
        <w:fldChar w:fldCharType="end"/>
      </w:r>
      <w:r w:rsidR="009948F2">
        <w:t xml:space="preserve">. </w:t>
      </w:r>
      <w:r w:rsidR="00DB1635" w:rsidRPr="00321405">
        <w:t>S</w:t>
      </w:r>
      <w:r w:rsidRPr="00321405">
        <w:t>o</w:t>
      </w:r>
      <w:r w:rsidR="00DB1635" w:rsidRPr="00321405">
        <w:t>me of</w:t>
      </w:r>
      <w:r w:rsidRPr="00321405">
        <w:t xml:space="preserve"> the genes that have been </w:t>
      </w:r>
      <w:r w:rsidR="0035574D">
        <w:t>screened for ampliconic behavio</w:t>
      </w:r>
      <w:r w:rsidRPr="00321405">
        <w:t>r</w:t>
      </w:r>
      <w:r w:rsidR="00DB1635" w:rsidRPr="00321405">
        <w:t xml:space="preserve"> in this experiment</w:t>
      </w:r>
      <w:r w:rsidRPr="00321405">
        <w:t xml:space="preserve"> </w:t>
      </w:r>
      <w:del w:id="432" w:author="Elise Lucotte" w:date="2018-05-31T17:13:00Z">
        <w:r w:rsidRPr="00321405" w:rsidDel="009A2C88">
          <w:delText xml:space="preserve">might </w:delText>
        </w:r>
        <w:r w:rsidR="00DB1635" w:rsidRPr="00321405" w:rsidDel="009A2C88">
          <w:delText>be</w:delText>
        </w:r>
      </w:del>
      <w:ins w:id="433" w:author="Elise Lucotte" w:date="2018-05-31T17:13:00Z">
        <w:r w:rsidR="009A2C88">
          <w:t>ARE</w:t>
        </w:r>
      </w:ins>
      <w:r w:rsidR="00DB1635" w:rsidRPr="00321405">
        <w:t xml:space="preserve"> residing in these </w:t>
      </w:r>
      <w:commentRangeStart w:id="434"/>
      <w:r w:rsidR="00DB1635" w:rsidRPr="00321405">
        <w:t>palindromes</w:t>
      </w:r>
      <w:commentRangeEnd w:id="434"/>
      <w:r w:rsidR="009A2C88">
        <w:rPr>
          <w:rStyle w:val="CommentReference"/>
        </w:rPr>
        <w:commentReference w:id="434"/>
      </w:r>
      <w:r w:rsidR="00DB1635" w:rsidRPr="00321405">
        <w:t xml:space="preserve">. </w:t>
      </w:r>
      <w:del w:id="435" w:author="Elise Lucotte" w:date="2018-05-31T17:13:00Z">
        <w:r w:rsidR="00DB1635" w:rsidRPr="00321405" w:rsidDel="009A2C88">
          <w:delText xml:space="preserve">If so, their copy number should maybe have been interpreted differently. </w:delText>
        </w:r>
      </w:del>
      <w:r w:rsidR="00DB1635" w:rsidRPr="00321405">
        <w:t>The limit fo</w:t>
      </w:r>
      <w:r w:rsidR="0035574D">
        <w:t>r non-ampliconic behavio</w:t>
      </w:r>
      <w:r w:rsidR="00DB1635" w:rsidRPr="00321405">
        <w:t xml:space="preserve">r might be set at a higher threshold; i.e. two times that of the X-linked genes. </w:t>
      </w:r>
      <w:commentRangeStart w:id="436"/>
      <w:r w:rsidR="00DB1635" w:rsidRPr="00321405">
        <w:t>My</w:t>
      </w:r>
      <w:commentRangeEnd w:id="436"/>
      <w:r w:rsidR="00E8011B">
        <w:rPr>
          <w:rStyle w:val="CommentReference"/>
        </w:rPr>
        <w:commentReference w:id="436"/>
      </w:r>
      <w:r w:rsidR="00DB1635" w:rsidRPr="00321405">
        <w:t xml:space="preserve"> argument being, that </w:t>
      </w:r>
      <w:r w:rsidR="002540BD">
        <w:t>copies in these palindromes do not</w:t>
      </w:r>
      <w:r w:rsidR="0035574D">
        <w:t xml:space="preserve"> indicate ampliconic </w:t>
      </w:r>
      <w:proofErr w:type="gramStart"/>
      <w:r w:rsidR="0035574D">
        <w:t>behavio</w:t>
      </w:r>
      <w:r w:rsidR="00DB1635" w:rsidRPr="00321405">
        <w:t>r, but</w:t>
      </w:r>
      <w:proofErr w:type="gramEnd"/>
      <w:r w:rsidR="00DB1635" w:rsidRPr="00321405">
        <w:t xml:space="preserve"> are simply</w:t>
      </w:r>
      <w:r w:rsidR="002540BD">
        <w:t xml:space="preserve"> being kept similar</w:t>
      </w:r>
      <w:r w:rsidR="00DB1635" w:rsidRPr="00321405">
        <w:t xml:space="preserve"> </w:t>
      </w:r>
      <w:r w:rsidR="002540BD">
        <w:t>because of</w:t>
      </w:r>
      <w:r w:rsidR="00DB1635" w:rsidRPr="00321405">
        <w:t xml:space="preserve"> non-allelic homologous rec</w:t>
      </w:r>
      <w:r w:rsidR="0035574D">
        <w:t>ombination</w:t>
      </w:r>
      <w:r w:rsidR="00DB1635" w:rsidRPr="00321405">
        <w:t xml:space="preserve"> </w:t>
      </w:r>
      <w:commentRangeStart w:id="437"/>
      <w:r w:rsidR="00DB1635" w:rsidRPr="00321405">
        <w:t>activity</w:t>
      </w:r>
      <w:commentRangeEnd w:id="437"/>
      <w:r w:rsidR="009A2C88">
        <w:rPr>
          <w:rStyle w:val="CommentReference"/>
        </w:rPr>
        <w:commentReference w:id="437"/>
      </w:r>
      <w:r w:rsidR="00DB1635" w:rsidRPr="00321405">
        <w:t>. In future studies it might be interesting to look more into this matter.</w:t>
      </w:r>
    </w:p>
    <w:p w14:paraId="25C85320" w14:textId="56240539" w:rsidR="00CF6C52" w:rsidRPr="00321405" w:rsidRDefault="00537293" w:rsidP="0036753E">
      <w:r w:rsidRPr="00321405">
        <w:t>It would have been fitting to use more than a single control gene for each artific</w:t>
      </w:r>
      <w:r w:rsidR="0035574D">
        <w:t>i</w:t>
      </w:r>
      <w:r w:rsidRPr="00321405">
        <w:t>al chromosome. The controls, DMD and AMELY for the X and Y chromosomes, respectively, were chosen as controls because they</w:t>
      </w:r>
      <w:r w:rsidR="00867972" w:rsidRPr="00321405">
        <w:t xml:space="preserve"> are known to be non-ampliconic in human. This fact, and the </w:t>
      </w:r>
      <w:r w:rsidRPr="00321405">
        <w:t xml:space="preserve">fact that they turn out to have a low coverage in the method, doesn’t validate that they are necessarily non-ampliconic in chimpanzee and gorilla. By adding more control genes in future studies, it can be </w:t>
      </w:r>
      <w:r w:rsidR="00867972" w:rsidRPr="00321405">
        <w:t>validated with a larger margin, that they are indeed; non-ampliconic.</w:t>
      </w:r>
    </w:p>
    <w:p w14:paraId="41D19117" w14:textId="4484038F" w:rsidR="00BB16EB" w:rsidRPr="00321405" w:rsidRDefault="00675E32" w:rsidP="0036753E">
      <w:r w:rsidRPr="00321405">
        <w:t>??Describe having a more unified stat</w:t>
      </w:r>
      <w:r w:rsidR="005313EC" w:rsidRPr="00321405">
        <w:t>ist</w:t>
      </w:r>
      <w:r w:rsidRPr="00321405">
        <w:t>ic to compare orthologs from Ensembl and local Blast-</w:t>
      </w:r>
      <w:commentRangeStart w:id="438"/>
      <w:r w:rsidRPr="00321405">
        <w:t>alignments</w:t>
      </w:r>
      <w:commentRangeEnd w:id="438"/>
      <w:r w:rsidR="00E8011B">
        <w:rPr>
          <w:rStyle w:val="CommentReference"/>
        </w:rPr>
        <w:commentReference w:id="438"/>
      </w:r>
      <w:r w:rsidRPr="00321405">
        <w:t>.</w:t>
      </w:r>
    </w:p>
    <w:p w14:paraId="5EDB2C4B" w14:textId="55D3F905" w:rsidR="00D946DD" w:rsidRPr="00321405" w:rsidRDefault="00596517" w:rsidP="00596517">
      <w:pPr>
        <w:pStyle w:val="Heading1"/>
      </w:pPr>
      <w:r w:rsidRPr="00321405">
        <w:rPr>
          <w:rFonts w:cs="Tamil MN"/>
        </w:rPr>
        <w:t>Ref</w:t>
      </w:r>
      <w:r w:rsidR="00A6305A" w:rsidRPr="00321405">
        <w:rPr>
          <w:rFonts w:cs="Tamil MN"/>
        </w:rPr>
        <w:t>erence</w:t>
      </w:r>
    </w:p>
    <w:p w14:paraId="354F0D64" w14:textId="0BD49AF8" w:rsidR="00E81396" w:rsidRPr="00E81396" w:rsidRDefault="001B653A" w:rsidP="00E81396">
      <w:pPr>
        <w:widowControl w:val="0"/>
        <w:autoSpaceDE w:val="0"/>
        <w:autoSpaceDN w:val="0"/>
        <w:adjustRightInd w:val="0"/>
        <w:spacing w:line="240" w:lineRule="auto"/>
        <w:ind w:left="640" w:hanging="640"/>
        <w:rPr>
          <w:rFonts w:cs="Arial"/>
          <w:noProof/>
        </w:rPr>
      </w:pPr>
      <w:r w:rsidRPr="00321405">
        <w:fldChar w:fldCharType="begin" w:fldLock="1"/>
      </w:r>
      <w:r w:rsidRPr="00321405">
        <w:instrText xml:space="preserve">ADDIN Mendeley Bibliography CSL_BIBLIOGRAPHY </w:instrText>
      </w:r>
      <w:r w:rsidRPr="00321405">
        <w:fldChar w:fldCharType="separate"/>
      </w:r>
      <w:r w:rsidR="00E81396" w:rsidRPr="00E81396">
        <w:rPr>
          <w:rFonts w:cs="Arial"/>
          <w:noProof/>
        </w:rPr>
        <w:t>[1]</w:t>
      </w:r>
      <w:r w:rsidR="00E81396" w:rsidRPr="00E81396">
        <w:rPr>
          <w:rFonts w:cs="Arial"/>
          <w:noProof/>
        </w:rPr>
        <w:tab/>
        <w:t xml:space="preserve">S. Ohno, </w:t>
      </w:r>
      <w:r w:rsidR="00E81396" w:rsidRPr="00E81396">
        <w:rPr>
          <w:rFonts w:cs="Arial"/>
          <w:i/>
          <w:iCs/>
          <w:noProof/>
        </w:rPr>
        <w:t>Sex Chromosomes and Sex-linked Genes</w:t>
      </w:r>
      <w:r w:rsidR="00E81396" w:rsidRPr="00E81396">
        <w:rPr>
          <w:rFonts w:cs="Arial"/>
          <w:noProof/>
        </w:rPr>
        <w:t>. Springer-Verlag, 1967.</w:t>
      </w:r>
    </w:p>
    <w:p w14:paraId="34C173E5"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[2]</w:t>
      </w:r>
      <w:r w:rsidRPr="00E81396">
        <w:rPr>
          <w:rFonts w:cs="Arial"/>
          <w:noProof/>
        </w:rPr>
        <w:tab/>
        <w:t xml:space="preserve">J. Y. Dutheil, K. Munch, K. Nam, T. Mailund, and M. H. Schierup, “Strong Selective Sweeps on the X Chromosome in the Human-Chimpanzee Ancestor Explain Its Low Divergence,” </w:t>
      </w:r>
      <w:r w:rsidRPr="00E81396">
        <w:rPr>
          <w:rFonts w:cs="Arial"/>
          <w:i/>
          <w:iCs/>
          <w:noProof/>
        </w:rPr>
        <w:t>PLOS Genet.</w:t>
      </w:r>
      <w:r w:rsidRPr="00E81396">
        <w:rPr>
          <w:rFonts w:cs="Arial"/>
          <w:noProof/>
        </w:rPr>
        <w:t>, vol. 11, no. 8, pp. 1–18, 2015.</w:t>
      </w:r>
    </w:p>
    <w:p w14:paraId="7C87E55D"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[3]</w:t>
      </w:r>
      <w:r w:rsidRPr="00E81396">
        <w:rPr>
          <w:rFonts w:cs="Arial"/>
          <w:noProof/>
        </w:rPr>
        <w:tab/>
        <w:t xml:space="preserve">A. P. Møller, “Ejaculate quality, testes size and sperm competition in primates,” </w:t>
      </w:r>
      <w:r w:rsidRPr="00E81396">
        <w:rPr>
          <w:rFonts w:cs="Arial"/>
          <w:i/>
          <w:iCs/>
          <w:noProof/>
        </w:rPr>
        <w:t>J. Hum. Evol.</w:t>
      </w:r>
      <w:r w:rsidRPr="00E81396">
        <w:rPr>
          <w:rFonts w:cs="Arial"/>
          <w:noProof/>
        </w:rPr>
        <w:t>, vol. 17, no. 5, pp. 479–488, 1988.</w:t>
      </w:r>
    </w:p>
    <w:p w14:paraId="04772470"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[4]</w:t>
      </w:r>
      <w:r w:rsidRPr="00E81396">
        <w:rPr>
          <w:rFonts w:cs="Arial"/>
          <w:noProof/>
        </w:rPr>
        <w:tab/>
        <w:t xml:space="preserve">E. A. Lucotte, L. Skov, J. M. Jensen, M. Coll Macià, K. Munch, and M. H. Schierup, </w:t>
      </w:r>
      <w:r w:rsidRPr="00E81396">
        <w:rPr>
          <w:rFonts w:cs="Arial"/>
          <w:noProof/>
        </w:rPr>
        <w:lastRenderedPageBreak/>
        <w:t xml:space="preserve">“Dynamic Copy Number Evolution of X- and Y-Linked Ampliconic Genes in Human Populations,” </w:t>
      </w:r>
      <w:r w:rsidRPr="00E81396">
        <w:rPr>
          <w:rFonts w:cs="Arial"/>
          <w:i/>
          <w:iCs/>
          <w:noProof/>
        </w:rPr>
        <w:t>Genetics</w:t>
      </w:r>
      <w:r w:rsidRPr="00E81396">
        <w:rPr>
          <w:rFonts w:cs="Arial"/>
          <w:noProof/>
        </w:rPr>
        <w:t>, 2018.</w:t>
      </w:r>
    </w:p>
    <w:p w14:paraId="69BD95B5"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[5]</w:t>
      </w:r>
      <w:r w:rsidRPr="00E81396">
        <w:rPr>
          <w:rFonts w:cs="Arial"/>
          <w:noProof/>
        </w:rPr>
        <w:tab/>
        <w:t xml:space="preserve">H. Li and R. Durbin, “Fast and accurate short read alignment with Burrows–Wheeler transform,” </w:t>
      </w:r>
      <w:r w:rsidRPr="00E81396">
        <w:rPr>
          <w:rFonts w:cs="Arial"/>
          <w:i/>
          <w:iCs/>
          <w:noProof/>
        </w:rPr>
        <w:t>Bioinformatics</w:t>
      </w:r>
      <w:r w:rsidRPr="00E81396">
        <w:rPr>
          <w:rFonts w:cs="Arial"/>
          <w:noProof/>
        </w:rPr>
        <w:t>, vol. 25, no. 14, pp. 1754–1760, 2009.</w:t>
      </w:r>
    </w:p>
    <w:p w14:paraId="2925235C"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[6]</w:t>
      </w:r>
      <w:r w:rsidRPr="00E81396">
        <w:rPr>
          <w:rFonts w:cs="Arial"/>
          <w:noProof/>
        </w:rPr>
        <w:tab/>
        <w:t xml:space="preserve">A. Tarasov, A. J. Vilella, E. Cuppen, I. J. Nijman, and P. Prins, “Sambamba: fast processing of NGS alignment formats,” </w:t>
      </w:r>
      <w:r w:rsidRPr="00E81396">
        <w:rPr>
          <w:rFonts w:cs="Arial"/>
          <w:i/>
          <w:iCs/>
          <w:noProof/>
        </w:rPr>
        <w:t>Bioinformatics</w:t>
      </w:r>
      <w:r w:rsidRPr="00E81396">
        <w:rPr>
          <w:rFonts w:cs="Arial"/>
          <w:noProof/>
        </w:rPr>
        <w:t>, vol. 31, no. 12, pp. 2032–2034, 2015.</w:t>
      </w:r>
    </w:p>
    <w:p w14:paraId="10CA5BC3"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[7]</w:t>
      </w:r>
      <w:r w:rsidRPr="00E81396">
        <w:rPr>
          <w:rFonts w:cs="Arial"/>
          <w:noProof/>
        </w:rPr>
        <w:tab/>
        <w:t xml:space="preserve">H. Li </w:t>
      </w:r>
      <w:r w:rsidRPr="00E81396">
        <w:rPr>
          <w:rFonts w:cs="Arial"/>
          <w:i/>
          <w:iCs/>
          <w:noProof/>
        </w:rPr>
        <w:t>et al.</w:t>
      </w:r>
      <w:r w:rsidRPr="00E81396">
        <w:rPr>
          <w:rFonts w:cs="Arial"/>
          <w:noProof/>
        </w:rPr>
        <w:t xml:space="preserve">, “The Sequence Alignment&amp;#47;Map Format and SAMtools,” </w:t>
      </w:r>
      <w:r w:rsidRPr="00E81396">
        <w:rPr>
          <w:rFonts w:cs="Arial"/>
          <w:i/>
          <w:iCs/>
          <w:noProof/>
        </w:rPr>
        <w:t>Bioinformatics</w:t>
      </w:r>
      <w:r w:rsidRPr="00E81396">
        <w:rPr>
          <w:rFonts w:cs="Arial"/>
          <w:noProof/>
        </w:rPr>
        <w:t>, vol. 25, no. 16, pp. 2078–2079, Aug. 2009.</w:t>
      </w:r>
    </w:p>
    <w:p w14:paraId="3E2F0B6D"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[8]</w:t>
      </w:r>
      <w:r w:rsidRPr="00E81396">
        <w:rPr>
          <w:rFonts w:cs="Arial"/>
          <w:noProof/>
        </w:rPr>
        <w:tab/>
        <w:t xml:space="preserve">L. Skov, T. D. P. G. Consortium, and M. H. Schierup, “Analysis of 62 hybrid assembled human Y chromosomes exposes rapid structural changes and high rates of gene conversion,” </w:t>
      </w:r>
      <w:r w:rsidRPr="00E81396">
        <w:rPr>
          <w:rFonts w:cs="Arial"/>
          <w:i/>
          <w:iCs/>
          <w:noProof/>
        </w:rPr>
        <w:t>PLOS Genet.</w:t>
      </w:r>
      <w:r w:rsidRPr="00E81396">
        <w:rPr>
          <w:rFonts w:cs="Arial"/>
          <w:noProof/>
        </w:rPr>
        <w:t>, vol. 13, no. 8, pp. 1–20, 2017.</w:t>
      </w:r>
    </w:p>
    <w:p w14:paraId="49F4160C" w14:textId="698CD7FE" w:rsidR="001B653A" w:rsidRPr="00321405" w:rsidRDefault="001B653A" w:rsidP="00E81396">
      <w:r w:rsidRPr="00321405">
        <w:fldChar w:fldCharType="end"/>
      </w:r>
    </w:p>
    <w:sectPr w:rsidR="001B653A" w:rsidRPr="00321405" w:rsidSect="008454F1">
      <w:footerReference w:type="even" r:id="rId16"/>
      <w:footerReference w:type="default" r:id="rId17"/>
      <w:endnotePr>
        <w:numFmt w:val="decimal"/>
      </w:endnotePr>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se Lucotte" w:date="2018-05-31T17:37:00Z" w:initials="UdMO">
    <w:p w14:paraId="6CE8A940" w14:textId="41F1FABE" w:rsidR="006112F2" w:rsidRDefault="006112F2">
      <w:pPr>
        <w:pStyle w:val="CommentText"/>
      </w:pPr>
      <w:r>
        <w:rPr>
          <w:rStyle w:val="CommentReference"/>
        </w:rPr>
        <w:annotationRef/>
      </w:r>
      <w:r>
        <w:t>Most of the genes have less copies in chimpanzees and gorillas than in humans, which indicates that they were amplified in the human lineage.</w:t>
      </w:r>
    </w:p>
  </w:comment>
  <w:comment w:id="19" w:author="Elise Lucotte" w:date="2018-05-31T15:16:00Z" w:initials="UdMO">
    <w:p w14:paraId="24997038" w14:textId="0455527D" w:rsidR="00C751AF" w:rsidRDefault="00C751AF">
      <w:pPr>
        <w:pStyle w:val="CommentText"/>
      </w:pPr>
      <w:r>
        <w:rPr>
          <w:rStyle w:val="CommentReference"/>
        </w:rPr>
        <w:annotationRef/>
      </w:r>
      <w:proofErr w:type="gramStart"/>
      <w:r>
        <w:t>Reference :</w:t>
      </w:r>
      <w:proofErr w:type="gramEnd"/>
      <w:r>
        <w:t xml:space="preserve"> </w:t>
      </w:r>
      <w:proofErr w:type="spellStart"/>
      <w:r>
        <w:t>Dutheil</w:t>
      </w:r>
      <w:proofErr w:type="spellEnd"/>
      <w:r>
        <w:t xml:space="preserve"> et al 2015, Nam et al 2015</w:t>
      </w:r>
    </w:p>
  </w:comment>
  <w:comment w:id="20" w:author="Elise Lucotte" w:date="2018-05-31T15:15:00Z" w:initials="UdMO">
    <w:p w14:paraId="75EE34BA" w14:textId="48634D4D" w:rsidR="00C751AF" w:rsidRDefault="00C751AF">
      <w:pPr>
        <w:pStyle w:val="CommentText"/>
      </w:pPr>
      <w:r>
        <w:rPr>
          <w:rStyle w:val="CommentReference"/>
        </w:rPr>
        <w:annotationRef/>
      </w:r>
      <w:r>
        <w:t>I think it can be considered as a definition, therefore no need for reference</w:t>
      </w:r>
    </w:p>
  </w:comment>
  <w:comment w:id="24" w:author="Elise Lucotte" w:date="2018-05-31T15:17:00Z" w:initials="UdMO">
    <w:p w14:paraId="1ECAD1FB" w14:textId="3695ABA6" w:rsidR="00C751AF" w:rsidRDefault="00C751AF">
      <w:pPr>
        <w:pStyle w:val="CommentText"/>
      </w:pPr>
      <w:r>
        <w:rPr>
          <w:rStyle w:val="CommentReference"/>
        </w:rPr>
        <w:annotationRef/>
      </w:r>
      <w:r>
        <w:t xml:space="preserve">The nomenclature is </w:t>
      </w:r>
      <w:r w:rsidRPr="0097218A">
        <w:rPr>
          <w:i/>
        </w:rPr>
        <w:t>Sly</w:t>
      </w:r>
      <w:r>
        <w:t xml:space="preserve"> for mice, </w:t>
      </w:r>
      <w:r w:rsidRPr="0097218A">
        <w:rPr>
          <w:i/>
        </w:rPr>
        <w:t>SLY</w:t>
      </w:r>
      <w:r>
        <w:t xml:space="preserve"> for humans (Although it doesn’t exist in human)</w:t>
      </w:r>
    </w:p>
  </w:comment>
  <w:comment w:id="69" w:author="Elise Lucotte" w:date="2018-05-31T15:24:00Z" w:initials="UdMO">
    <w:p w14:paraId="5513B3C3" w14:textId="0A90D241" w:rsidR="00C751AF" w:rsidRDefault="00C751AF">
      <w:pPr>
        <w:pStyle w:val="CommentText"/>
      </w:pPr>
      <w:r>
        <w:rPr>
          <w:rStyle w:val="CommentReference"/>
        </w:rPr>
        <w:annotationRef/>
      </w:r>
      <w:r>
        <w:t>I removed a sentence that was repetitive with this one</w:t>
      </w:r>
    </w:p>
  </w:comment>
  <w:comment w:id="116" w:author="Elise Lucotte" w:date="2018-05-31T15:33:00Z" w:initials="UdMO">
    <w:p w14:paraId="42A9DB76" w14:textId="18688E34" w:rsidR="00C751AF" w:rsidRDefault="00C751AF">
      <w:pPr>
        <w:pStyle w:val="CommentText"/>
      </w:pPr>
      <w:r>
        <w:rPr>
          <w:rStyle w:val="CommentReference"/>
        </w:rPr>
        <w:annotationRef/>
      </w:r>
      <w:r>
        <w:t xml:space="preserve">Take a look at my </w:t>
      </w:r>
      <w:proofErr w:type="gramStart"/>
      <w:r>
        <w:t>masters</w:t>
      </w:r>
      <w:proofErr w:type="gramEnd"/>
      <w:r>
        <w:t xml:space="preserve"> report </w:t>
      </w:r>
      <w:r>
        <w:sym w:font="Wingdings" w:char="F04A"/>
      </w:r>
    </w:p>
  </w:comment>
  <w:comment w:id="129" w:author="Elise Lucotte" w:date="2018-05-31T15:34:00Z" w:initials="UdMO">
    <w:p w14:paraId="7493EF94" w14:textId="4AB0D038" w:rsidR="00C751AF" w:rsidRDefault="00C751AF">
      <w:pPr>
        <w:pStyle w:val="CommentText"/>
      </w:pPr>
      <w:r>
        <w:rPr>
          <w:rStyle w:val="CommentReference"/>
        </w:rPr>
        <w:annotationRef/>
      </w:r>
      <w:r>
        <w:t>Doesn’t hurt to say it again here</w:t>
      </w:r>
    </w:p>
  </w:comment>
  <w:comment w:id="158" w:author="Elise Lucotte" w:date="2018-05-31T15:37:00Z" w:initials="UdMO">
    <w:p w14:paraId="765F68CC" w14:textId="7FA4835B" w:rsidR="00C751AF" w:rsidRDefault="00C751AF">
      <w:pPr>
        <w:pStyle w:val="CommentText"/>
      </w:pPr>
      <w:r>
        <w:rPr>
          <w:rStyle w:val="CommentReference"/>
        </w:rPr>
        <w:annotationRef/>
      </w:r>
      <w:r>
        <w:t>There is something missing in that sentence</w:t>
      </w:r>
    </w:p>
  </w:comment>
  <w:comment w:id="166" w:author="Elise Lucotte" w:date="2018-05-31T15:41:00Z" w:initials="UdMO">
    <w:p w14:paraId="71EB7017" w14:textId="2ABC3D75" w:rsidR="00C751AF" w:rsidRDefault="00C751AF">
      <w:pPr>
        <w:pStyle w:val="CommentText"/>
      </w:pPr>
      <w:r>
        <w:rPr>
          <w:rStyle w:val="CommentReference"/>
        </w:rPr>
        <w:annotationRef/>
      </w:r>
      <w:r>
        <w:t>Unfinished sentence</w:t>
      </w:r>
    </w:p>
  </w:comment>
  <w:comment w:id="189" w:author="Elise Lucotte" w:date="2018-05-31T15:48:00Z" w:initials="UdMO">
    <w:p w14:paraId="7474DE10" w14:textId="78939C10" w:rsidR="00C751AF" w:rsidRDefault="00C751AF">
      <w:pPr>
        <w:pStyle w:val="CommentText"/>
      </w:pPr>
      <w:r>
        <w:rPr>
          <w:rStyle w:val="CommentReference"/>
        </w:rPr>
        <w:annotationRef/>
      </w:r>
      <w:r>
        <w:t>It was a long, not very clear name</w:t>
      </w:r>
    </w:p>
  </w:comment>
  <w:comment w:id="228" w:author="Elise Lucotte" w:date="2018-05-31T16:07:00Z" w:initials="UdMO">
    <w:p w14:paraId="20674171" w14:textId="14A38529" w:rsidR="00C751AF" w:rsidRDefault="00C751AF">
      <w:pPr>
        <w:pStyle w:val="CommentText"/>
      </w:pPr>
      <w:r>
        <w:rPr>
          <w:rStyle w:val="CommentReference"/>
        </w:rPr>
        <w:annotationRef/>
      </w:r>
      <w:r>
        <w:t>Copy paste this legend for the figure 2, changing gorilla to chimpanzee</w:t>
      </w:r>
    </w:p>
  </w:comment>
  <w:comment w:id="249" w:author="Elise Lucotte" w:date="2018-05-31T16:11:00Z" w:initials="UdMO">
    <w:p w14:paraId="585D9853" w14:textId="7B649669" w:rsidR="00C751AF" w:rsidRDefault="00C751AF">
      <w:pPr>
        <w:pStyle w:val="CommentText"/>
      </w:pPr>
      <w:r>
        <w:rPr>
          <w:rStyle w:val="CommentReference"/>
        </w:rPr>
        <w:annotationRef/>
      </w:r>
      <w:r>
        <w:t xml:space="preserve">In science writing, it’s better to be concise </w:t>
      </w:r>
      <w:r>
        <w:sym w:font="Wingdings" w:char="F04A"/>
      </w:r>
      <w:r>
        <w:t xml:space="preserve"> The less word to explain something clearly, the better</w:t>
      </w:r>
    </w:p>
  </w:comment>
  <w:comment w:id="271" w:author="Elise Lucotte" w:date="2018-05-31T16:24:00Z" w:initials="UdMO">
    <w:p w14:paraId="3B7A9133" w14:textId="7C60627A" w:rsidR="00C751AF" w:rsidRDefault="00C751AF">
      <w:pPr>
        <w:pStyle w:val="CommentText"/>
      </w:pPr>
      <w:r>
        <w:rPr>
          <w:rStyle w:val="CommentReference"/>
        </w:rPr>
        <w:annotationRef/>
      </w:r>
      <w:r>
        <w:t xml:space="preserve">There is a simple explanation, no panic </w:t>
      </w:r>
      <w:r>
        <w:sym w:font="Wingdings" w:char="F04A"/>
      </w:r>
      <w:r>
        <w:t xml:space="preserve"> . </w:t>
      </w:r>
      <w:r>
        <w:br/>
        <w:t xml:space="preserve">If you look at the coverage, it is very low (around 1-2 reads, even for the control region). </w:t>
      </w:r>
      <w:r w:rsidR="006112F2">
        <w:t xml:space="preserve">It is possible because most genes will have </w:t>
      </w:r>
      <w:proofErr w:type="gramStart"/>
      <w:r w:rsidR="006112F2">
        <w:t>homologs, or</w:t>
      </w:r>
      <w:proofErr w:type="gramEnd"/>
      <w:r w:rsidR="006112F2">
        <w:t xml:space="preserve"> will contain domains that are homologous to other genes that have a similar function. </w:t>
      </w:r>
      <w:r w:rsidR="006112F2">
        <w:br/>
      </w:r>
      <w:r>
        <w:t xml:space="preserve">Then if you divide the median coverage of 2 by the median coverage of the control region (that can be by chance 1), you get 2 copies. You shouldn’t include the females in the copy number, but only in the coverage (to validate that </w:t>
      </w:r>
      <w:r w:rsidR="006112F2">
        <w:t>the coverage is indeed low</w:t>
      </w:r>
      <w:r>
        <w:t>)</w:t>
      </w:r>
    </w:p>
  </w:comment>
  <w:comment w:id="276" w:author="Elise Lucotte" w:date="2018-05-31T16:31:00Z" w:initials="UdMO">
    <w:p w14:paraId="285757C4" w14:textId="4DDA84FB" w:rsidR="00C751AF" w:rsidRDefault="00C751AF">
      <w:pPr>
        <w:pStyle w:val="CommentText"/>
      </w:pPr>
      <w:r>
        <w:rPr>
          <w:rStyle w:val="CommentReference"/>
        </w:rPr>
        <w:annotationRef/>
      </w:r>
      <w:r>
        <w:t xml:space="preserve">Yep </w:t>
      </w:r>
      <w:proofErr w:type="spellStart"/>
      <w:r>
        <w:t>ahahahah</w:t>
      </w:r>
      <w:proofErr w:type="spellEnd"/>
    </w:p>
  </w:comment>
  <w:comment w:id="285" w:author="Elise Lucotte" w:date="2018-05-31T16:33:00Z" w:initials="UdMO">
    <w:p w14:paraId="1C826B61" w14:textId="469D88C6" w:rsidR="00C751AF" w:rsidRDefault="00C751AF">
      <w:pPr>
        <w:pStyle w:val="CommentText"/>
      </w:pPr>
      <w:r>
        <w:rPr>
          <w:rStyle w:val="CommentReference"/>
        </w:rPr>
        <w:annotationRef/>
      </w:r>
      <w:r>
        <w:t>So here you need to change the plot and remove the females. I would also suggest that you plot TSPY separately so that we see better the copy number in humans, now it is difficult to see.</w:t>
      </w:r>
    </w:p>
  </w:comment>
  <w:comment w:id="299" w:author="Elise Lucotte" w:date="2018-05-31T16:41:00Z" w:initials="UdMO">
    <w:p w14:paraId="1B1C7C16" w14:textId="2ED11C41" w:rsidR="00C751AF" w:rsidRDefault="00C751AF">
      <w:pPr>
        <w:pStyle w:val="CommentText"/>
      </w:pPr>
      <w:r>
        <w:rPr>
          <w:rStyle w:val="CommentReference"/>
        </w:rPr>
        <w:annotationRef/>
      </w:r>
      <w:r>
        <w:rPr>
          <w:noProof/>
        </w:rPr>
        <w:t>Nope, this is true variations, it's just that some mals don't have it but it's rare. And we don't know how much it affects fertiliy so I wouldn't go in too much details.</w:t>
      </w:r>
    </w:p>
  </w:comment>
  <w:comment w:id="302" w:author="Elise Lucotte" w:date="2018-05-31T16:42:00Z" w:initials="UdMO">
    <w:p w14:paraId="2DE082F5" w14:textId="6AB5842A" w:rsidR="00C751AF" w:rsidRDefault="00C751AF">
      <w:pPr>
        <w:pStyle w:val="CommentText"/>
      </w:pPr>
      <w:r>
        <w:rPr>
          <w:rStyle w:val="CommentReference"/>
        </w:rPr>
        <w:annotationRef/>
      </w:r>
      <w:r>
        <w:t xml:space="preserve">Hi </w:t>
      </w:r>
      <w:r>
        <w:sym w:font="Wingdings" w:char="F04A"/>
      </w:r>
      <w:r>
        <w:t xml:space="preserve"> </w:t>
      </w:r>
      <w:r w:rsidR="001161D8">
        <w:t xml:space="preserve">I think it would be a good idea actually, to have the information of median, maximum and minimum for each gene and each species. I think it will also help you and the reader with the interpretation. Also, I suggest that </w:t>
      </w:r>
      <w:r>
        <w:t xml:space="preserve">you remove TSPY or plot it separately so that we can see the clusters. Also remove the females </w:t>
      </w:r>
      <w:r>
        <w:sym w:font="Wingdings" w:char="F04A"/>
      </w:r>
      <w:r>
        <w:t xml:space="preserve"> </w:t>
      </w:r>
    </w:p>
  </w:comment>
  <w:comment w:id="321" w:author="Elise Lucotte" w:date="2018-05-31T16:47:00Z" w:initials="UdMO">
    <w:p w14:paraId="2317F620" w14:textId="1E156DAA" w:rsidR="001161D8" w:rsidRDefault="001161D8">
      <w:pPr>
        <w:pStyle w:val="CommentText"/>
      </w:pPr>
      <w:r>
        <w:rPr>
          <w:rStyle w:val="CommentReference"/>
        </w:rPr>
        <w:annotationRef/>
      </w:r>
      <w:r>
        <w:t>You have to stop saying that</w:t>
      </w:r>
      <w:r w:rsidR="00E8011B">
        <w:t>.</w:t>
      </w:r>
      <w:r>
        <w:t xml:space="preserve"> </w:t>
      </w:r>
    </w:p>
    <w:p w14:paraId="3BD038D6" w14:textId="77777777" w:rsidR="001161D8" w:rsidRDefault="001161D8">
      <w:pPr>
        <w:pStyle w:val="CommentText"/>
      </w:pPr>
      <w:r>
        <w:t xml:space="preserve">The method is valid. </w:t>
      </w:r>
    </w:p>
    <w:p w14:paraId="2F0F495E" w14:textId="6A7154FB" w:rsidR="001161D8" w:rsidRDefault="001161D8">
      <w:pPr>
        <w:pStyle w:val="CommentText"/>
      </w:pPr>
      <w:r>
        <w:t>It has limitations, of course</w:t>
      </w:r>
      <w:r w:rsidR="009A2C88">
        <w:t>,</w:t>
      </w:r>
      <w:r>
        <w:t xml:space="preserve"> as every method, but it i</w:t>
      </w:r>
      <w:r w:rsidR="00E8011B">
        <w:t>s not the way you present them.</w:t>
      </w:r>
    </w:p>
  </w:comment>
  <w:comment w:id="377" w:author="Elise Lucotte" w:date="2018-05-31T17:01:00Z" w:initials="UdMO">
    <w:p w14:paraId="09326699" w14:textId="116AD012" w:rsidR="00EA0609" w:rsidRDefault="00EA0609">
      <w:pPr>
        <w:pStyle w:val="CommentText"/>
      </w:pPr>
      <w:r>
        <w:rPr>
          <w:rStyle w:val="CommentReference"/>
        </w:rPr>
        <w:annotationRef/>
      </w:r>
      <w:r w:rsidR="006112F2">
        <w:t>P</w:t>
      </w:r>
      <w:r w:rsidR="006508E1">
        <w:t>lease be careful</w:t>
      </w:r>
      <w:r>
        <w:t xml:space="preserve"> when saying this kind of thing it can be</w:t>
      </w:r>
      <w:r w:rsidR="009A2C88">
        <w:t xml:space="preserve"> taken as</w:t>
      </w:r>
      <w:r>
        <w:t xml:space="preserve"> offensive</w:t>
      </w:r>
      <w:r w:rsidR="009A2C88">
        <w:t>, especially by the person who designed this study for you (me and Mikkel)</w:t>
      </w:r>
      <w:r>
        <w:t>.</w:t>
      </w:r>
      <w:r w:rsidR="00E8011B">
        <w:t xml:space="preserve"> It is also not true. As said above, no method is perfect, you have to explain the good part and the part that could be better.</w:t>
      </w:r>
    </w:p>
    <w:p w14:paraId="3CC95B16" w14:textId="217013BB" w:rsidR="006508E1" w:rsidRDefault="006508E1">
      <w:pPr>
        <w:pStyle w:val="CommentText"/>
      </w:pPr>
      <w:r>
        <w:t>Also, it doesn’t help shooting yourself in the foot. Be realistic, not pessimistic nor optimistic.</w:t>
      </w:r>
      <w:r w:rsidR="006112F2">
        <w:t xml:space="preserve"> This method is not the best method, and it is not the worst method.</w:t>
      </w:r>
    </w:p>
  </w:comment>
  <w:comment w:id="400" w:author="Elise Lucotte" w:date="2018-05-31T17:47:00Z" w:initials="UdMO">
    <w:p w14:paraId="502A910B" w14:textId="0A48A2BA" w:rsidR="00E8011B" w:rsidRDefault="00E8011B">
      <w:pPr>
        <w:pStyle w:val="CommentText"/>
      </w:pPr>
      <w:r>
        <w:rPr>
          <w:rStyle w:val="CommentReference"/>
        </w:rPr>
        <w:annotationRef/>
      </w:r>
      <w:r>
        <w:t>I would recommend you don’t go into this topic, it is quite far from the subject and it is a very complicated matter.</w:t>
      </w:r>
    </w:p>
  </w:comment>
  <w:comment w:id="434" w:author="Elise Lucotte" w:date="2018-05-31T17:13:00Z" w:initials="UdMO">
    <w:p w14:paraId="53E6BDCE" w14:textId="062E4ACD" w:rsidR="009A2C88" w:rsidRDefault="009A2C88">
      <w:pPr>
        <w:pStyle w:val="CommentText"/>
      </w:pPr>
      <w:r>
        <w:rPr>
          <w:rStyle w:val="CommentReference"/>
        </w:rPr>
        <w:annotationRef/>
      </w:r>
      <w:r>
        <w:t>Why?</w:t>
      </w:r>
    </w:p>
  </w:comment>
  <w:comment w:id="436" w:author="Elise Lucotte" w:date="2018-05-31T17:45:00Z" w:initials="UdMO">
    <w:p w14:paraId="4EE70F6D" w14:textId="64E7A896" w:rsidR="00E8011B" w:rsidRDefault="00E8011B">
      <w:pPr>
        <w:pStyle w:val="CommentText"/>
      </w:pPr>
      <w:r>
        <w:rPr>
          <w:rStyle w:val="CommentReference"/>
        </w:rPr>
        <w:annotationRef/>
      </w:r>
      <w:r>
        <w:t xml:space="preserve">I think it depends on the definition of ampliconic. </w:t>
      </w:r>
    </w:p>
    <w:p w14:paraId="02C544A9" w14:textId="313520C7" w:rsidR="00E8011B" w:rsidRDefault="00E8011B">
      <w:pPr>
        <w:pStyle w:val="CommentText"/>
      </w:pPr>
      <w:r>
        <w:t>It can be two copies, or three copies…</w:t>
      </w:r>
    </w:p>
  </w:comment>
  <w:comment w:id="437" w:author="Elise Lucotte" w:date="2018-05-31T17:14:00Z" w:initials="UdMO">
    <w:p w14:paraId="43302371" w14:textId="77777777" w:rsidR="009A2C88" w:rsidRDefault="009A2C88">
      <w:pPr>
        <w:pStyle w:val="CommentText"/>
      </w:pPr>
      <w:r>
        <w:rPr>
          <w:rStyle w:val="CommentReference"/>
        </w:rPr>
        <w:annotationRef/>
      </w:r>
      <w:r>
        <w:t xml:space="preserve">Okay, I see your point. </w:t>
      </w:r>
    </w:p>
    <w:p w14:paraId="7A5948F3" w14:textId="5E374E27" w:rsidR="009A2C88" w:rsidRDefault="009A2C88">
      <w:pPr>
        <w:pStyle w:val="CommentText"/>
      </w:pPr>
      <w:r>
        <w:t xml:space="preserve">But we actually see that whole palindromes can be copied </w:t>
      </w:r>
      <w:r w:rsidR="00E8011B">
        <w:t>or lost</w:t>
      </w:r>
    </w:p>
  </w:comment>
  <w:comment w:id="438" w:author="Elise Lucotte" w:date="2018-05-31T17:46:00Z" w:initials="UdMO">
    <w:p w14:paraId="0ABE2289" w14:textId="71FE9F1A" w:rsidR="00E8011B" w:rsidRDefault="00E8011B">
      <w:pPr>
        <w:pStyle w:val="CommentText"/>
      </w:pPr>
      <w:r>
        <w:rPr>
          <w:rStyle w:val="CommentReference"/>
        </w:rPr>
        <w:annotationRef/>
      </w:r>
      <w:r>
        <w:t>If you don’t have time, it’s fine to not go to details on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E8A940" w15:done="0"/>
  <w15:commentEx w15:paraId="24997038" w15:done="0"/>
  <w15:commentEx w15:paraId="75EE34BA" w15:done="0"/>
  <w15:commentEx w15:paraId="1ECAD1FB" w15:done="0"/>
  <w15:commentEx w15:paraId="5513B3C3" w15:done="0"/>
  <w15:commentEx w15:paraId="42A9DB76" w15:done="0"/>
  <w15:commentEx w15:paraId="7493EF94" w15:done="0"/>
  <w15:commentEx w15:paraId="765F68CC" w15:done="0"/>
  <w15:commentEx w15:paraId="71EB7017" w15:done="0"/>
  <w15:commentEx w15:paraId="7474DE10" w15:done="0"/>
  <w15:commentEx w15:paraId="20674171" w15:done="0"/>
  <w15:commentEx w15:paraId="585D9853" w15:done="0"/>
  <w15:commentEx w15:paraId="3B7A9133" w15:done="0"/>
  <w15:commentEx w15:paraId="285757C4" w15:done="0"/>
  <w15:commentEx w15:paraId="1C826B61" w15:done="0"/>
  <w15:commentEx w15:paraId="1B1C7C16" w15:done="0"/>
  <w15:commentEx w15:paraId="2DE082F5" w15:done="0"/>
  <w15:commentEx w15:paraId="2F0F495E" w15:done="0"/>
  <w15:commentEx w15:paraId="3CC95B16" w15:done="0"/>
  <w15:commentEx w15:paraId="502A910B" w15:done="0"/>
  <w15:commentEx w15:paraId="53E6BDCE" w15:done="0"/>
  <w15:commentEx w15:paraId="02C544A9" w15:done="0"/>
  <w15:commentEx w15:paraId="7A5948F3" w15:done="0"/>
  <w15:commentEx w15:paraId="0ABE22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E8A940" w16cid:durableId="1EBBB4C4"/>
  <w16cid:commentId w16cid:paraId="24997038" w16cid:durableId="1EBBB4C5"/>
  <w16cid:commentId w16cid:paraId="75EE34BA" w16cid:durableId="1EBBB4C6"/>
  <w16cid:commentId w16cid:paraId="1ECAD1FB" w16cid:durableId="1EBBB4C7"/>
  <w16cid:commentId w16cid:paraId="5513B3C3" w16cid:durableId="1EBBB4C8"/>
  <w16cid:commentId w16cid:paraId="42A9DB76" w16cid:durableId="1EBBB4C9"/>
  <w16cid:commentId w16cid:paraId="7493EF94" w16cid:durableId="1EBBB4CA"/>
  <w16cid:commentId w16cid:paraId="765F68CC" w16cid:durableId="1EBBB4CB"/>
  <w16cid:commentId w16cid:paraId="71EB7017" w16cid:durableId="1EBBB4CC"/>
  <w16cid:commentId w16cid:paraId="7474DE10" w16cid:durableId="1EBBB4CD"/>
  <w16cid:commentId w16cid:paraId="585D9853" w16cid:durableId="1EBBB4CE"/>
  <w16cid:commentId w16cid:paraId="3B7A9133" w16cid:durableId="1EBBB4CF"/>
  <w16cid:commentId w16cid:paraId="285757C4" w16cid:durableId="1EBBB4D0"/>
  <w16cid:commentId w16cid:paraId="1C826B61" w16cid:durableId="1EBBB4D1"/>
  <w16cid:commentId w16cid:paraId="1B1C7C16" w16cid:durableId="1EBBB4D2"/>
  <w16cid:commentId w16cid:paraId="2DE082F5" w16cid:durableId="1EBBB4D3"/>
  <w16cid:commentId w16cid:paraId="2F0F495E" w16cid:durableId="1EBBB4D4"/>
  <w16cid:commentId w16cid:paraId="3CC95B16" w16cid:durableId="1EBBB4D5"/>
  <w16cid:commentId w16cid:paraId="502A910B" w16cid:durableId="1EBBB4D6"/>
  <w16cid:commentId w16cid:paraId="53E6BDCE" w16cid:durableId="1EBBB4D7"/>
  <w16cid:commentId w16cid:paraId="02C544A9" w16cid:durableId="1EBBB4D8"/>
  <w16cid:commentId w16cid:paraId="7A5948F3" w16cid:durableId="1EBBB4D9"/>
  <w16cid:commentId w16cid:paraId="0ABE2289" w16cid:durableId="1EBBB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46396" w14:textId="77777777" w:rsidR="00AA5228" w:rsidRDefault="00AA5228" w:rsidP="00200765">
      <w:r>
        <w:separator/>
      </w:r>
    </w:p>
  </w:endnote>
  <w:endnote w:type="continuationSeparator" w:id="0">
    <w:p w14:paraId="1288881F" w14:textId="77777777" w:rsidR="00AA5228" w:rsidRDefault="00AA5228" w:rsidP="0020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Tamil MN">
    <w:panose1 w:val="02020600050405020304"/>
    <w:charset w:val="00"/>
    <w:family w:val="roman"/>
    <w:pitch w:val="variable"/>
    <w:sig w:usb0="80100003" w:usb1="00002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6112107"/>
      <w:docPartObj>
        <w:docPartGallery w:val="Page Numbers (Bottom of Page)"/>
        <w:docPartUnique/>
      </w:docPartObj>
    </w:sdtPr>
    <w:sdtEndPr>
      <w:rPr>
        <w:rStyle w:val="PageNumber"/>
      </w:rPr>
    </w:sdtEndPr>
    <w:sdtContent>
      <w:p w14:paraId="56AD8C84" w14:textId="6FAA7081" w:rsidR="00C751AF" w:rsidRDefault="00C751AF" w:rsidP="00D23A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B8582" w14:textId="77777777" w:rsidR="00C751AF" w:rsidRDefault="00C751AF" w:rsidP="008D1A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1626931"/>
      <w:docPartObj>
        <w:docPartGallery w:val="Page Numbers (Bottom of Page)"/>
        <w:docPartUnique/>
      </w:docPartObj>
    </w:sdtPr>
    <w:sdtEndPr>
      <w:rPr>
        <w:rStyle w:val="PageNumber"/>
      </w:rPr>
    </w:sdtEndPr>
    <w:sdtContent>
      <w:p w14:paraId="439F6F1E" w14:textId="78EB8E17" w:rsidR="00C751AF" w:rsidRDefault="00C751AF" w:rsidP="00D23A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8011B">
          <w:rPr>
            <w:rStyle w:val="PageNumber"/>
            <w:noProof/>
          </w:rPr>
          <w:t>6</w:t>
        </w:r>
        <w:r>
          <w:rPr>
            <w:rStyle w:val="PageNumber"/>
          </w:rPr>
          <w:fldChar w:fldCharType="end"/>
        </w:r>
      </w:p>
    </w:sdtContent>
  </w:sdt>
  <w:p w14:paraId="08306500" w14:textId="77777777" w:rsidR="00C751AF" w:rsidRDefault="00C751AF" w:rsidP="008D1A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B494A" w14:textId="77777777" w:rsidR="00AA5228" w:rsidRDefault="00AA5228" w:rsidP="00200765">
      <w:r>
        <w:separator/>
      </w:r>
    </w:p>
  </w:footnote>
  <w:footnote w:type="continuationSeparator" w:id="0">
    <w:p w14:paraId="3460928C" w14:textId="77777777" w:rsidR="00AA5228" w:rsidRDefault="00AA5228" w:rsidP="00200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6E8"/>
    <w:multiLevelType w:val="hybridMultilevel"/>
    <w:tmpl w:val="5EB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70A83"/>
    <w:multiLevelType w:val="hybridMultilevel"/>
    <w:tmpl w:val="090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113A3"/>
    <w:multiLevelType w:val="hybridMultilevel"/>
    <w:tmpl w:val="9D228E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se Lucotte">
    <w15:presenceInfo w15:providerId="None" w15:userId="Elise Luco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ctiveWritingStyle w:appName="MSWord" w:lang="en-US" w:vendorID="64" w:dllVersion="4096" w:nlCheck="1" w:checkStyle="0"/>
  <w:activeWritingStyle w:appName="MSWord" w:lang="da-DK" w:vendorID="64" w:dllVersion="4096" w:nlCheck="1" w:checkStyle="0"/>
  <w:activeWritingStyle w:appName="MSWord" w:lang="en-US" w:vendorID="64" w:dllVersion="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B0"/>
    <w:rsid w:val="00007A24"/>
    <w:rsid w:val="00014AF0"/>
    <w:rsid w:val="0001614B"/>
    <w:rsid w:val="00017F50"/>
    <w:rsid w:val="000310CB"/>
    <w:rsid w:val="0003154B"/>
    <w:rsid w:val="0005442D"/>
    <w:rsid w:val="00064333"/>
    <w:rsid w:val="00070850"/>
    <w:rsid w:val="00074775"/>
    <w:rsid w:val="000B14A1"/>
    <w:rsid w:val="000B5696"/>
    <w:rsid w:val="000C576B"/>
    <w:rsid w:val="000C5944"/>
    <w:rsid w:val="000D1D69"/>
    <w:rsid w:val="000D4469"/>
    <w:rsid w:val="000E781C"/>
    <w:rsid w:val="000F1B67"/>
    <w:rsid w:val="000F2FBD"/>
    <w:rsid w:val="000F598E"/>
    <w:rsid w:val="0010788F"/>
    <w:rsid w:val="001161D8"/>
    <w:rsid w:val="0013132F"/>
    <w:rsid w:val="001353D1"/>
    <w:rsid w:val="00141F58"/>
    <w:rsid w:val="001615AE"/>
    <w:rsid w:val="00166A50"/>
    <w:rsid w:val="001825FB"/>
    <w:rsid w:val="001A2C0A"/>
    <w:rsid w:val="001B653A"/>
    <w:rsid w:val="001D1E78"/>
    <w:rsid w:val="001D20C7"/>
    <w:rsid w:val="001F0AF0"/>
    <w:rsid w:val="00200765"/>
    <w:rsid w:val="002110FB"/>
    <w:rsid w:val="00224BE7"/>
    <w:rsid w:val="00230680"/>
    <w:rsid w:val="00242EB5"/>
    <w:rsid w:val="002540BD"/>
    <w:rsid w:val="0026275E"/>
    <w:rsid w:val="00263AA1"/>
    <w:rsid w:val="0028118F"/>
    <w:rsid w:val="002A3F86"/>
    <w:rsid w:val="002A52B0"/>
    <w:rsid w:val="003053F7"/>
    <w:rsid w:val="00321405"/>
    <w:rsid w:val="0035574D"/>
    <w:rsid w:val="00361106"/>
    <w:rsid w:val="0036753E"/>
    <w:rsid w:val="003847AB"/>
    <w:rsid w:val="00394355"/>
    <w:rsid w:val="003B1845"/>
    <w:rsid w:val="003B59BA"/>
    <w:rsid w:val="003E0DBF"/>
    <w:rsid w:val="003E25C7"/>
    <w:rsid w:val="00401CEA"/>
    <w:rsid w:val="00410FB4"/>
    <w:rsid w:val="004254D7"/>
    <w:rsid w:val="004329CD"/>
    <w:rsid w:val="00435EC1"/>
    <w:rsid w:val="00436A68"/>
    <w:rsid w:val="00457332"/>
    <w:rsid w:val="00463074"/>
    <w:rsid w:val="004971CE"/>
    <w:rsid w:val="004A6E47"/>
    <w:rsid w:val="004B1B51"/>
    <w:rsid w:val="004D0F76"/>
    <w:rsid w:val="004D22CC"/>
    <w:rsid w:val="004D3886"/>
    <w:rsid w:val="004E3588"/>
    <w:rsid w:val="004E7149"/>
    <w:rsid w:val="004F17FC"/>
    <w:rsid w:val="00514960"/>
    <w:rsid w:val="005150C5"/>
    <w:rsid w:val="00515652"/>
    <w:rsid w:val="005313EC"/>
    <w:rsid w:val="005367BF"/>
    <w:rsid w:val="00537293"/>
    <w:rsid w:val="0055731A"/>
    <w:rsid w:val="00562648"/>
    <w:rsid w:val="00563714"/>
    <w:rsid w:val="00596517"/>
    <w:rsid w:val="00597ED3"/>
    <w:rsid w:val="005A3DD9"/>
    <w:rsid w:val="005D150D"/>
    <w:rsid w:val="005D5AD1"/>
    <w:rsid w:val="005F4184"/>
    <w:rsid w:val="005F4673"/>
    <w:rsid w:val="006025EE"/>
    <w:rsid w:val="00607A9E"/>
    <w:rsid w:val="006112F2"/>
    <w:rsid w:val="006316FA"/>
    <w:rsid w:val="00646086"/>
    <w:rsid w:val="00646AD4"/>
    <w:rsid w:val="006508E1"/>
    <w:rsid w:val="00662C21"/>
    <w:rsid w:val="00662ED5"/>
    <w:rsid w:val="0066471C"/>
    <w:rsid w:val="00675E32"/>
    <w:rsid w:val="00693A8C"/>
    <w:rsid w:val="006A0C17"/>
    <w:rsid w:val="006A3F10"/>
    <w:rsid w:val="006A59DE"/>
    <w:rsid w:val="006B003E"/>
    <w:rsid w:val="006B1907"/>
    <w:rsid w:val="006B2B0E"/>
    <w:rsid w:val="006C657E"/>
    <w:rsid w:val="006D368E"/>
    <w:rsid w:val="006E579E"/>
    <w:rsid w:val="006F04A5"/>
    <w:rsid w:val="006F6037"/>
    <w:rsid w:val="0071238C"/>
    <w:rsid w:val="007129DA"/>
    <w:rsid w:val="007425DB"/>
    <w:rsid w:val="00753120"/>
    <w:rsid w:val="00761F53"/>
    <w:rsid w:val="00763136"/>
    <w:rsid w:val="00772AFF"/>
    <w:rsid w:val="00795D31"/>
    <w:rsid w:val="007B7985"/>
    <w:rsid w:val="007D2939"/>
    <w:rsid w:val="007E7B0B"/>
    <w:rsid w:val="00811FE7"/>
    <w:rsid w:val="00827476"/>
    <w:rsid w:val="00831DC0"/>
    <w:rsid w:val="00834656"/>
    <w:rsid w:val="00841B32"/>
    <w:rsid w:val="008449FE"/>
    <w:rsid w:val="008454F1"/>
    <w:rsid w:val="00846849"/>
    <w:rsid w:val="00850522"/>
    <w:rsid w:val="00866CAD"/>
    <w:rsid w:val="00867972"/>
    <w:rsid w:val="00874B2C"/>
    <w:rsid w:val="00876390"/>
    <w:rsid w:val="00895A4E"/>
    <w:rsid w:val="008A119E"/>
    <w:rsid w:val="008A6DEA"/>
    <w:rsid w:val="008D1A70"/>
    <w:rsid w:val="008D4BD8"/>
    <w:rsid w:val="008E2469"/>
    <w:rsid w:val="00901C8E"/>
    <w:rsid w:val="00910E8B"/>
    <w:rsid w:val="00911E16"/>
    <w:rsid w:val="0091369A"/>
    <w:rsid w:val="009172BE"/>
    <w:rsid w:val="00920E21"/>
    <w:rsid w:val="00922F03"/>
    <w:rsid w:val="009358B8"/>
    <w:rsid w:val="00961C1E"/>
    <w:rsid w:val="0097084C"/>
    <w:rsid w:val="0097218A"/>
    <w:rsid w:val="00982805"/>
    <w:rsid w:val="00985CC7"/>
    <w:rsid w:val="009926C5"/>
    <w:rsid w:val="009936FA"/>
    <w:rsid w:val="009948F2"/>
    <w:rsid w:val="009A2C88"/>
    <w:rsid w:val="009B7887"/>
    <w:rsid w:val="009C4FDD"/>
    <w:rsid w:val="00A02158"/>
    <w:rsid w:val="00A27A38"/>
    <w:rsid w:val="00A331A0"/>
    <w:rsid w:val="00A3707D"/>
    <w:rsid w:val="00A5059F"/>
    <w:rsid w:val="00A6305A"/>
    <w:rsid w:val="00A7273E"/>
    <w:rsid w:val="00A84047"/>
    <w:rsid w:val="00A96B09"/>
    <w:rsid w:val="00A97E09"/>
    <w:rsid w:val="00AA5228"/>
    <w:rsid w:val="00AB3BD7"/>
    <w:rsid w:val="00AB4675"/>
    <w:rsid w:val="00AB6C77"/>
    <w:rsid w:val="00AC52EB"/>
    <w:rsid w:val="00AC7EA0"/>
    <w:rsid w:val="00AF0BC0"/>
    <w:rsid w:val="00B320D2"/>
    <w:rsid w:val="00B640D4"/>
    <w:rsid w:val="00B926FA"/>
    <w:rsid w:val="00B94324"/>
    <w:rsid w:val="00B96C83"/>
    <w:rsid w:val="00B96D6D"/>
    <w:rsid w:val="00BB16EB"/>
    <w:rsid w:val="00BB3089"/>
    <w:rsid w:val="00BC5673"/>
    <w:rsid w:val="00BC6965"/>
    <w:rsid w:val="00BE1722"/>
    <w:rsid w:val="00C11216"/>
    <w:rsid w:val="00C42DE2"/>
    <w:rsid w:val="00C66E3A"/>
    <w:rsid w:val="00C71778"/>
    <w:rsid w:val="00C751AF"/>
    <w:rsid w:val="00C829A8"/>
    <w:rsid w:val="00CA291F"/>
    <w:rsid w:val="00CA4A5C"/>
    <w:rsid w:val="00CA7014"/>
    <w:rsid w:val="00CD1E47"/>
    <w:rsid w:val="00CD620D"/>
    <w:rsid w:val="00CE25A9"/>
    <w:rsid w:val="00CE6462"/>
    <w:rsid w:val="00CF6C52"/>
    <w:rsid w:val="00D15A1F"/>
    <w:rsid w:val="00D177FF"/>
    <w:rsid w:val="00D20F4C"/>
    <w:rsid w:val="00D23AF1"/>
    <w:rsid w:val="00D275BC"/>
    <w:rsid w:val="00D3418A"/>
    <w:rsid w:val="00D3777F"/>
    <w:rsid w:val="00D40378"/>
    <w:rsid w:val="00D451F3"/>
    <w:rsid w:val="00D5108D"/>
    <w:rsid w:val="00D53DDD"/>
    <w:rsid w:val="00D821F7"/>
    <w:rsid w:val="00D946DD"/>
    <w:rsid w:val="00DB0C9C"/>
    <w:rsid w:val="00DB1635"/>
    <w:rsid w:val="00DC00D6"/>
    <w:rsid w:val="00DC2E1C"/>
    <w:rsid w:val="00DC5284"/>
    <w:rsid w:val="00DD5BD2"/>
    <w:rsid w:val="00DE0A0B"/>
    <w:rsid w:val="00DF4580"/>
    <w:rsid w:val="00E059DA"/>
    <w:rsid w:val="00E07412"/>
    <w:rsid w:val="00E51EB7"/>
    <w:rsid w:val="00E52889"/>
    <w:rsid w:val="00E5797B"/>
    <w:rsid w:val="00E8011B"/>
    <w:rsid w:val="00E81254"/>
    <w:rsid w:val="00E81396"/>
    <w:rsid w:val="00EA0453"/>
    <w:rsid w:val="00EA0609"/>
    <w:rsid w:val="00EA2A46"/>
    <w:rsid w:val="00EA414D"/>
    <w:rsid w:val="00EB48C4"/>
    <w:rsid w:val="00EB7D3C"/>
    <w:rsid w:val="00EC7401"/>
    <w:rsid w:val="00ED1C5C"/>
    <w:rsid w:val="00F04E21"/>
    <w:rsid w:val="00F06519"/>
    <w:rsid w:val="00F2267E"/>
    <w:rsid w:val="00F408A2"/>
    <w:rsid w:val="00F541E2"/>
    <w:rsid w:val="00F635B9"/>
    <w:rsid w:val="00F744EB"/>
    <w:rsid w:val="00F74ECF"/>
    <w:rsid w:val="00F8327D"/>
    <w:rsid w:val="00FD6DD3"/>
    <w:rsid w:val="00FE6923"/>
    <w:rsid w:val="00FE6E19"/>
    <w:rsid w:val="00FF4862"/>
    <w:rsid w:val="00FF5429"/>
  </w:rsids>
  <m:mathPr>
    <m:mathFont m:val="Cambria Math"/>
    <m:brkBin m:val="before"/>
    <m:brkBinSub m:val="--"/>
    <m:smallFrac m:val="0"/>
    <m:dispDef/>
    <m:lMargin m:val="0"/>
    <m:rMargin m:val="0"/>
    <m:defJc m:val="centerGroup"/>
    <m:wrapIndent m:val="1440"/>
    <m:intLim m:val="subSup"/>
    <m:naryLim m:val="undOvr"/>
  </m:mathPr>
  <w:themeFontLang w:val="da-DK"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7A193"/>
  <w15:chartTrackingRefBased/>
  <w15:docId w15:val="{69016CEB-9D91-734C-A763-EF97538F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53E"/>
    <w:pPr>
      <w:spacing w:after="80" w:line="276" w:lineRule="auto"/>
    </w:pPr>
    <w:rPr>
      <w:rFonts w:ascii="Arial" w:hAnsi="Arial"/>
      <w:lang w:val="en-US"/>
    </w:rPr>
  </w:style>
  <w:style w:type="paragraph" w:styleId="Heading1">
    <w:name w:val="heading 1"/>
    <w:basedOn w:val="Normal"/>
    <w:next w:val="Normal"/>
    <w:link w:val="Heading1Char"/>
    <w:uiPriority w:val="9"/>
    <w:qFormat/>
    <w:rsid w:val="00074775"/>
    <w:pPr>
      <w:keepNext/>
      <w:keepLines/>
      <w:pBdr>
        <w:bottom w:val="single" w:sz="4" w:space="2" w:color="AEAAAA" w:themeColor="background2" w:themeShade="BF"/>
      </w:pBdr>
      <w:spacing w:before="560"/>
      <w:outlineLvl w:val="0"/>
    </w:pPr>
    <w:rPr>
      <w:rFonts w:ascii="Georgia" w:eastAsiaTheme="majorEastAsia" w:hAnsi="Georgia" w:cstheme="majorBidi"/>
      <w:color w:val="000000" w:themeColor="text1"/>
      <w:sz w:val="42"/>
      <w:szCs w:val="42"/>
    </w:rPr>
  </w:style>
  <w:style w:type="paragraph" w:styleId="Heading2">
    <w:name w:val="heading 2"/>
    <w:basedOn w:val="Normal"/>
    <w:next w:val="Normal"/>
    <w:link w:val="Heading2Char"/>
    <w:uiPriority w:val="9"/>
    <w:unhideWhenUsed/>
    <w:qFormat/>
    <w:rsid w:val="00866CAD"/>
    <w:pPr>
      <w:keepNext/>
      <w:keepLines/>
      <w:spacing w:before="400"/>
      <w:outlineLvl w:val="1"/>
    </w:pPr>
    <w:rPr>
      <w:rFonts w:ascii="Helvetica" w:eastAsiaTheme="majorEastAsia" w:hAnsi="Helvetica" w:cstheme="majorBidi"/>
      <w:b/>
      <w:bCs/>
      <w:sz w:val="32"/>
      <w:szCs w:val="32"/>
    </w:rPr>
  </w:style>
  <w:style w:type="paragraph" w:styleId="Heading3">
    <w:name w:val="heading 3"/>
    <w:basedOn w:val="Normal"/>
    <w:next w:val="Normal"/>
    <w:link w:val="Heading3Char"/>
    <w:uiPriority w:val="9"/>
    <w:unhideWhenUsed/>
    <w:qFormat/>
    <w:rsid w:val="00224BE7"/>
    <w:pPr>
      <w:keepNext/>
      <w:keepLines/>
      <w:spacing w:before="40"/>
      <w:outlineLvl w:val="2"/>
    </w:pPr>
    <w:rPr>
      <w:rFonts w:ascii="Optima" w:eastAsiaTheme="majorEastAsia" w:hAnsi="Optima" w:cstheme="majorBidi"/>
      <w:color w:val="1F3763" w:themeColor="accent1" w:themeShade="7F"/>
    </w:rPr>
  </w:style>
  <w:style w:type="paragraph" w:styleId="Heading4">
    <w:name w:val="heading 4"/>
    <w:basedOn w:val="Normal"/>
    <w:next w:val="Normal"/>
    <w:link w:val="Heading4Char"/>
    <w:uiPriority w:val="9"/>
    <w:unhideWhenUsed/>
    <w:qFormat/>
    <w:rsid w:val="000315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3154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3154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3154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54B"/>
    <w:pPr>
      <w:contextualSpacing/>
    </w:pPr>
    <w:rPr>
      <w:rFonts w:ascii="Georgia" w:eastAsiaTheme="majorEastAsia" w:hAnsi="Georgia" w:cstheme="majorBidi"/>
      <w:spacing w:val="-10"/>
      <w:kern w:val="28"/>
      <w:sz w:val="50"/>
      <w:szCs w:val="50"/>
    </w:rPr>
  </w:style>
  <w:style w:type="character" w:customStyle="1" w:styleId="TitleChar">
    <w:name w:val="Title Char"/>
    <w:basedOn w:val="DefaultParagraphFont"/>
    <w:link w:val="Title"/>
    <w:uiPriority w:val="10"/>
    <w:rsid w:val="0003154B"/>
    <w:rPr>
      <w:rFonts w:ascii="Georgia" w:eastAsiaTheme="majorEastAsia" w:hAnsi="Georgia" w:cstheme="majorBidi"/>
      <w:spacing w:val="-10"/>
      <w:kern w:val="28"/>
      <w:sz w:val="50"/>
      <w:szCs w:val="50"/>
      <w:lang w:val="en-US"/>
    </w:rPr>
  </w:style>
  <w:style w:type="paragraph" w:styleId="Subtitle">
    <w:name w:val="Subtitle"/>
    <w:basedOn w:val="Normal"/>
    <w:next w:val="Normal"/>
    <w:link w:val="SubtitleChar"/>
    <w:uiPriority w:val="11"/>
    <w:qFormat/>
    <w:rsid w:val="00224BE7"/>
    <w:pPr>
      <w:numPr>
        <w:ilvl w:val="1"/>
      </w:numPr>
      <w:spacing w:after="160"/>
    </w:pPr>
    <w:rPr>
      <w:rFonts w:ascii="Optima" w:eastAsiaTheme="minorEastAsia" w:hAnsi="Optima"/>
      <w:color w:val="5A5A5A" w:themeColor="text1" w:themeTint="A5"/>
      <w:spacing w:val="15"/>
      <w:sz w:val="22"/>
      <w:szCs w:val="22"/>
    </w:rPr>
  </w:style>
  <w:style w:type="character" w:customStyle="1" w:styleId="SubtitleChar">
    <w:name w:val="Subtitle Char"/>
    <w:basedOn w:val="DefaultParagraphFont"/>
    <w:link w:val="Subtitle"/>
    <w:uiPriority w:val="11"/>
    <w:rsid w:val="00224BE7"/>
    <w:rPr>
      <w:rFonts w:ascii="Optima" w:eastAsiaTheme="minorEastAsia" w:hAnsi="Optim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074775"/>
    <w:rPr>
      <w:rFonts w:ascii="Georgia" w:eastAsiaTheme="majorEastAsia" w:hAnsi="Georgia" w:cstheme="majorBidi"/>
      <w:color w:val="000000" w:themeColor="text1"/>
      <w:sz w:val="42"/>
      <w:szCs w:val="42"/>
      <w:lang w:val="en-US"/>
    </w:rPr>
  </w:style>
  <w:style w:type="character" w:customStyle="1" w:styleId="Heading2Char">
    <w:name w:val="Heading 2 Char"/>
    <w:basedOn w:val="DefaultParagraphFont"/>
    <w:link w:val="Heading2"/>
    <w:uiPriority w:val="9"/>
    <w:rsid w:val="00866CAD"/>
    <w:rPr>
      <w:rFonts w:ascii="Helvetica" w:eastAsiaTheme="majorEastAsia" w:hAnsi="Helvetica" w:cstheme="majorBidi"/>
      <w:b/>
      <w:bCs/>
      <w:sz w:val="32"/>
      <w:szCs w:val="32"/>
      <w:lang w:val="en-US"/>
    </w:rPr>
  </w:style>
  <w:style w:type="paragraph" w:styleId="Caption">
    <w:name w:val="caption"/>
    <w:basedOn w:val="Normal"/>
    <w:next w:val="Normal"/>
    <w:uiPriority w:val="35"/>
    <w:unhideWhenUsed/>
    <w:qFormat/>
    <w:rsid w:val="002A52B0"/>
    <w:pPr>
      <w:spacing w:after="200"/>
    </w:pPr>
    <w:rPr>
      <w:i/>
      <w:iCs/>
      <w:color w:val="44546A" w:themeColor="text2"/>
      <w:sz w:val="18"/>
      <w:szCs w:val="18"/>
    </w:rPr>
  </w:style>
  <w:style w:type="paragraph" w:styleId="NormalWeb">
    <w:name w:val="Normal (Web)"/>
    <w:basedOn w:val="Normal"/>
    <w:uiPriority w:val="99"/>
    <w:semiHidden/>
    <w:unhideWhenUsed/>
    <w:rsid w:val="00D946DD"/>
    <w:rPr>
      <w:rFonts w:ascii="Times New Roman" w:hAnsi="Times New Roman" w:cs="Times New Roman"/>
    </w:rPr>
  </w:style>
  <w:style w:type="paragraph" w:styleId="TOC1">
    <w:name w:val="toc 1"/>
    <w:basedOn w:val="Normal"/>
    <w:next w:val="Normal"/>
    <w:autoRedefine/>
    <w:uiPriority w:val="39"/>
    <w:unhideWhenUsed/>
    <w:rsid w:val="001353D1"/>
    <w:pPr>
      <w:spacing w:before="360"/>
    </w:pPr>
    <w:rPr>
      <w:rFonts w:asciiTheme="majorHAnsi" w:hAnsiTheme="majorHAnsi" w:cs="Latha"/>
      <w:b/>
      <w:bCs/>
      <w:caps/>
    </w:rPr>
  </w:style>
  <w:style w:type="paragraph" w:styleId="TOC2">
    <w:name w:val="toc 2"/>
    <w:basedOn w:val="Normal"/>
    <w:next w:val="Normal"/>
    <w:autoRedefine/>
    <w:uiPriority w:val="39"/>
    <w:unhideWhenUsed/>
    <w:rsid w:val="001353D1"/>
    <w:pPr>
      <w:spacing w:before="240"/>
    </w:pPr>
    <w:rPr>
      <w:rFonts w:cs="Latha"/>
      <w:b/>
      <w:bCs/>
      <w:sz w:val="20"/>
      <w:szCs w:val="20"/>
    </w:rPr>
  </w:style>
  <w:style w:type="paragraph" w:styleId="TOC3">
    <w:name w:val="toc 3"/>
    <w:basedOn w:val="Normal"/>
    <w:next w:val="Normal"/>
    <w:autoRedefine/>
    <w:uiPriority w:val="39"/>
    <w:unhideWhenUsed/>
    <w:rsid w:val="001353D1"/>
    <w:pPr>
      <w:ind w:left="240"/>
    </w:pPr>
    <w:rPr>
      <w:rFonts w:cs="Latha"/>
      <w:sz w:val="20"/>
      <w:szCs w:val="20"/>
    </w:rPr>
  </w:style>
  <w:style w:type="paragraph" w:styleId="TOC4">
    <w:name w:val="toc 4"/>
    <w:basedOn w:val="Normal"/>
    <w:next w:val="Normal"/>
    <w:autoRedefine/>
    <w:uiPriority w:val="39"/>
    <w:unhideWhenUsed/>
    <w:rsid w:val="001353D1"/>
    <w:pPr>
      <w:ind w:left="480"/>
    </w:pPr>
    <w:rPr>
      <w:rFonts w:cs="Latha"/>
      <w:sz w:val="20"/>
      <w:szCs w:val="20"/>
    </w:rPr>
  </w:style>
  <w:style w:type="paragraph" w:styleId="TOC5">
    <w:name w:val="toc 5"/>
    <w:basedOn w:val="Normal"/>
    <w:next w:val="Normal"/>
    <w:autoRedefine/>
    <w:uiPriority w:val="39"/>
    <w:unhideWhenUsed/>
    <w:rsid w:val="001353D1"/>
    <w:pPr>
      <w:ind w:left="720"/>
    </w:pPr>
    <w:rPr>
      <w:rFonts w:cs="Latha"/>
      <w:sz w:val="20"/>
      <w:szCs w:val="20"/>
    </w:rPr>
  </w:style>
  <w:style w:type="paragraph" w:styleId="TOC6">
    <w:name w:val="toc 6"/>
    <w:basedOn w:val="Normal"/>
    <w:next w:val="Normal"/>
    <w:autoRedefine/>
    <w:uiPriority w:val="39"/>
    <w:unhideWhenUsed/>
    <w:rsid w:val="001353D1"/>
    <w:pPr>
      <w:ind w:left="960"/>
    </w:pPr>
    <w:rPr>
      <w:rFonts w:cs="Latha"/>
      <w:sz w:val="20"/>
      <w:szCs w:val="20"/>
    </w:rPr>
  </w:style>
  <w:style w:type="paragraph" w:styleId="TOC7">
    <w:name w:val="toc 7"/>
    <w:basedOn w:val="Normal"/>
    <w:next w:val="Normal"/>
    <w:autoRedefine/>
    <w:uiPriority w:val="39"/>
    <w:unhideWhenUsed/>
    <w:rsid w:val="001353D1"/>
    <w:pPr>
      <w:ind w:left="1200"/>
    </w:pPr>
    <w:rPr>
      <w:rFonts w:cs="Latha"/>
      <w:sz w:val="20"/>
      <w:szCs w:val="20"/>
    </w:rPr>
  </w:style>
  <w:style w:type="paragraph" w:styleId="TOC8">
    <w:name w:val="toc 8"/>
    <w:basedOn w:val="Normal"/>
    <w:next w:val="Normal"/>
    <w:autoRedefine/>
    <w:uiPriority w:val="39"/>
    <w:unhideWhenUsed/>
    <w:rsid w:val="001353D1"/>
    <w:pPr>
      <w:ind w:left="1440"/>
    </w:pPr>
    <w:rPr>
      <w:rFonts w:cs="Latha"/>
      <w:sz w:val="20"/>
      <w:szCs w:val="20"/>
    </w:rPr>
  </w:style>
  <w:style w:type="paragraph" w:styleId="TOC9">
    <w:name w:val="toc 9"/>
    <w:basedOn w:val="Normal"/>
    <w:next w:val="Normal"/>
    <w:autoRedefine/>
    <w:uiPriority w:val="39"/>
    <w:unhideWhenUsed/>
    <w:rsid w:val="001353D1"/>
    <w:pPr>
      <w:ind w:left="1680"/>
    </w:pPr>
    <w:rPr>
      <w:rFonts w:cs="Latha"/>
      <w:sz w:val="20"/>
      <w:szCs w:val="20"/>
    </w:rPr>
  </w:style>
  <w:style w:type="character" w:styleId="Hyperlink">
    <w:name w:val="Hyperlink"/>
    <w:basedOn w:val="DefaultParagraphFont"/>
    <w:uiPriority w:val="99"/>
    <w:unhideWhenUsed/>
    <w:rsid w:val="001353D1"/>
    <w:rPr>
      <w:color w:val="0563C1" w:themeColor="hyperlink"/>
      <w:u w:val="single"/>
    </w:rPr>
  </w:style>
  <w:style w:type="paragraph" w:customStyle="1" w:styleId="code">
    <w:name w:val="code"/>
    <w:basedOn w:val="Normal"/>
    <w:qFormat/>
    <w:rsid w:val="00224BE7"/>
    <w:rPr>
      <w:rFonts w:ascii="Lucida Console" w:hAnsi="Lucida Console"/>
      <w:sz w:val="22"/>
    </w:rPr>
  </w:style>
  <w:style w:type="paragraph" w:styleId="EndnoteText">
    <w:name w:val="endnote text"/>
    <w:basedOn w:val="Normal"/>
    <w:link w:val="EndnoteTextChar"/>
    <w:uiPriority w:val="99"/>
    <w:semiHidden/>
    <w:unhideWhenUsed/>
    <w:rsid w:val="00F744EB"/>
    <w:rPr>
      <w:sz w:val="20"/>
      <w:szCs w:val="20"/>
    </w:rPr>
  </w:style>
  <w:style w:type="character" w:customStyle="1" w:styleId="EndnoteTextChar">
    <w:name w:val="Endnote Text Char"/>
    <w:basedOn w:val="DefaultParagraphFont"/>
    <w:link w:val="EndnoteText"/>
    <w:uiPriority w:val="99"/>
    <w:semiHidden/>
    <w:rsid w:val="00F744EB"/>
    <w:rPr>
      <w:rFonts w:ascii="Helvetica Neue" w:hAnsi="Helvetica Neue"/>
      <w:sz w:val="20"/>
      <w:szCs w:val="20"/>
      <w:lang w:val="en-US"/>
    </w:rPr>
  </w:style>
  <w:style w:type="character" w:styleId="EndnoteReference">
    <w:name w:val="endnote reference"/>
    <w:basedOn w:val="DefaultParagraphFont"/>
    <w:uiPriority w:val="99"/>
    <w:semiHidden/>
    <w:unhideWhenUsed/>
    <w:rsid w:val="00F744EB"/>
    <w:rPr>
      <w:vertAlign w:val="superscript"/>
    </w:rPr>
  </w:style>
  <w:style w:type="paragraph" w:styleId="Bibliography">
    <w:name w:val="Bibliography"/>
    <w:basedOn w:val="Normal"/>
    <w:next w:val="Normal"/>
    <w:uiPriority w:val="37"/>
    <w:unhideWhenUsed/>
    <w:rsid w:val="00F744EB"/>
  </w:style>
  <w:style w:type="paragraph" w:styleId="NoSpacing">
    <w:name w:val="No Spacing"/>
    <w:uiPriority w:val="1"/>
    <w:qFormat/>
    <w:rsid w:val="00200765"/>
    <w:rPr>
      <w:rFonts w:ascii="Helvetica Neue" w:hAnsi="Helvetica Neue"/>
      <w:lang w:val="en-US"/>
    </w:rPr>
  </w:style>
  <w:style w:type="paragraph" w:styleId="CommentText">
    <w:name w:val="annotation text"/>
    <w:basedOn w:val="Normal"/>
    <w:link w:val="CommentTextChar"/>
    <w:uiPriority w:val="99"/>
    <w:unhideWhenUsed/>
    <w:rsid w:val="007425DB"/>
    <w:rPr>
      <w:sz w:val="20"/>
      <w:szCs w:val="20"/>
    </w:rPr>
  </w:style>
  <w:style w:type="character" w:customStyle="1" w:styleId="CommentTextChar">
    <w:name w:val="Comment Text Char"/>
    <w:basedOn w:val="DefaultParagraphFont"/>
    <w:link w:val="CommentText"/>
    <w:uiPriority w:val="99"/>
    <w:rsid w:val="007425DB"/>
    <w:rPr>
      <w:rFonts w:ascii="Helvetica Neue" w:hAnsi="Helvetica Neue"/>
      <w:sz w:val="20"/>
      <w:szCs w:val="20"/>
      <w:lang w:val="en-US"/>
    </w:rPr>
  </w:style>
  <w:style w:type="character" w:styleId="CommentReference">
    <w:name w:val="annotation reference"/>
    <w:basedOn w:val="DefaultParagraphFont"/>
    <w:uiPriority w:val="99"/>
    <w:semiHidden/>
    <w:unhideWhenUsed/>
    <w:rsid w:val="007425DB"/>
    <w:rPr>
      <w:sz w:val="18"/>
      <w:szCs w:val="18"/>
    </w:rPr>
  </w:style>
  <w:style w:type="paragraph" w:styleId="BalloonText">
    <w:name w:val="Balloon Text"/>
    <w:basedOn w:val="Normal"/>
    <w:link w:val="BalloonTextChar"/>
    <w:uiPriority w:val="99"/>
    <w:semiHidden/>
    <w:unhideWhenUsed/>
    <w:rsid w:val="007425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25DB"/>
    <w:rPr>
      <w:rFonts w:ascii="Times New Roman" w:hAnsi="Times New Roman" w:cs="Times New Roman"/>
      <w:sz w:val="18"/>
      <w:szCs w:val="18"/>
      <w:lang w:val="en-US"/>
    </w:rPr>
  </w:style>
  <w:style w:type="paragraph" w:styleId="Revision">
    <w:name w:val="Revision"/>
    <w:hidden/>
    <w:uiPriority w:val="99"/>
    <w:semiHidden/>
    <w:rsid w:val="00646AD4"/>
    <w:rPr>
      <w:rFonts w:ascii="Helvetica Neue" w:hAnsi="Helvetica Neue"/>
      <w:lang w:val="en-US"/>
    </w:rPr>
  </w:style>
  <w:style w:type="table" w:styleId="TableGridLight">
    <w:name w:val="Grid Table Light"/>
    <w:basedOn w:val="TableNormal"/>
    <w:uiPriority w:val="40"/>
    <w:rsid w:val="000544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544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5442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54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7273E"/>
    <w:rPr>
      <w:b/>
      <w:bCs/>
    </w:rPr>
  </w:style>
  <w:style w:type="character" w:customStyle="1" w:styleId="CommentSubjectChar">
    <w:name w:val="Comment Subject Char"/>
    <w:basedOn w:val="CommentTextChar"/>
    <w:link w:val="CommentSubject"/>
    <w:uiPriority w:val="99"/>
    <w:semiHidden/>
    <w:rsid w:val="00A7273E"/>
    <w:rPr>
      <w:rFonts w:ascii="Helvetica Neue" w:hAnsi="Helvetica Neue"/>
      <w:b/>
      <w:bCs/>
      <w:sz w:val="20"/>
      <w:szCs w:val="20"/>
      <w:lang w:val="en-US"/>
    </w:rPr>
  </w:style>
  <w:style w:type="character" w:customStyle="1" w:styleId="Heading3Char">
    <w:name w:val="Heading 3 Char"/>
    <w:basedOn w:val="DefaultParagraphFont"/>
    <w:link w:val="Heading3"/>
    <w:uiPriority w:val="9"/>
    <w:rsid w:val="00224BE7"/>
    <w:rPr>
      <w:rFonts w:ascii="Optima" w:eastAsiaTheme="majorEastAsia" w:hAnsi="Optima" w:cstheme="majorBidi"/>
      <w:color w:val="1F3763" w:themeColor="accent1" w:themeShade="7F"/>
      <w:lang w:val="en-US"/>
    </w:rPr>
  </w:style>
  <w:style w:type="character" w:customStyle="1" w:styleId="Heading4Char">
    <w:name w:val="Heading 4 Char"/>
    <w:basedOn w:val="DefaultParagraphFont"/>
    <w:link w:val="Heading4"/>
    <w:uiPriority w:val="9"/>
    <w:rsid w:val="0003154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3154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03154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03154B"/>
    <w:rPr>
      <w:rFonts w:asciiTheme="majorHAnsi" w:eastAsiaTheme="majorEastAsia" w:hAnsiTheme="majorHAnsi" w:cstheme="majorBidi"/>
      <w:i/>
      <w:iCs/>
      <w:color w:val="1F3763" w:themeColor="accent1" w:themeShade="7F"/>
      <w:lang w:val="en-US"/>
    </w:rPr>
  </w:style>
  <w:style w:type="paragraph" w:styleId="IntenseQuote">
    <w:name w:val="Intense Quote"/>
    <w:basedOn w:val="Normal"/>
    <w:next w:val="Normal"/>
    <w:link w:val="IntenseQuoteChar"/>
    <w:uiPriority w:val="30"/>
    <w:qFormat/>
    <w:rsid w:val="000315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154B"/>
    <w:rPr>
      <w:rFonts w:ascii="Arial" w:hAnsi="Arial"/>
      <w:i/>
      <w:iCs/>
      <w:color w:val="4472C4" w:themeColor="accent1"/>
      <w:lang w:val="en-US"/>
    </w:rPr>
  </w:style>
  <w:style w:type="table" w:styleId="PlainTable1">
    <w:name w:val="Plain Table 1"/>
    <w:basedOn w:val="TableNormal"/>
    <w:uiPriority w:val="41"/>
    <w:rsid w:val="00A370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0E781C"/>
    <w:rPr>
      <w:color w:val="605E5C"/>
      <w:shd w:val="clear" w:color="auto" w:fill="E1DFDD"/>
    </w:rPr>
  </w:style>
  <w:style w:type="paragraph" w:styleId="ListParagraph">
    <w:name w:val="List Paragraph"/>
    <w:basedOn w:val="Normal"/>
    <w:uiPriority w:val="34"/>
    <w:qFormat/>
    <w:rsid w:val="00961C1E"/>
    <w:pPr>
      <w:ind w:left="720"/>
      <w:contextualSpacing/>
    </w:pPr>
  </w:style>
  <w:style w:type="paragraph" w:styleId="Footer">
    <w:name w:val="footer"/>
    <w:basedOn w:val="Normal"/>
    <w:link w:val="FooterChar"/>
    <w:uiPriority w:val="99"/>
    <w:unhideWhenUsed/>
    <w:rsid w:val="008D1A70"/>
    <w:pPr>
      <w:tabs>
        <w:tab w:val="center" w:pos="4986"/>
        <w:tab w:val="right" w:pos="9972"/>
      </w:tabs>
      <w:spacing w:after="0"/>
    </w:pPr>
  </w:style>
  <w:style w:type="character" w:customStyle="1" w:styleId="FooterChar">
    <w:name w:val="Footer Char"/>
    <w:basedOn w:val="DefaultParagraphFont"/>
    <w:link w:val="Footer"/>
    <w:uiPriority w:val="99"/>
    <w:rsid w:val="008D1A70"/>
    <w:rPr>
      <w:rFonts w:ascii="Arial" w:hAnsi="Arial"/>
      <w:lang w:val="en-US"/>
    </w:rPr>
  </w:style>
  <w:style w:type="character" w:styleId="PageNumber">
    <w:name w:val="page number"/>
    <w:basedOn w:val="DefaultParagraphFont"/>
    <w:uiPriority w:val="99"/>
    <w:semiHidden/>
    <w:unhideWhenUsed/>
    <w:rsid w:val="008D1A70"/>
  </w:style>
  <w:style w:type="paragraph" w:customStyle="1" w:styleId="Abstract">
    <w:name w:val="Abstract"/>
    <w:basedOn w:val="Normal"/>
    <w:qFormat/>
    <w:rsid w:val="00866CAD"/>
    <w:pPr>
      <w:ind w:left="720" w:right="701"/>
      <w:jc w:val="both"/>
    </w:pPr>
  </w:style>
  <w:style w:type="paragraph" w:styleId="Header">
    <w:name w:val="header"/>
    <w:basedOn w:val="Normal"/>
    <w:link w:val="HeaderChar"/>
    <w:uiPriority w:val="99"/>
    <w:unhideWhenUsed/>
    <w:rsid w:val="00A02158"/>
    <w:pPr>
      <w:tabs>
        <w:tab w:val="center" w:pos="4986"/>
        <w:tab w:val="right" w:pos="9972"/>
      </w:tabs>
      <w:spacing w:after="0"/>
    </w:pPr>
  </w:style>
  <w:style w:type="character" w:customStyle="1" w:styleId="HeaderChar">
    <w:name w:val="Header Char"/>
    <w:basedOn w:val="DefaultParagraphFont"/>
    <w:link w:val="Header"/>
    <w:uiPriority w:val="99"/>
    <w:rsid w:val="00A02158"/>
    <w:rPr>
      <w:rFonts w:ascii="Arial" w:hAnsi="Arial"/>
      <w:lang w:val="en-US"/>
    </w:rPr>
  </w:style>
  <w:style w:type="paragraph" w:customStyle="1" w:styleId="tablecontent">
    <w:name w:val="table content"/>
    <w:basedOn w:val="Normal"/>
    <w:qFormat/>
    <w:rsid w:val="00A02158"/>
    <w:pPr>
      <w:framePr w:hSpace="181" w:wrap="around" w:vAnchor="text" w:hAnchor="margin" w:y="1"/>
      <w:suppressOverlap/>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200">
      <w:bodyDiv w:val="1"/>
      <w:marLeft w:val="0"/>
      <w:marRight w:val="0"/>
      <w:marTop w:val="0"/>
      <w:marBottom w:val="0"/>
      <w:divBdr>
        <w:top w:val="none" w:sz="0" w:space="0" w:color="auto"/>
        <w:left w:val="none" w:sz="0" w:space="0" w:color="auto"/>
        <w:bottom w:val="none" w:sz="0" w:space="0" w:color="auto"/>
        <w:right w:val="none" w:sz="0" w:space="0" w:color="auto"/>
      </w:divBdr>
      <w:divsChild>
        <w:div w:id="557589336">
          <w:marLeft w:val="0"/>
          <w:marRight w:val="0"/>
          <w:marTop w:val="0"/>
          <w:marBottom w:val="0"/>
          <w:divBdr>
            <w:top w:val="none" w:sz="0" w:space="0" w:color="auto"/>
            <w:left w:val="none" w:sz="0" w:space="0" w:color="auto"/>
            <w:bottom w:val="none" w:sz="0" w:space="0" w:color="auto"/>
            <w:right w:val="none" w:sz="0" w:space="0" w:color="auto"/>
          </w:divBdr>
          <w:divsChild>
            <w:div w:id="89283404">
              <w:marLeft w:val="0"/>
              <w:marRight w:val="0"/>
              <w:marTop w:val="0"/>
              <w:marBottom w:val="0"/>
              <w:divBdr>
                <w:top w:val="none" w:sz="0" w:space="0" w:color="auto"/>
                <w:left w:val="none" w:sz="0" w:space="0" w:color="auto"/>
                <w:bottom w:val="none" w:sz="0" w:space="0" w:color="auto"/>
                <w:right w:val="none" w:sz="0" w:space="0" w:color="auto"/>
              </w:divBdr>
              <w:divsChild>
                <w:div w:id="1074621177">
                  <w:marLeft w:val="0"/>
                  <w:marRight w:val="0"/>
                  <w:marTop w:val="0"/>
                  <w:marBottom w:val="0"/>
                  <w:divBdr>
                    <w:top w:val="none" w:sz="0" w:space="0" w:color="auto"/>
                    <w:left w:val="none" w:sz="0" w:space="0" w:color="auto"/>
                    <w:bottom w:val="none" w:sz="0" w:space="0" w:color="auto"/>
                    <w:right w:val="none" w:sz="0" w:space="0" w:color="auto"/>
                  </w:divBdr>
                </w:div>
              </w:divsChild>
            </w:div>
            <w:div w:id="1723406338">
              <w:marLeft w:val="0"/>
              <w:marRight w:val="0"/>
              <w:marTop w:val="0"/>
              <w:marBottom w:val="0"/>
              <w:divBdr>
                <w:top w:val="none" w:sz="0" w:space="0" w:color="auto"/>
                <w:left w:val="none" w:sz="0" w:space="0" w:color="auto"/>
                <w:bottom w:val="none" w:sz="0" w:space="0" w:color="auto"/>
                <w:right w:val="none" w:sz="0" w:space="0" w:color="auto"/>
              </w:divBdr>
              <w:divsChild>
                <w:div w:id="3161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122">
          <w:marLeft w:val="0"/>
          <w:marRight w:val="0"/>
          <w:marTop w:val="0"/>
          <w:marBottom w:val="0"/>
          <w:divBdr>
            <w:top w:val="none" w:sz="0" w:space="0" w:color="auto"/>
            <w:left w:val="none" w:sz="0" w:space="0" w:color="auto"/>
            <w:bottom w:val="none" w:sz="0" w:space="0" w:color="auto"/>
            <w:right w:val="none" w:sz="0" w:space="0" w:color="auto"/>
          </w:divBdr>
          <w:divsChild>
            <w:div w:id="1773086115">
              <w:marLeft w:val="0"/>
              <w:marRight w:val="0"/>
              <w:marTop w:val="0"/>
              <w:marBottom w:val="0"/>
              <w:divBdr>
                <w:top w:val="none" w:sz="0" w:space="0" w:color="auto"/>
                <w:left w:val="none" w:sz="0" w:space="0" w:color="auto"/>
                <w:bottom w:val="none" w:sz="0" w:space="0" w:color="auto"/>
                <w:right w:val="none" w:sz="0" w:space="0" w:color="auto"/>
              </w:divBdr>
              <w:divsChild>
                <w:div w:id="1752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2980">
      <w:bodyDiv w:val="1"/>
      <w:marLeft w:val="0"/>
      <w:marRight w:val="0"/>
      <w:marTop w:val="0"/>
      <w:marBottom w:val="0"/>
      <w:divBdr>
        <w:top w:val="none" w:sz="0" w:space="0" w:color="auto"/>
        <w:left w:val="none" w:sz="0" w:space="0" w:color="auto"/>
        <w:bottom w:val="none" w:sz="0" w:space="0" w:color="auto"/>
        <w:right w:val="none" w:sz="0" w:space="0" w:color="auto"/>
      </w:divBdr>
    </w:div>
    <w:div w:id="63528955">
      <w:marLeft w:val="0"/>
      <w:marRight w:val="0"/>
      <w:marTop w:val="0"/>
      <w:marBottom w:val="0"/>
      <w:divBdr>
        <w:top w:val="none" w:sz="0" w:space="0" w:color="auto"/>
        <w:left w:val="none" w:sz="0" w:space="0" w:color="auto"/>
        <w:bottom w:val="none" w:sz="0" w:space="0" w:color="auto"/>
        <w:right w:val="none" w:sz="0" w:space="0" w:color="auto"/>
      </w:divBdr>
      <w:divsChild>
        <w:div w:id="1207646389">
          <w:marLeft w:val="0"/>
          <w:marRight w:val="0"/>
          <w:marTop w:val="0"/>
          <w:marBottom w:val="0"/>
          <w:divBdr>
            <w:top w:val="none" w:sz="0" w:space="0" w:color="auto"/>
            <w:left w:val="none" w:sz="0" w:space="0" w:color="auto"/>
            <w:bottom w:val="none" w:sz="0" w:space="0" w:color="auto"/>
            <w:right w:val="none" w:sz="0" w:space="0" w:color="auto"/>
          </w:divBdr>
        </w:div>
      </w:divsChild>
    </w:div>
    <w:div w:id="96297853">
      <w:marLeft w:val="0"/>
      <w:marRight w:val="0"/>
      <w:marTop w:val="0"/>
      <w:marBottom w:val="0"/>
      <w:divBdr>
        <w:top w:val="none" w:sz="0" w:space="0" w:color="auto"/>
        <w:left w:val="none" w:sz="0" w:space="0" w:color="auto"/>
        <w:bottom w:val="none" w:sz="0" w:space="0" w:color="auto"/>
        <w:right w:val="none" w:sz="0" w:space="0" w:color="auto"/>
      </w:divBdr>
      <w:divsChild>
        <w:div w:id="168182008">
          <w:marLeft w:val="0"/>
          <w:marRight w:val="0"/>
          <w:marTop w:val="0"/>
          <w:marBottom w:val="0"/>
          <w:divBdr>
            <w:top w:val="none" w:sz="0" w:space="0" w:color="auto"/>
            <w:left w:val="none" w:sz="0" w:space="0" w:color="auto"/>
            <w:bottom w:val="none" w:sz="0" w:space="0" w:color="auto"/>
            <w:right w:val="none" w:sz="0" w:space="0" w:color="auto"/>
          </w:divBdr>
        </w:div>
      </w:divsChild>
    </w:div>
    <w:div w:id="143815543">
      <w:bodyDiv w:val="1"/>
      <w:marLeft w:val="0"/>
      <w:marRight w:val="0"/>
      <w:marTop w:val="0"/>
      <w:marBottom w:val="0"/>
      <w:divBdr>
        <w:top w:val="none" w:sz="0" w:space="0" w:color="auto"/>
        <w:left w:val="none" w:sz="0" w:space="0" w:color="auto"/>
        <w:bottom w:val="none" w:sz="0" w:space="0" w:color="auto"/>
        <w:right w:val="none" w:sz="0" w:space="0" w:color="auto"/>
      </w:divBdr>
      <w:divsChild>
        <w:div w:id="1866212607">
          <w:marLeft w:val="0"/>
          <w:marRight w:val="0"/>
          <w:marTop w:val="0"/>
          <w:marBottom w:val="0"/>
          <w:divBdr>
            <w:top w:val="none" w:sz="0" w:space="0" w:color="auto"/>
            <w:left w:val="none" w:sz="0" w:space="0" w:color="auto"/>
            <w:bottom w:val="none" w:sz="0" w:space="0" w:color="auto"/>
            <w:right w:val="none" w:sz="0" w:space="0" w:color="auto"/>
          </w:divBdr>
        </w:div>
        <w:div w:id="1495487693">
          <w:marLeft w:val="0"/>
          <w:marRight w:val="0"/>
          <w:marTop w:val="0"/>
          <w:marBottom w:val="0"/>
          <w:divBdr>
            <w:top w:val="none" w:sz="0" w:space="0" w:color="auto"/>
            <w:left w:val="none" w:sz="0" w:space="0" w:color="auto"/>
            <w:bottom w:val="none" w:sz="0" w:space="0" w:color="auto"/>
            <w:right w:val="none" w:sz="0" w:space="0" w:color="auto"/>
          </w:divBdr>
        </w:div>
        <w:div w:id="1805926431">
          <w:marLeft w:val="0"/>
          <w:marRight w:val="0"/>
          <w:marTop w:val="0"/>
          <w:marBottom w:val="0"/>
          <w:divBdr>
            <w:top w:val="none" w:sz="0" w:space="0" w:color="auto"/>
            <w:left w:val="none" w:sz="0" w:space="0" w:color="auto"/>
            <w:bottom w:val="none" w:sz="0" w:space="0" w:color="auto"/>
            <w:right w:val="none" w:sz="0" w:space="0" w:color="auto"/>
          </w:divBdr>
        </w:div>
      </w:divsChild>
    </w:div>
    <w:div w:id="168835691">
      <w:marLeft w:val="0"/>
      <w:marRight w:val="0"/>
      <w:marTop w:val="0"/>
      <w:marBottom w:val="0"/>
      <w:divBdr>
        <w:top w:val="none" w:sz="0" w:space="0" w:color="auto"/>
        <w:left w:val="none" w:sz="0" w:space="0" w:color="auto"/>
        <w:bottom w:val="none" w:sz="0" w:space="0" w:color="auto"/>
        <w:right w:val="none" w:sz="0" w:space="0" w:color="auto"/>
      </w:divBdr>
      <w:divsChild>
        <w:div w:id="105085140">
          <w:marLeft w:val="0"/>
          <w:marRight w:val="0"/>
          <w:marTop w:val="0"/>
          <w:marBottom w:val="0"/>
          <w:divBdr>
            <w:top w:val="none" w:sz="0" w:space="0" w:color="auto"/>
            <w:left w:val="none" w:sz="0" w:space="0" w:color="auto"/>
            <w:bottom w:val="none" w:sz="0" w:space="0" w:color="auto"/>
            <w:right w:val="none" w:sz="0" w:space="0" w:color="auto"/>
          </w:divBdr>
        </w:div>
      </w:divsChild>
    </w:div>
    <w:div w:id="200825775">
      <w:bodyDiv w:val="1"/>
      <w:marLeft w:val="0"/>
      <w:marRight w:val="0"/>
      <w:marTop w:val="0"/>
      <w:marBottom w:val="0"/>
      <w:divBdr>
        <w:top w:val="none" w:sz="0" w:space="0" w:color="auto"/>
        <w:left w:val="none" w:sz="0" w:space="0" w:color="auto"/>
        <w:bottom w:val="none" w:sz="0" w:space="0" w:color="auto"/>
        <w:right w:val="none" w:sz="0" w:space="0" w:color="auto"/>
      </w:divBdr>
    </w:div>
    <w:div w:id="220991232">
      <w:bodyDiv w:val="1"/>
      <w:marLeft w:val="0"/>
      <w:marRight w:val="0"/>
      <w:marTop w:val="0"/>
      <w:marBottom w:val="0"/>
      <w:divBdr>
        <w:top w:val="none" w:sz="0" w:space="0" w:color="auto"/>
        <w:left w:val="none" w:sz="0" w:space="0" w:color="auto"/>
        <w:bottom w:val="none" w:sz="0" w:space="0" w:color="auto"/>
        <w:right w:val="none" w:sz="0" w:space="0" w:color="auto"/>
      </w:divBdr>
      <w:divsChild>
        <w:div w:id="471559976">
          <w:marLeft w:val="0"/>
          <w:marRight w:val="0"/>
          <w:marTop w:val="0"/>
          <w:marBottom w:val="0"/>
          <w:divBdr>
            <w:top w:val="none" w:sz="0" w:space="0" w:color="auto"/>
            <w:left w:val="none" w:sz="0" w:space="0" w:color="auto"/>
            <w:bottom w:val="none" w:sz="0" w:space="0" w:color="auto"/>
            <w:right w:val="none" w:sz="0" w:space="0" w:color="auto"/>
          </w:divBdr>
          <w:divsChild>
            <w:div w:id="1917934139">
              <w:marLeft w:val="0"/>
              <w:marRight w:val="0"/>
              <w:marTop w:val="0"/>
              <w:marBottom w:val="0"/>
              <w:divBdr>
                <w:top w:val="none" w:sz="0" w:space="0" w:color="auto"/>
                <w:left w:val="none" w:sz="0" w:space="0" w:color="auto"/>
                <w:bottom w:val="none" w:sz="0" w:space="0" w:color="auto"/>
                <w:right w:val="none" w:sz="0" w:space="0" w:color="auto"/>
              </w:divBdr>
              <w:divsChild>
                <w:div w:id="203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6654">
      <w:bodyDiv w:val="1"/>
      <w:marLeft w:val="0"/>
      <w:marRight w:val="0"/>
      <w:marTop w:val="0"/>
      <w:marBottom w:val="0"/>
      <w:divBdr>
        <w:top w:val="none" w:sz="0" w:space="0" w:color="auto"/>
        <w:left w:val="none" w:sz="0" w:space="0" w:color="auto"/>
        <w:bottom w:val="none" w:sz="0" w:space="0" w:color="auto"/>
        <w:right w:val="none" w:sz="0" w:space="0" w:color="auto"/>
      </w:divBdr>
      <w:divsChild>
        <w:div w:id="2041541486">
          <w:marLeft w:val="0"/>
          <w:marRight w:val="0"/>
          <w:marTop w:val="0"/>
          <w:marBottom w:val="0"/>
          <w:divBdr>
            <w:top w:val="none" w:sz="0" w:space="0" w:color="auto"/>
            <w:left w:val="none" w:sz="0" w:space="0" w:color="auto"/>
            <w:bottom w:val="none" w:sz="0" w:space="0" w:color="auto"/>
            <w:right w:val="none" w:sz="0" w:space="0" w:color="auto"/>
          </w:divBdr>
        </w:div>
        <w:div w:id="1115714725">
          <w:marLeft w:val="0"/>
          <w:marRight w:val="0"/>
          <w:marTop w:val="0"/>
          <w:marBottom w:val="0"/>
          <w:divBdr>
            <w:top w:val="none" w:sz="0" w:space="0" w:color="auto"/>
            <w:left w:val="none" w:sz="0" w:space="0" w:color="auto"/>
            <w:bottom w:val="none" w:sz="0" w:space="0" w:color="auto"/>
            <w:right w:val="none" w:sz="0" w:space="0" w:color="auto"/>
          </w:divBdr>
          <w:divsChild>
            <w:div w:id="19987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461">
      <w:marLeft w:val="0"/>
      <w:marRight w:val="0"/>
      <w:marTop w:val="0"/>
      <w:marBottom w:val="0"/>
      <w:divBdr>
        <w:top w:val="none" w:sz="0" w:space="0" w:color="auto"/>
        <w:left w:val="none" w:sz="0" w:space="0" w:color="auto"/>
        <w:bottom w:val="none" w:sz="0" w:space="0" w:color="auto"/>
        <w:right w:val="none" w:sz="0" w:space="0" w:color="auto"/>
      </w:divBdr>
      <w:divsChild>
        <w:div w:id="636491955">
          <w:marLeft w:val="0"/>
          <w:marRight w:val="0"/>
          <w:marTop w:val="0"/>
          <w:marBottom w:val="0"/>
          <w:divBdr>
            <w:top w:val="none" w:sz="0" w:space="0" w:color="auto"/>
            <w:left w:val="none" w:sz="0" w:space="0" w:color="auto"/>
            <w:bottom w:val="none" w:sz="0" w:space="0" w:color="auto"/>
            <w:right w:val="none" w:sz="0" w:space="0" w:color="auto"/>
          </w:divBdr>
        </w:div>
      </w:divsChild>
    </w:div>
    <w:div w:id="328218976">
      <w:marLeft w:val="0"/>
      <w:marRight w:val="0"/>
      <w:marTop w:val="0"/>
      <w:marBottom w:val="0"/>
      <w:divBdr>
        <w:top w:val="none" w:sz="0" w:space="0" w:color="auto"/>
        <w:left w:val="none" w:sz="0" w:space="0" w:color="auto"/>
        <w:bottom w:val="none" w:sz="0" w:space="0" w:color="auto"/>
        <w:right w:val="none" w:sz="0" w:space="0" w:color="auto"/>
      </w:divBdr>
      <w:divsChild>
        <w:div w:id="1760709020">
          <w:marLeft w:val="0"/>
          <w:marRight w:val="0"/>
          <w:marTop w:val="0"/>
          <w:marBottom w:val="0"/>
          <w:divBdr>
            <w:top w:val="none" w:sz="0" w:space="0" w:color="auto"/>
            <w:left w:val="none" w:sz="0" w:space="0" w:color="auto"/>
            <w:bottom w:val="none" w:sz="0" w:space="0" w:color="auto"/>
            <w:right w:val="none" w:sz="0" w:space="0" w:color="auto"/>
          </w:divBdr>
        </w:div>
      </w:divsChild>
    </w:div>
    <w:div w:id="333269501">
      <w:bodyDiv w:val="1"/>
      <w:marLeft w:val="0"/>
      <w:marRight w:val="0"/>
      <w:marTop w:val="0"/>
      <w:marBottom w:val="0"/>
      <w:divBdr>
        <w:top w:val="none" w:sz="0" w:space="0" w:color="auto"/>
        <w:left w:val="none" w:sz="0" w:space="0" w:color="auto"/>
        <w:bottom w:val="none" w:sz="0" w:space="0" w:color="auto"/>
        <w:right w:val="none" w:sz="0" w:space="0" w:color="auto"/>
      </w:divBdr>
    </w:div>
    <w:div w:id="365713126">
      <w:bodyDiv w:val="1"/>
      <w:marLeft w:val="0"/>
      <w:marRight w:val="0"/>
      <w:marTop w:val="0"/>
      <w:marBottom w:val="0"/>
      <w:divBdr>
        <w:top w:val="none" w:sz="0" w:space="0" w:color="auto"/>
        <w:left w:val="none" w:sz="0" w:space="0" w:color="auto"/>
        <w:bottom w:val="none" w:sz="0" w:space="0" w:color="auto"/>
        <w:right w:val="none" w:sz="0" w:space="0" w:color="auto"/>
      </w:divBdr>
      <w:divsChild>
        <w:div w:id="297076884">
          <w:marLeft w:val="0"/>
          <w:marRight w:val="0"/>
          <w:marTop w:val="0"/>
          <w:marBottom w:val="0"/>
          <w:divBdr>
            <w:top w:val="none" w:sz="0" w:space="0" w:color="auto"/>
            <w:left w:val="none" w:sz="0" w:space="0" w:color="auto"/>
            <w:bottom w:val="none" w:sz="0" w:space="0" w:color="auto"/>
            <w:right w:val="none" w:sz="0" w:space="0" w:color="auto"/>
          </w:divBdr>
          <w:divsChild>
            <w:div w:id="372194799">
              <w:marLeft w:val="0"/>
              <w:marRight w:val="0"/>
              <w:marTop w:val="0"/>
              <w:marBottom w:val="0"/>
              <w:divBdr>
                <w:top w:val="none" w:sz="0" w:space="0" w:color="auto"/>
                <w:left w:val="none" w:sz="0" w:space="0" w:color="auto"/>
                <w:bottom w:val="none" w:sz="0" w:space="0" w:color="auto"/>
                <w:right w:val="none" w:sz="0" w:space="0" w:color="auto"/>
              </w:divBdr>
              <w:divsChild>
                <w:div w:id="871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5012">
      <w:marLeft w:val="0"/>
      <w:marRight w:val="0"/>
      <w:marTop w:val="0"/>
      <w:marBottom w:val="0"/>
      <w:divBdr>
        <w:top w:val="none" w:sz="0" w:space="0" w:color="auto"/>
        <w:left w:val="none" w:sz="0" w:space="0" w:color="auto"/>
        <w:bottom w:val="none" w:sz="0" w:space="0" w:color="auto"/>
        <w:right w:val="none" w:sz="0" w:space="0" w:color="auto"/>
      </w:divBdr>
      <w:divsChild>
        <w:div w:id="243732468">
          <w:marLeft w:val="0"/>
          <w:marRight w:val="0"/>
          <w:marTop w:val="0"/>
          <w:marBottom w:val="0"/>
          <w:divBdr>
            <w:top w:val="none" w:sz="0" w:space="0" w:color="auto"/>
            <w:left w:val="none" w:sz="0" w:space="0" w:color="auto"/>
            <w:bottom w:val="none" w:sz="0" w:space="0" w:color="auto"/>
            <w:right w:val="none" w:sz="0" w:space="0" w:color="auto"/>
          </w:divBdr>
        </w:div>
      </w:divsChild>
    </w:div>
    <w:div w:id="377166029">
      <w:marLeft w:val="0"/>
      <w:marRight w:val="0"/>
      <w:marTop w:val="0"/>
      <w:marBottom w:val="0"/>
      <w:divBdr>
        <w:top w:val="none" w:sz="0" w:space="0" w:color="auto"/>
        <w:left w:val="none" w:sz="0" w:space="0" w:color="auto"/>
        <w:bottom w:val="none" w:sz="0" w:space="0" w:color="auto"/>
        <w:right w:val="none" w:sz="0" w:space="0" w:color="auto"/>
      </w:divBdr>
      <w:divsChild>
        <w:div w:id="1243837368">
          <w:marLeft w:val="0"/>
          <w:marRight w:val="0"/>
          <w:marTop w:val="0"/>
          <w:marBottom w:val="0"/>
          <w:divBdr>
            <w:top w:val="none" w:sz="0" w:space="0" w:color="auto"/>
            <w:left w:val="none" w:sz="0" w:space="0" w:color="auto"/>
            <w:bottom w:val="none" w:sz="0" w:space="0" w:color="auto"/>
            <w:right w:val="none" w:sz="0" w:space="0" w:color="auto"/>
          </w:divBdr>
        </w:div>
      </w:divsChild>
    </w:div>
    <w:div w:id="397746199">
      <w:bodyDiv w:val="1"/>
      <w:marLeft w:val="0"/>
      <w:marRight w:val="0"/>
      <w:marTop w:val="0"/>
      <w:marBottom w:val="0"/>
      <w:divBdr>
        <w:top w:val="none" w:sz="0" w:space="0" w:color="auto"/>
        <w:left w:val="none" w:sz="0" w:space="0" w:color="auto"/>
        <w:bottom w:val="none" w:sz="0" w:space="0" w:color="auto"/>
        <w:right w:val="none" w:sz="0" w:space="0" w:color="auto"/>
      </w:divBdr>
      <w:divsChild>
        <w:div w:id="65543388">
          <w:marLeft w:val="0"/>
          <w:marRight w:val="0"/>
          <w:marTop w:val="75"/>
          <w:marBottom w:val="0"/>
          <w:divBdr>
            <w:top w:val="none" w:sz="0" w:space="0" w:color="auto"/>
            <w:left w:val="none" w:sz="0" w:space="0" w:color="auto"/>
            <w:bottom w:val="none" w:sz="0" w:space="0" w:color="auto"/>
            <w:right w:val="none" w:sz="0" w:space="0" w:color="auto"/>
          </w:divBdr>
        </w:div>
        <w:div w:id="922765828">
          <w:marLeft w:val="0"/>
          <w:marRight w:val="0"/>
          <w:marTop w:val="75"/>
          <w:marBottom w:val="300"/>
          <w:divBdr>
            <w:top w:val="none" w:sz="0" w:space="0" w:color="auto"/>
            <w:left w:val="none" w:sz="0" w:space="0" w:color="auto"/>
            <w:bottom w:val="none" w:sz="0" w:space="0" w:color="auto"/>
            <w:right w:val="none" w:sz="0" w:space="0" w:color="auto"/>
          </w:divBdr>
        </w:div>
      </w:divsChild>
    </w:div>
    <w:div w:id="409235818">
      <w:bodyDiv w:val="1"/>
      <w:marLeft w:val="0"/>
      <w:marRight w:val="0"/>
      <w:marTop w:val="0"/>
      <w:marBottom w:val="0"/>
      <w:divBdr>
        <w:top w:val="none" w:sz="0" w:space="0" w:color="auto"/>
        <w:left w:val="none" w:sz="0" w:space="0" w:color="auto"/>
        <w:bottom w:val="none" w:sz="0" w:space="0" w:color="auto"/>
        <w:right w:val="none" w:sz="0" w:space="0" w:color="auto"/>
      </w:divBdr>
      <w:divsChild>
        <w:div w:id="249780611">
          <w:marLeft w:val="0"/>
          <w:marRight w:val="0"/>
          <w:marTop w:val="0"/>
          <w:marBottom w:val="0"/>
          <w:divBdr>
            <w:top w:val="none" w:sz="0" w:space="0" w:color="auto"/>
            <w:left w:val="none" w:sz="0" w:space="0" w:color="auto"/>
            <w:bottom w:val="none" w:sz="0" w:space="0" w:color="auto"/>
            <w:right w:val="none" w:sz="0" w:space="0" w:color="auto"/>
          </w:divBdr>
          <w:divsChild>
            <w:div w:id="2113357032">
              <w:marLeft w:val="0"/>
              <w:marRight w:val="0"/>
              <w:marTop w:val="0"/>
              <w:marBottom w:val="0"/>
              <w:divBdr>
                <w:top w:val="none" w:sz="0" w:space="0" w:color="auto"/>
                <w:left w:val="none" w:sz="0" w:space="0" w:color="auto"/>
                <w:bottom w:val="none" w:sz="0" w:space="0" w:color="auto"/>
                <w:right w:val="none" w:sz="0" w:space="0" w:color="auto"/>
              </w:divBdr>
              <w:divsChild>
                <w:div w:id="53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5816">
      <w:bodyDiv w:val="1"/>
      <w:marLeft w:val="0"/>
      <w:marRight w:val="0"/>
      <w:marTop w:val="0"/>
      <w:marBottom w:val="0"/>
      <w:divBdr>
        <w:top w:val="none" w:sz="0" w:space="0" w:color="auto"/>
        <w:left w:val="none" w:sz="0" w:space="0" w:color="auto"/>
        <w:bottom w:val="none" w:sz="0" w:space="0" w:color="auto"/>
        <w:right w:val="none" w:sz="0" w:space="0" w:color="auto"/>
      </w:divBdr>
    </w:div>
    <w:div w:id="409813888">
      <w:bodyDiv w:val="1"/>
      <w:marLeft w:val="0"/>
      <w:marRight w:val="0"/>
      <w:marTop w:val="0"/>
      <w:marBottom w:val="0"/>
      <w:divBdr>
        <w:top w:val="none" w:sz="0" w:space="0" w:color="auto"/>
        <w:left w:val="none" w:sz="0" w:space="0" w:color="auto"/>
        <w:bottom w:val="none" w:sz="0" w:space="0" w:color="auto"/>
        <w:right w:val="none" w:sz="0" w:space="0" w:color="auto"/>
      </w:divBdr>
    </w:div>
    <w:div w:id="434441758">
      <w:bodyDiv w:val="1"/>
      <w:marLeft w:val="0"/>
      <w:marRight w:val="0"/>
      <w:marTop w:val="0"/>
      <w:marBottom w:val="0"/>
      <w:divBdr>
        <w:top w:val="none" w:sz="0" w:space="0" w:color="auto"/>
        <w:left w:val="none" w:sz="0" w:space="0" w:color="auto"/>
        <w:bottom w:val="none" w:sz="0" w:space="0" w:color="auto"/>
        <w:right w:val="none" w:sz="0" w:space="0" w:color="auto"/>
      </w:divBdr>
    </w:div>
    <w:div w:id="450393211">
      <w:bodyDiv w:val="1"/>
      <w:marLeft w:val="0"/>
      <w:marRight w:val="0"/>
      <w:marTop w:val="0"/>
      <w:marBottom w:val="0"/>
      <w:divBdr>
        <w:top w:val="none" w:sz="0" w:space="0" w:color="auto"/>
        <w:left w:val="none" w:sz="0" w:space="0" w:color="auto"/>
        <w:bottom w:val="none" w:sz="0" w:space="0" w:color="auto"/>
        <w:right w:val="none" w:sz="0" w:space="0" w:color="auto"/>
      </w:divBdr>
      <w:divsChild>
        <w:div w:id="1149174682">
          <w:marLeft w:val="0"/>
          <w:marRight w:val="0"/>
          <w:marTop w:val="0"/>
          <w:marBottom w:val="0"/>
          <w:divBdr>
            <w:top w:val="none" w:sz="0" w:space="0" w:color="auto"/>
            <w:left w:val="none" w:sz="0" w:space="0" w:color="auto"/>
            <w:bottom w:val="none" w:sz="0" w:space="0" w:color="auto"/>
            <w:right w:val="none" w:sz="0" w:space="0" w:color="auto"/>
          </w:divBdr>
        </w:div>
        <w:div w:id="648094892">
          <w:marLeft w:val="0"/>
          <w:marRight w:val="0"/>
          <w:marTop w:val="0"/>
          <w:marBottom w:val="0"/>
          <w:divBdr>
            <w:top w:val="none" w:sz="0" w:space="0" w:color="auto"/>
            <w:left w:val="none" w:sz="0" w:space="0" w:color="auto"/>
            <w:bottom w:val="none" w:sz="0" w:space="0" w:color="auto"/>
            <w:right w:val="none" w:sz="0" w:space="0" w:color="auto"/>
          </w:divBdr>
        </w:div>
        <w:div w:id="1977955215">
          <w:marLeft w:val="0"/>
          <w:marRight w:val="0"/>
          <w:marTop w:val="0"/>
          <w:marBottom w:val="0"/>
          <w:divBdr>
            <w:top w:val="none" w:sz="0" w:space="0" w:color="auto"/>
            <w:left w:val="none" w:sz="0" w:space="0" w:color="auto"/>
            <w:bottom w:val="none" w:sz="0" w:space="0" w:color="auto"/>
            <w:right w:val="none" w:sz="0" w:space="0" w:color="auto"/>
          </w:divBdr>
        </w:div>
      </w:divsChild>
    </w:div>
    <w:div w:id="506680412">
      <w:bodyDiv w:val="1"/>
      <w:marLeft w:val="0"/>
      <w:marRight w:val="0"/>
      <w:marTop w:val="0"/>
      <w:marBottom w:val="0"/>
      <w:divBdr>
        <w:top w:val="none" w:sz="0" w:space="0" w:color="auto"/>
        <w:left w:val="none" w:sz="0" w:space="0" w:color="auto"/>
        <w:bottom w:val="none" w:sz="0" w:space="0" w:color="auto"/>
        <w:right w:val="none" w:sz="0" w:space="0" w:color="auto"/>
      </w:divBdr>
    </w:div>
    <w:div w:id="525559781">
      <w:bodyDiv w:val="1"/>
      <w:marLeft w:val="0"/>
      <w:marRight w:val="0"/>
      <w:marTop w:val="0"/>
      <w:marBottom w:val="0"/>
      <w:divBdr>
        <w:top w:val="none" w:sz="0" w:space="0" w:color="auto"/>
        <w:left w:val="none" w:sz="0" w:space="0" w:color="auto"/>
        <w:bottom w:val="none" w:sz="0" w:space="0" w:color="auto"/>
        <w:right w:val="none" w:sz="0" w:space="0" w:color="auto"/>
      </w:divBdr>
    </w:div>
    <w:div w:id="546768599">
      <w:bodyDiv w:val="1"/>
      <w:marLeft w:val="0"/>
      <w:marRight w:val="0"/>
      <w:marTop w:val="0"/>
      <w:marBottom w:val="0"/>
      <w:divBdr>
        <w:top w:val="none" w:sz="0" w:space="0" w:color="auto"/>
        <w:left w:val="none" w:sz="0" w:space="0" w:color="auto"/>
        <w:bottom w:val="none" w:sz="0" w:space="0" w:color="auto"/>
        <w:right w:val="none" w:sz="0" w:space="0" w:color="auto"/>
      </w:divBdr>
    </w:div>
    <w:div w:id="582304766">
      <w:bodyDiv w:val="1"/>
      <w:marLeft w:val="0"/>
      <w:marRight w:val="0"/>
      <w:marTop w:val="0"/>
      <w:marBottom w:val="0"/>
      <w:divBdr>
        <w:top w:val="none" w:sz="0" w:space="0" w:color="auto"/>
        <w:left w:val="none" w:sz="0" w:space="0" w:color="auto"/>
        <w:bottom w:val="none" w:sz="0" w:space="0" w:color="auto"/>
        <w:right w:val="none" w:sz="0" w:space="0" w:color="auto"/>
      </w:divBdr>
    </w:div>
    <w:div w:id="596982237">
      <w:bodyDiv w:val="1"/>
      <w:marLeft w:val="0"/>
      <w:marRight w:val="0"/>
      <w:marTop w:val="0"/>
      <w:marBottom w:val="0"/>
      <w:divBdr>
        <w:top w:val="none" w:sz="0" w:space="0" w:color="auto"/>
        <w:left w:val="none" w:sz="0" w:space="0" w:color="auto"/>
        <w:bottom w:val="none" w:sz="0" w:space="0" w:color="auto"/>
        <w:right w:val="none" w:sz="0" w:space="0" w:color="auto"/>
      </w:divBdr>
      <w:divsChild>
        <w:div w:id="5329603">
          <w:marLeft w:val="0"/>
          <w:marRight w:val="0"/>
          <w:marTop w:val="0"/>
          <w:marBottom w:val="0"/>
          <w:divBdr>
            <w:top w:val="none" w:sz="0" w:space="0" w:color="auto"/>
            <w:left w:val="none" w:sz="0" w:space="0" w:color="auto"/>
            <w:bottom w:val="none" w:sz="0" w:space="0" w:color="auto"/>
            <w:right w:val="none" w:sz="0" w:space="0" w:color="auto"/>
          </w:divBdr>
          <w:divsChild>
            <w:div w:id="575163924">
              <w:marLeft w:val="0"/>
              <w:marRight w:val="0"/>
              <w:marTop w:val="0"/>
              <w:marBottom w:val="0"/>
              <w:divBdr>
                <w:top w:val="none" w:sz="0" w:space="0" w:color="auto"/>
                <w:left w:val="none" w:sz="0" w:space="0" w:color="auto"/>
                <w:bottom w:val="none" w:sz="0" w:space="0" w:color="auto"/>
                <w:right w:val="none" w:sz="0" w:space="0" w:color="auto"/>
              </w:divBdr>
              <w:divsChild>
                <w:div w:id="738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1599">
      <w:bodyDiv w:val="1"/>
      <w:marLeft w:val="0"/>
      <w:marRight w:val="0"/>
      <w:marTop w:val="0"/>
      <w:marBottom w:val="0"/>
      <w:divBdr>
        <w:top w:val="none" w:sz="0" w:space="0" w:color="auto"/>
        <w:left w:val="none" w:sz="0" w:space="0" w:color="auto"/>
        <w:bottom w:val="none" w:sz="0" w:space="0" w:color="auto"/>
        <w:right w:val="none" w:sz="0" w:space="0" w:color="auto"/>
      </w:divBdr>
    </w:div>
    <w:div w:id="648436383">
      <w:bodyDiv w:val="1"/>
      <w:marLeft w:val="0"/>
      <w:marRight w:val="0"/>
      <w:marTop w:val="0"/>
      <w:marBottom w:val="0"/>
      <w:divBdr>
        <w:top w:val="none" w:sz="0" w:space="0" w:color="auto"/>
        <w:left w:val="none" w:sz="0" w:space="0" w:color="auto"/>
        <w:bottom w:val="none" w:sz="0" w:space="0" w:color="auto"/>
        <w:right w:val="none" w:sz="0" w:space="0" w:color="auto"/>
      </w:divBdr>
      <w:divsChild>
        <w:div w:id="976686427">
          <w:marLeft w:val="0"/>
          <w:marRight w:val="0"/>
          <w:marTop w:val="0"/>
          <w:marBottom w:val="0"/>
          <w:divBdr>
            <w:top w:val="none" w:sz="0" w:space="0" w:color="auto"/>
            <w:left w:val="none" w:sz="0" w:space="0" w:color="auto"/>
            <w:bottom w:val="none" w:sz="0" w:space="0" w:color="auto"/>
            <w:right w:val="none" w:sz="0" w:space="0" w:color="auto"/>
          </w:divBdr>
        </w:div>
        <w:div w:id="527449547">
          <w:marLeft w:val="0"/>
          <w:marRight w:val="0"/>
          <w:marTop w:val="0"/>
          <w:marBottom w:val="0"/>
          <w:divBdr>
            <w:top w:val="none" w:sz="0" w:space="0" w:color="auto"/>
            <w:left w:val="none" w:sz="0" w:space="0" w:color="auto"/>
            <w:bottom w:val="none" w:sz="0" w:space="0" w:color="auto"/>
            <w:right w:val="none" w:sz="0" w:space="0" w:color="auto"/>
          </w:divBdr>
          <w:divsChild>
            <w:div w:id="15856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723">
      <w:marLeft w:val="0"/>
      <w:marRight w:val="0"/>
      <w:marTop w:val="0"/>
      <w:marBottom w:val="0"/>
      <w:divBdr>
        <w:top w:val="none" w:sz="0" w:space="0" w:color="auto"/>
        <w:left w:val="none" w:sz="0" w:space="0" w:color="auto"/>
        <w:bottom w:val="none" w:sz="0" w:space="0" w:color="auto"/>
        <w:right w:val="none" w:sz="0" w:space="0" w:color="auto"/>
      </w:divBdr>
      <w:divsChild>
        <w:div w:id="1762288064">
          <w:marLeft w:val="0"/>
          <w:marRight w:val="0"/>
          <w:marTop w:val="0"/>
          <w:marBottom w:val="0"/>
          <w:divBdr>
            <w:top w:val="none" w:sz="0" w:space="0" w:color="auto"/>
            <w:left w:val="none" w:sz="0" w:space="0" w:color="auto"/>
            <w:bottom w:val="none" w:sz="0" w:space="0" w:color="auto"/>
            <w:right w:val="none" w:sz="0" w:space="0" w:color="auto"/>
          </w:divBdr>
        </w:div>
      </w:divsChild>
    </w:div>
    <w:div w:id="680087917">
      <w:bodyDiv w:val="1"/>
      <w:marLeft w:val="0"/>
      <w:marRight w:val="0"/>
      <w:marTop w:val="0"/>
      <w:marBottom w:val="0"/>
      <w:divBdr>
        <w:top w:val="none" w:sz="0" w:space="0" w:color="auto"/>
        <w:left w:val="none" w:sz="0" w:space="0" w:color="auto"/>
        <w:bottom w:val="none" w:sz="0" w:space="0" w:color="auto"/>
        <w:right w:val="none" w:sz="0" w:space="0" w:color="auto"/>
      </w:divBdr>
    </w:div>
    <w:div w:id="719473528">
      <w:bodyDiv w:val="1"/>
      <w:marLeft w:val="0"/>
      <w:marRight w:val="0"/>
      <w:marTop w:val="0"/>
      <w:marBottom w:val="0"/>
      <w:divBdr>
        <w:top w:val="none" w:sz="0" w:space="0" w:color="auto"/>
        <w:left w:val="none" w:sz="0" w:space="0" w:color="auto"/>
        <w:bottom w:val="none" w:sz="0" w:space="0" w:color="auto"/>
        <w:right w:val="none" w:sz="0" w:space="0" w:color="auto"/>
      </w:divBdr>
    </w:div>
    <w:div w:id="747658498">
      <w:bodyDiv w:val="1"/>
      <w:marLeft w:val="0"/>
      <w:marRight w:val="0"/>
      <w:marTop w:val="0"/>
      <w:marBottom w:val="0"/>
      <w:divBdr>
        <w:top w:val="none" w:sz="0" w:space="0" w:color="auto"/>
        <w:left w:val="none" w:sz="0" w:space="0" w:color="auto"/>
        <w:bottom w:val="none" w:sz="0" w:space="0" w:color="auto"/>
        <w:right w:val="none" w:sz="0" w:space="0" w:color="auto"/>
      </w:divBdr>
    </w:div>
    <w:div w:id="809979866">
      <w:marLeft w:val="0"/>
      <w:marRight w:val="0"/>
      <w:marTop w:val="0"/>
      <w:marBottom w:val="0"/>
      <w:divBdr>
        <w:top w:val="none" w:sz="0" w:space="0" w:color="auto"/>
        <w:left w:val="none" w:sz="0" w:space="0" w:color="auto"/>
        <w:bottom w:val="none" w:sz="0" w:space="0" w:color="auto"/>
        <w:right w:val="none" w:sz="0" w:space="0" w:color="auto"/>
      </w:divBdr>
      <w:divsChild>
        <w:div w:id="301079435">
          <w:marLeft w:val="0"/>
          <w:marRight w:val="0"/>
          <w:marTop w:val="0"/>
          <w:marBottom w:val="0"/>
          <w:divBdr>
            <w:top w:val="none" w:sz="0" w:space="0" w:color="auto"/>
            <w:left w:val="none" w:sz="0" w:space="0" w:color="auto"/>
            <w:bottom w:val="none" w:sz="0" w:space="0" w:color="auto"/>
            <w:right w:val="none" w:sz="0" w:space="0" w:color="auto"/>
          </w:divBdr>
        </w:div>
      </w:divsChild>
    </w:div>
    <w:div w:id="815996101">
      <w:marLeft w:val="0"/>
      <w:marRight w:val="0"/>
      <w:marTop w:val="0"/>
      <w:marBottom w:val="0"/>
      <w:divBdr>
        <w:top w:val="none" w:sz="0" w:space="0" w:color="auto"/>
        <w:left w:val="none" w:sz="0" w:space="0" w:color="auto"/>
        <w:bottom w:val="none" w:sz="0" w:space="0" w:color="auto"/>
        <w:right w:val="none" w:sz="0" w:space="0" w:color="auto"/>
      </w:divBdr>
      <w:divsChild>
        <w:div w:id="1295868949">
          <w:marLeft w:val="0"/>
          <w:marRight w:val="0"/>
          <w:marTop w:val="0"/>
          <w:marBottom w:val="0"/>
          <w:divBdr>
            <w:top w:val="none" w:sz="0" w:space="0" w:color="auto"/>
            <w:left w:val="none" w:sz="0" w:space="0" w:color="auto"/>
            <w:bottom w:val="none" w:sz="0" w:space="0" w:color="auto"/>
            <w:right w:val="none" w:sz="0" w:space="0" w:color="auto"/>
          </w:divBdr>
        </w:div>
      </w:divsChild>
    </w:div>
    <w:div w:id="826213747">
      <w:bodyDiv w:val="1"/>
      <w:marLeft w:val="0"/>
      <w:marRight w:val="0"/>
      <w:marTop w:val="0"/>
      <w:marBottom w:val="0"/>
      <w:divBdr>
        <w:top w:val="none" w:sz="0" w:space="0" w:color="auto"/>
        <w:left w:val="none" w:sz="0" w:space="0" w:color="auto"/>
        <w:bottom w:val="none" w:sz="0" w:space="0" w:color="auto"/>
        <w:right w:val="none" w:sz="0" w:space="0" w:color="auto"/>
      </w:divBdr>
    </w:div>
    <w:div w:id="857892926">
      <w:bodyDiv w:val="1"/>
      <w:marLeft w:val="0"/>
      <w:marRight w:val="0"/>
      <w:marTop w:val="0"/>
      <w:marBottom w:val="0"/>
      <w:divBdr>
        <w:top w:val="none" w:sz="0" w:space="0" w:color="auto"/>
        <w:left w:val="none" w:sz="0" w:space="0" w:color="auto"/>
        <w:bottom w:val="none" w:sz="0" w:space="0" w:color="auto"/>
        <w:right w:val="none" w:sz="0" w:space="0" w:color="auto"/>
      </w:divBdr>
    </w:div>
    <w:div w:id="887642154">
      <w:bodyDiv w:val="1"/>
      <w:marLeft w:val="0"/>
      <w:marRight w:val="0"/>
      <w:marTop w:val="0"/>
      <w:marBottom w:val="0"/>
      <w:divBdr>
        <w:top w:val="none" w:sz="0" w:space="0" w:color="auto"/>
        <w:left w:val="none" w:sz="0" w:space="0" w:color="auto"/>
        <w:bottom w:val="none" w:sz="0" w:space="0" w:color="auto"/>
        <w:right w:val="none" w:sz="0" w:space="0" w:color="auto"/>
      </w:divBdr>
    </w:div>
    <w:div w:id="906691268">
      <w:bodyDiv w:val="1"/>
      <w:marLeft w:val="0"/>
      <w:marRight w:val="0"/>
      <w:marTop w:val="0"/>
      <w:marBottom w:val="0"/>
      <w:divBdr>
        <w:top w:val="none" w:sz="0" w:space="0" w:color="auto"/>
        <w:left w:val="none" w:sz="0" w:space="0" w:color="auto"/>
        <w:bottom w:val="none" w:sz="0" w:space="0" w:color="auto"/>
        <w:right w:val="none" w:sz="0" w:space="0" w:color="auto"/>
      </w:divBdr>
      <w:divsChild>
        <w:div w:id="1212426765">
          <w:marLeft w:val="0"/>
          <w:marRight w:val="0"/>
          <w:marTop w:val="0"/>
          <w:marBottom w:val="0"/>
          <w:divBdr>
            <w:top w:val="none" w:sz="0" w:space="0" w:color="auto"/>
            <w:left w:val="none" w:sz="0" w:space="0" w:color="auto"/>
            <w:bottom w:val="none" w:sz="0" w:space="0" w:color="auto"/>
            <w:right w:val="none" w:sz="0" w:space="0" w:color="auto"/>
          </w:divBdr>
          <w:divsChild>
            <w:div w:id="323627708">
              <w:marLeft w:val="0"/>
              <w:marRight w:val="0"/>
              <w:marTop w:val="0"/>
              <w:marBottom w:val="0"/>
              <w:divBdr>
                <w:top w:val="none" w:sz="0" w:space="0" w:color="auto"/>
                <w:left w:val="none" w:sz="0" w:space="0" w:color="auto"/>
                <w:bottom w:val="none" w:sz="0" w:space="0" w:color="auto"/>
                <w:right w:val="none" w:sz="0" w:space="0" w:color="auto"/>
              </w:divBdr>
              <w:divsChild>
                <w:div w:id="1786582321">
                  <w:marLeft w:val="0"/>
                  <w:marRight w:val="0"/>
                  <w:marTop w:val="0"/>
                  <w:marBottom w:val="0"/>
                  <w:divBdr>
                    <w:top w:val="none" w:sz="0" w:space="0" w:color="auto"/>
                    <w:left w:val="none" w:sz="0" w:space="0" w:color="auto"/>
                    <w:bottom w:val="none" w:sz="0" w:space="0" w:color="auto"/>
                    <w:right w:val="none" w:sz="0" w:space="0" w:color="auto"/>
                  </w:divBdr>
                </w:div>
              </w:divsChild>
            </w:div>
            <w:div w:id="122041363">
              <w:marLeft w:val="0"/>
              <w:marRight w:val="0"/>
              <w:marTop w:val="0"/>
              <w:marBottom w:val="0"/>
              <w:divBdr>
                <w:top w:val="none" w:sz="0" w:space="0" w:color="auto"/>
                <w:left w:val="none" w:sz="0" w:space="0" w:color="auto"/>
                <w:bottom w:val="none" w:sz="0" w:space="0" w:color="auto"/>
                <w:right w:val="none" w:sz="0" w:space="0" w:color="auto"/>
              </w:divBdr>
              <w:divsChild>
                <w:div w:id="18894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649">
          <w:marLeft w:val="0"/>
          <w:marRight w:val="0"/>
          <w:marTop w:val="0"/>
          <w:marBottom w:val="0"/>
          <w:divBdr>
            <w:top w:val="none" w:sz="0" w:space="0" w:color="auto"/>
            <w:left w:val="none" w:sz="0" w:space="0" w:color="auto"/>
            <w:bottom w:val="none" w:sz="0" w:space="0" w:color="auto"/>
            <w:right w:val="none" w:sz="0" w:space="0" w:color="auto"/>
          </w:divBdr>
          <w:divsChild>
            <w:div w:id="1704749235">
              <w:marLeft w:val="0"/>
              <w:marRight w:val="0"/>
              <w:marTop w:val="0"/>
              <w:marBottom w:val="0"/>
              <w:divBdr>
                <w:top w:val="none" w:sz="0" w:space="0" w:color="auto"/>
                <w:left w:val="none" w:sz="0" w:space="0" w:color="auto"/>
                <w:bottom w:val="none" w:sz="0" w:space="0" w:color="auto"/>
                <w:right w:val="none" w:sz="0" w:space="0" w:color="auto"/>
              </w:divBdr>
              <w:divsChild>
                <w:div w:id="1349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1778">
      <w:bodyDiv w:val="1"/>
      <w:marLeft w:val="0"/>
      <w:marRight w:val="0"/>
      <w:marTop w:val="0"/>
      <w:marBottom w:val="0"/>
      <w:divBdr>
        <w:top w:val="none" w:sz="0" w:space="0" w:color="auto"/>
        <w:left w:val="none" w:sz="0" w:space="0" w:color="auto"/>
        <w:bottom w:val="none" w:sz="0" w:space="0" w:color="auto"/>
        <w:right w:val="none" w:sz="0" w:space="0" w:color="auto"/>
      </w:divBdr>
    </w:div>
    <w:div w:id="967735464">
      <w:marLeft w:val="0"/>
      <w:marRight w:val="0"/>
      <w:marTop w:val="0"/>
      <w:marBottom w:val="0"/>
      <w:divBdr>
        <w:top w:val="none" w:sz="0" w:space="0" w:color="auto"/>
        <w:left w:val="none" w:sz="0" w:space="0" w:color="auto"/>
        <w:bottom w:val="none" w:sz="0" w:space="0" w:color="auto"/>
        <w:right w:val="none" w:sz="0" w:space="0" w:color="auto"/>
      </w:divBdr>
      <w:divsChild>
        <w:div w:id="849486815">
          <w:marLeft w:val="0"/>
          <w:marRight w:val="0"/>
          <w:marTop w:val="0"/>
          <w:marBottom w:val="0"/>
          <w:divBdr>
            <w:top w:val="none" w:sz="0" w:space="0" w:color="auto"/>
            <w:left w:val="none" w:sz="0" w:space="0" w:color="auto"/>
            <w:bottom w:val="none" w:sz="0" w:space="0" w:color="auto"/>
            <w:right w:val="none" w:sz="0" w:space="0" w:color="auto"/>
          </w:divBdr>
        </w:div>
      </w:divsChild>
    </w:div>
    <w:div w:id="977607164">
      <w:bodyDiv w:val="1"/>
      <w:marLeft w:val="0"/>
      <w:marRight w:val="0"/>
      <w:marTop w:val="0"/>
      <w:marBottom w:val="0"/>
      <w:divBdr>
        <w:top w:val="none" w:sz="0" w:space="0" w:color="auto"/>
        <w:left w:val="none" w:sz="0" w:space="0" w:color="auto"/>
        <w:bottom w:val="none" w:sz="0" w:space="0" w:color="auto"/>
        <w:right w:val="none" w:sz="0" w:space="0" w:color="auto"/>
      </w:divBdr>
    </w:div>
    <w:div w:id="993488736">
      <w:marLeft w:val="0"/>
      <w:marRight w:val="0"/>
      <w:marTop w:val="0"/>
      <w:marBottom w:val="0"/>
      <w:divBdr>
        <w:top w:val="none" w:sz="0" w:space="0" w:color="auto"/>
        <w:left w:val="none" w:sz="0" w:space="0" w:color="auto"/>
        <w:bottom w:val="none" w:sz="0" w:space="0" w:color="auto"/>
        <w:right w:val="none" w:sz="0" w:space="0" w:color="auto"/>
      </w:divBdr>
      <w:divsChild>
        <w:div w:id="1180697145">
          <w:marLeft w:val="0"/>
          <w:marRight w:val="0"/>
          <w:marTop w:val="0"/>
          <w:marBottom w:val="0"/>
          <w:divBdr>
            <w:top w:val="none" w:sz="0" w:space="0" w:color="auto"/>
            <w:left w:val="none" w:sz="0" w:space="0" w:color="auto"/>
            <w:bottom w:val="none" w:sz="0" w:space="0" w:color="auto"/>
            <w:right w:val="none" w:sz="0" w:space="0" w:color="auto"/>
          </w:divBdr>
        </w:div>
      </w:divsChild>
    </w:div>
    <w:div w:id="1033456791">
      <w:bodyDiv w:val="1"/>
      <w:marLeft w:val="0"/>
      <w:marRight w:val="0"/>
      <w:marTop w:val="0"/>
      <w:marBottom w:val="0"/>
      <w:divBdr>
        <w:top w:val="none" w:sz="0" w:space="0" w:color="auto"/>
        <w:left w:val="none" w:sz="0" w:space="0" w:color="auto"/>
        <w:bottom w:val="none" w:sz="0" w:space="0" w:color="auto"/>
        <w:right w:val="none" w:sz="0" w:space="0" w:color="auto"/>
      </w:divBdr>
    </w:div>
    <w:div w:id="1047485694">
      <w:bodyDiv w:val="1"/>
      <w:marLeft w:val="0"/>
      <w:marRight w:val="0"/>
      <w:marTop w:val="0"/>
      <w:marBottom w:val="0"/>
      <w:divBdr>
        <w:top w:val="none" w:sz="0" w:space="0" w:color="auto"/>
        <w:left w:val="none" w:sz="0" w:space="0" w:color="auto"/>
        <w:bottom w:val="none" w:sz="0" w:space="0" w:color="auto"/>
        <w:right w:val="none" w:sz="0" w:space="0" w:color="auto"/>
      </w:divBdr>
    </w:div>
    <w:div w:id="1074813599">
      <w:bodyDiv w:val="1"/>
      <w:marLeft w:val="0"/>
      <w:marRight w:val="0"/>
      <w:marTop w:val="0"/>
      <w:marBottom w:val="0"/>
      <w:divBdr>
        <w:top w:val="none" w:sz="0" w:space="0" w:color="auto"/>
        <w:left w:val="none" w:sz="0" w:space="0" w:color="auto"/>
        <w:bottom w:val="none" w:sz="0" w:space="0" w:color="auto"/>
        <w:right w:val="none" w:sz="0" w:space="0" w:color="auto"/>
      </w:divBdr>
    </w:div>
    <w:div w:id="1121454923">
      <w:bodyDiv w:val="1"/>
      <w:marLeft w:val="0"/>
      <w:marRight w:val="0"/>
      <w:marTop w:val="0"/>
      <w:marBottom w:val="0"/>
      <w:divBdr>
        <w:top w:val="none" w:sz="0" w:space="0" w:color="auto"/>
        <w:left w:val="none" w:sz="0" w:space="0" w:color="auto"/>
        <w:bottom w:val="none" w:sz="0" w:space="0" w:color="auto"/>
        <w:right w:val="none" w:sz="0" w:space="0" w:color="auto"/>
      </w:divBdr>
    </w:div>
    <w:div w:id="1172601061">
      <w:bodyDiv w:val="1"/>
      <w:marLeft w:val="0"/>
      <w:marRight w:val="0"/>
      <w:marTop w:val="0"/>
      <w:marBottom w:val="0"/>
      <w:divBdr>
        <w:top w:val="none" w:sz="0" w:space="0" w:color="auto"/>
        <w:left w:val="none" w:sz="0" w:space="0" w:color="auto"/>
        <w:bottom w:val="none" w:sz="0" w:space="0" w:color="auto"/>
        <w:right w:val="none" w:sz="0" w:space="0" w:color="auto"/>
      </w:divBdr>
      <w:divsChild>
        <w:div w:id="1120491184">
          <w:marLeft w:val="0"/>
          <w:marRight w:val="0"/>
          <w:marTop w:val="0"/>
          <w:marBottom w:val="0"/>
          <w:divBdr>
            <w:top w:val="none" w:sz="0" w:space="0" w:color="auto"/>
            <w:left w:val="none" w:sz="0" w:space="0" w:color="auto"/>
            <w:bottom w:val="none" w:sz="0" w:space="0" w:color="auto"/>
            <w:right w:val="none" w:sz="0" w:space="0" w:color="auto"/>
          </w:divBdr>
          <w:divsChild>
            <w:div w:id="882599898">
              <w:marLeft w:val="0"/>
              <w:marRight w:val="0"/>
              <w:marTop w:val="0"/>
              <w:marBottom w:val="0"/>
              <w:divBdr>
                <w:top w:val="none" w:sz="0" w:space="0" w:color="auto"/>
                <w:left w:val="none" w:sz="0" w:space="0" w:color="auto"/>
                <w:bottom w:val="none" w:sz="0" w:space="0" w:color="auto"/>
                <w:right w:val="none" w:sz="0" w:space="0" w:color="auto"/>
              </w:divBdr>
              <w:divsChild>
                <w:div w:id="5000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0692">
      <w:bodyDiv w:val="1"/>
      <w:marLeft w:val="0"/>
      <w:marRight w:val="0"/>
      <w:marTop w:val="0"/>
      <w:marBottom w:val="0"/>
      <w:divBdr>
        <w:top w:val="none" w:sz="0" w:space="0" w:color="auto"/>
        <w:left w:val="none" w:sz="0" w:space="0" w:color="auto"/>
        <w:bottom w:val="none" w:sz="0" w:space="0" w:color="auto"/>
        <w:right w:val="none" w:sz="0" w:space="0" w:color="auto"/>
      </w:divBdr>
      <w:divsChild>
        <w:div w:id="742991550">
          <w:marLeft w:val="0"/>
          <w:marRight w:val="0"/>
          <w:marTop w:val="0"/>
          <w:marBottom w:val="0"/>
          <w:divBdr>
            <w:top w:val="none" w:sz="0" w:space="0" w:color="auto"/>
            <w:left w:val="none" w:sz="0" w:space="0" w:color="auto"/>
            <w:bottom w:val="none" w:sz="0" w:space="0" w:color="auto"/>
            <w:right w:val="none" w:sz="0" w:space="0" w:color="auto"/>
          </w:divBdr>
          <w:divsChild>
            <w:div w:id="8556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984">
      <w:marLeft w:val="0"/>
      <w:marRight w:val="0"/>
      <w:marTop w:val="0"/>
      <w:marBottom w:val="0"/>
      <w:divBdr>
        <w:top w:val="none" w:sz="0" w:space="0" w:color="auto"/>
        <w:left w:val="none" w:sz="0" w:space="0" w:color="auto"/>
        <w:bottom w:val="none" w:sz="0" w:space="0" w:color="auto"/>
        <w:right w:val="none" w:sz="0" w:space="0" w:color="auto"/>
      </w:divBdr>
      <w:divsChild>
        <w:div w:id="974871824">
          <w:marLeft w:val="0"/>
          <w:marRight w:val="0"/>
          <w:marTop w:val="0"/>
          <w:marBottom w:val="0"/>
          <w:divBdr>
            <w:top w:val="none" w:sz="0" w:space="0" w:color="auto"/>
            <w:left w:val="none" w:sz="0" w:space="0" w:color="auto"/>
            <w:bottom w:val="none" w:sz="0" w:space="0" w:color="auto"/>
            <w:right w:val="none" w:sz="0" w:space="0" w:color="auto"/>
          </w:divBdr>
        </w:div>
      </w:divsChild>
    </w:div>
    <w:div w:id="1256668775">
      <w:marLeft w:val="0"/>
      <w:marRight w:val="0"/>
      <w:marTop w:val="0"/>
      <w:marBottom w:val="0"/>
      <w:divBdr>
        <w:top w:val="none" w:sz="0" w:space="0" w:color="auto"/>
        <w:left w:val="none" w:sz="0" w:space="0" w:color="auto"/>
        <w:bottom w:val="none" w:sz="0" w:space="0" w:color="auto"/>
        <w:right w:val="none" w:sz="0" w:space="0" w:color="auto"/>
      </w:divBdr>
      <w:divsChild>
        <w:div w:id="1166898323">
          <w:marLeft w:val="0"/>
          <w:marRight w:val="0"/>
          <w:marTop w:val="0"/>
          <w:marBottom w:val="0"/>
          <w:divBdr>
            <w:top w:val="none" w:sz="0" w:space="0" w:color="auto"/>
            <w:left w:val="none" w:sz="0" w:space="0" w:color="auto"/>
            <w:bottom w:val="none" w:sz="0" w:space="0" w:color="auto"/>
            <w:right w:val="none" w:sz="0" w:space="0" w:color="auto"/>
          </w:divBdr>
        </w:div>
      </w:divsChild>
    </w:div>
    <w:div w:id="1260410579">
      <w:bodyDiv w:val="1"/>
      <w:marLeft w:val="0"/>
      <w:marRight w:val="0"/>
      <w:marTop w:val="0"/>
      <w:marBottom w:val="0"/>
      <w:divBdr>
        <w:top w:val="none" w:sz="0" w:space="0" w:color="auto"/>
        <w:left w:val="none" w:sz="0" w:space="0" w:color="auto"/>
        <w:bottom w:val="none" w:sz="0" w:space="0" w:color="auto"/>
        <w:right w:val="none" w:sz="0" w:space="0" w:color="auto"/>
      </w:divBdr>
    </w:div>
    <w:div w:id="1261061378">
      <w:bodyDiv w:val="1"/>
      <w:marLeft w:val="0"/>
      <w:marRight w:val="0"/>
      <w:marTop w:val="0"/>
      <w:marBottom w:val="0"/>
      <w:divBdr>
        <w:top w:val="none" w:sz="0" w:space="0" w:color="auto"/>
        <w:left w:val="none" w:sz="0" w:space="0" w:color="auto"/>
        <w:bottom w:val="none" w:sz="0" w:space="0" w:color="auto"/>
        <w:right w:val="none" w:sz="0" w:space="0" w:color="auto"/>
      </w:divBdr>
    </w:div>
    <w:div w:id="1270115025">
      <w:marLeft w:val="0"/>
      <w:marRight w:val="0"/>
      <w:marTop w:val="0"/>
      <w:marBottom w:val="0"/>
      <w:divBdr>
        <w:top w:val="none" w:sz="0" w:space="0" w:color="auto"/>
        <w:left w:val="none" w:sz="0" w:space="0" w:color="auto"/>
        <w:bottom w:val="none" w:sz="0" w:space="0" w:color="auto"/>
        <w:right w:val="none" w:sz="0" w:space="0" w:color="auto"/>
      </w:divBdr>
      <w:divsChild>
        <w:div w:id="587347834">
          <w:marLeft w:val="0"/>
          <w:marRight w:val="0"/>
          <w:marTop w:val="0"/>
          <w:marBottom w:val="0"/>
          <w:divBdr>
            <w:top w:val="none" w:sz="0" w:space="0" w:color="auto"/>
            <w:left w:val="none" w:sz="0" w:space="0" w:color="auto"/>
            <w:bottom w:val="none" w:sz="0" w:space="0" w:color="auto"/>
            <w:right w:val="none" w:sz="0" w:space="0" w:color="auto"/>
          </w:divBdr>
        </w:div>
      </w:divsChild>
    </w:div>
    <w:div w:id="1273511355">
      <w:bodyDiv w:val="1"/>
      <w:marLeft w:val="0"/>
      <w:marRight w:val="0"/>
      <w:marTop w:val="0"/>
      <w:marBottom w:val="0"/>
      <w:divBdr>
        <w:top w:val="none" w:sz="0" w:space="0" w:color="auto"/>
        <w:left w:val="none" w:sz="0" w:space="0" w:color="auto"/>
        <w:bottom w:val="none" w:sz="0" w:space="0" w:color="auto"/>
        <w:right w:val="none" w:sz="0" w:space="0" w:color="auto"/>
      </w:divBdr>
    </w:div>
    <w:div w:id="1283266319">
      <w:bodyDiv w:val="1"/>
      <w:marLeft w:val="0"/>
      <w:marRight w:val="0"/>
      <w:marTop w:val="0"/>
      <w:marBottom w:val="0"/>
      <w:divBdr>
        <w:top w:val="none" w:sz="0" w:space="0" w:color="auto"/>
        <w:left w:val="none" w:sz="0" w:space="0" w:color="auto"/>
        <w:bottom w:val="none" w:sz="0" w:space="0" w:color="auto"/>
        <w:right w:val="none" w:sz="0" w:space="0" w:color="auto"/>
      </w:divBdr>
      <w:divsChild>
        <w:div w:id="361319254">
          <w:marLeft w:val="0"/>
          <w:marRight w:val="0"/>
          <w:marTop w:val="0"/>
          <w:marBottom w:val="0"/>
          <w:divBdr>
            <w:top w:val="none" w:sz="0" w:space="0" w:color="auto"/>
            <w:left w:val="none" w:sz="0" w:space="0" w:color="auto"/>
            <w:bottom w:val="none" w:sz="0" w:space="0" w:color="auto"/>
            <w:right w:val="none" w:sz="0" w:space="0" w:color="auto"/>
          </w:divBdr>
          <w:divsChild>
            <w:div w:id="477037282">
              <w:marLeft w:val="0"/>
              <w:marRight w:val="0"/>
              <w:marTop w:val="0"/>
              <w:marBottom w:val="0"/>
              <w:divBdr>
                <w:top w:val="none" w:sz="0" w:space="0" w:color="auto"/>
                <w:left w:val="none" w:sz="0" w:space="0" w:color="auto"/>
                <w:bottom w:val="none" w:sz="0" w:space="0" w:color="auto"/>
                <w:right w:val="none" w:sz="0" w:space="0" w:color="auto"/>
              </w:divBdr>
              <w:divsChild>
                <w:div w:id="1787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2063">
      <w:bodyDiv w:val="1"/>
      <w:marLeft w:val="0"/>
      <w:marRight w:val="0"/>
      <w:marTop w:val="0"/>
      <w:marBottom w:val="0"/>
      <w:divBdr>
        <w:top w:val="none" w:sz="0" w:space="0" w:color="auto"/>
        <w:left w:val="none" w:sz="0" w:space="0" w:color="auto"/>
        <w:bottom w:val="none" w:sz="0" w:space="0" w:color="auto"/>
        <w:right w:val="none" w:sz="0" w:space="0" w:color="auto"/>
      </w:divBdr>
    </w:div>
    <w:div w:id="1304846238">
      <w:marLeft w:val="0"/>
      <w:marRight w:val="0"/>
      <w:marTop w:val="0"/>
      <w:marBottom w:val="0"/>
      <w:divBdr>
        <w:top w:val="none" w:sz="0" w:space="0" w:color="auto"/>
        <w:left w:val="none" w:sz="0" w:space="0" w:color="auto"/>
        <w:bottom w:val="none" w:sz="0" w:space="0" w:color="auto"/>
        <w:right w:val="none" w:sz="0" w:space="0" w:color="auto"/>
      </w:divBdr>
      <w:divsChild>
        <w:div w:id="234557266">
          <w:marLeft w:val="0"/>
          <w:marRight w:val="0"/>
          <w:marTop w:val="0"/>
          <w:marBottom w:val="0"/>
          <w:divBdr>
            <w:top w:val="none" w:sz="0" w:space="0" w:color="auto"/>
            <w:left w:val="none" w:sz="0" w:space="0" w:color="auto"/>
            <w:bottom w:val="none" w:sz="0" w:space="0" w:color="auto"/>
            <w:right w:val="none" w:sz="0" w:space="0" w:color="auto"/>
          </w:divBdr>
        </w:div>
      </w:divsChild>
    </w:div>
    <w:div w:id="1336498340">
      <w:bodyDiv w:val="1"/>
      <w:marLeft w:val="0"/>
      <w:marRight w:val="0"/>
      <w:marTop w:val="0"/>
      <w:marBottom w:val="0"/>
      <w:divBdr>
        <w:top w:val="none" w:sz="0" w:space="0" w:color="auto"/>
        <w:left w:val="none" w:sz="0" w:space="0" w:color="auto"/>
        <w:bottom w:val="none" w:sz="0" w:space="0" w:color="auto"/>
        <w:right w:val="none" w:sz="0" w:space="0" w:color="auto"/>
      </w:divBdr>
      <w:divsChild>
        <w:div w:id="2003656783">
          <w:marLeft w:val="0"/>
          <w:marRight w:val="0"/>
          <w:marTop w:val="0"/>
          <w:marBottom w:val="0"/>
          <w:divBdr>
            <w:top w:val="none" w:sz="0" w:space="0" w:color="auto"/>
            <w:left w:val="none" w:sz="0" w:space="0" w:color="auto"/>
            <w:bottom w:val="none" w:sz="0" w:space="0" w:color="auto"/>
            <w:right w:val="none" w:sz="0" w:space="0" w:color="auto"/>
          </w:divBdr>
          <w:divsChild>
            <w:div w:id="1663435722">
              <w:marLeft w:val="0"/>
              <w:marRight w:val="0"/>
              <w:marTop w:val="0"/>
              <w:marBottom w:val="0"/>
              <w:divBdr>
                <w:top w:val="none" w:sz="0" w:space="0" w:color="auto"/>
                <w:left w:val="none" w:sz="0" w:space="0" w:color="auto"/>
                <w:bottom w:val="none" w:sz="0" w:space="0" w:color="auto"/>
                <w:right w:val="none" w:sz="0" w:space="0" w:color="auto"/>
              </w:divBdr>
              <w:divsChild>
                <w:div w:id="11366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0840">
      <w:bodyDiv w:val="1"/>
      <w:marLeft w:val="0"/>
      <w:marRight w:val="0"/>
      <w:marTop w:val="0"/>
      <w:marBottom w:val="0"/>
      <w:divBdr>
        <w:top w:val="none" w:sz="0" w:space="0" w:color="auto"/>
        <w:left w:val="none" w:sz="0" w:space="0" w:color="auto"/>
        <w:bottom w:val="none" w:sz="0" w:space="0" w:color="auto"/>
        <w:right w:val="none" w:sz="0" w:space="0" w:color="auto"/>
      </w:divBdr>
      <w:divsChild>
        <w:div w:id="192813333">
          <w:marLeft w:val="0"/>
          <w:marRight w:val="0"/>
          <w:marTop w:val="0"/>
          <w:marBottom w:val="0"/>
          <w:divBdr>
            <w:top w:val="none" w:sz="0" w:space="0" w:color="auto"/>
            <w:left w:val="none" w:sz="0" w:space="0" w:color="auto"/>
            <w:bottom w:val="none" w:sz="0" w:space="0" w:color="auto"/>
            <w:right w:val="none" w:sz="0" w:space="0" w:color="auto"/>
          </w:divBdr>
          <w:divsChild>
            <w:div w:id="1889485128">
              <w:marLeft w:val="0"/>
              <w:marRight w:val="0"/>
              <w:marTop w:val="0"/>
              <w:marBottom w:val="0"/>
              <w:divBdr>
                <w:top w:val="none" w:sz="0" w:space="0" w:color="auto"/>
                <w:left w:val="none" w:sz="0" w:space="0" w:color="auto"/>
                <w:bottom w:val="none" w:sz="0" w:space="0" w:color="auto"/>
                <w:right w:val="none" w:sz="0" w:space="0" w:color="auto"/>
              </w:divBdr>
              <w:divsChild>
                <w:div w:id="4229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5028">
      <w:bodyDiv w:val="1"/>
      <w:marLeft w:val="0"/>
      <w:marRight w:val="0"/>
      <w:marTop w:val="0"/>
      <w:marBottom w:val="0"/>
      <w:divBdr>
        <w:top w:val="none" w:sz="0" w:space="0" w:color="auto"/>
        <w:left w:val="none" w:sz="0" w:space="0" w:color="auto"/>
        <w:bottom w:val="none" w:sz="0" w:space="0" w:color="auto"/>
        <w:right w:val="none" w:sz="0" w:space="0" w:color="auto"/>
      </w:divBdr>
    </w:div>
    <w:div w:id="1380128995">
      <w:marLeft w:val="0"/>
      <w:marRight w:val="0"/>
      <w:marTop w:val="0"/>
      <w:marBottom w:val="0"/>
      <w:divBdr>
        <w:top w:val="none" w:sz="0" w:space="0" w:color="auto"/>
        <w:left w:val="none" w:sz="0" w:space="0" w:color="auto"/>
        <w:bottom w:val="none" w:sz="0" w:space="0" w:color="auto"/>
        <w:right w:val="none" w:sz="0" w:space="0" w:color="auto"/>
      </w:divBdr>
      <w:divsChild>
        <w:div w:id="1925457721">
          <w:marLeft w:val="0"/>
          <w:marRight w:val="0"/>
          <w:marTop w:val="0"/>
          <w:marBottom w:val="0"/>
          <w:divBdr>
            <w:top w:val="none" w:sz="0" w:space="0" w:color="auto"/>
            <w:left w:val="none" w:sz="0" w:space="0" w:color="auto"/>
            <w:bottom w:val="none" w:sz="0" w:space="0" w:color="auto"/>
            <w:right w:val="none" w:sz="0" w:space="0" w:color="auto"/>
          </w:divBdr>
        </w:div>
      </w:divsChild>
    </w:div>
    <w:div w:id="1412578581">
      <w:bodyDiv w:val="1"/>
      <w:marLeft w:val="0"/>
      <w:marRight w:val="0"/>
      <w:marTop w:val="0"/>
      <w:marBottom w:val="0"/>
      <w:divBdr>
        <w:top w:val="none" w:sz="0" w:space="0" w:color="auto"/>
        <w:left w:val="none" w:sz="0" w:space="0" w:color="auto"/>
        <w:bottom w:val="none" w:sz="0" w:space="0" w:color="auto"/>
        <w:right w:val="none" w:sz="0" w:space="0" w:color="auto"/>
      </w:divBdr>
    </w:div>
    <w:div w:id="1425418300">
      <w:marLeft w:val="0"/>
      <w:marRight w:val="0"/>
      <w:marTop w:val="0"/>
      <w:marBottom w:val="0"/>
      <w:divBdr>
        <w:top w:val="none" w:sz="0" w:space="0" w:color="auto"/>
        <w:left w:val="none" w:sz="0" w:space="0" w:color="auto"/>
        <w:bottom w:val="none" w:sz="0" w:space="0" w:color="auto"/>
        <w:right w:val="none" w:sz="0" w:space="0" w:color="auto"/>
      </w:divBdr>
      <w:divsChild>
        <w:div w:id="1638678818">
          <w:marLeft w:val="0"/>
          <w:marRight w:val="0"/>
          <w:marTop w:val="0"/>
          <w:marBottom w:val="0"/>
          <w:divBdr>
            <w:top w:val="none" w:sz="0" w:space="0" w:color="auto"/>
            <w:left w:val="none" w:sz="0" w:space="0" w:color="auto"/>
            <w:bottom w:val="none" w:sz="0" w:space="0" w:color="auto"/>
            <w:right w:val="none" w:sz="0" w:space="0" w:color="auto"/>
          </w:divBdr>
        </w:div>
      </w:divsChild>
    </w:div>
    <w:div w:id="1433475265">
      <w:marLeft w:val="0"/>
      <w:marRight w:val="0"/>
      <w:marTop w:val="0"/>
      <w:marBottom w:val="0"/>
      <w:divBdr>
        <w:top w:val="none" w:sz="0" w:space="0" w:color="auto"/>
        <w:left w:val="none" w:sz="0" w:space="0" w:color="auto"/>
        <w:bottom w:val="none" w:sz="0" w:space="0" w:color="auto"/>
        <w:right w:val="none" w:sz="0" w:space="0" w:color="auto"/>
      </w:divBdr>
      <w:divsChild>
        <w:div w:id="8141250">
          <w:marLeft w:val="0"/>
          <w:marRight w:val="0"/>
          <w:marTop w:val="0"/>
          <w:marBottom w:val="0"/>
          <w:divBdr>
            <w:top w:val="none" w:sz="0" w:space="0" w:color="auto"/>
            <w:left w:val="none" w:sz="0" w:space="0" w:color="auto"/>
            <w:bottom w:val="none" w:sz="0" w:space="0" w:color="auto"/>
            <w:right w:val="none" w:sz="0" w:space="0" w:color="auto"/>
          </w:divBdr>
        </w:div>
      </w:divsChild>
    </w:div>
    <w:div w:id="1437289136">
      <w:bodyDiv w:val="1"/>
      <w:marLeft w:val="0"/>
      <w:marRight w:val="0"/>
      <w:marTop w:val="0"/>
      <w:marBottom w:val="0"/>
      <w:divBdr>
        <w:top w:val="none" w:sz="0" w:space="0" w:color="auto"/>
        <w:left w:val="none" w:sz="0" w:space="0" w:color="auto"/>
        <w:bottom w:val="none" w:sz="0" w:space="0" w:color="auto"/>
        <w:right w:val="none" w:sz="0" w:space="0" w:color="auto"/>
      </w:divBdr>
    </w:div>
    <w:div w:id="1479762861">
      <w:bodyDiv w:val="1"/>
      <w:marLeft w:val="0"/>
      <w:marRight w:val="0"/>
      <w:marTop w:val="0"/>
      <w:marBottom w:val="0"/>
      <w:divBdr>
        <w:top w:val="none" w:sz="0" w:space="0" w:color="auto"/>
        <w:left w:val="none" w:sz="0" w:space="0" w:color="auto"/>
        <w:bottom w:val="none" w:sz="0" w:space="0" w:color="auto"/>
        <w:right w:val="none" w:sz="0" w:space="0" w:color="auto"/>
      </w:divBdr>
    </w:div>
    <w:div w:id="1496191010">
      <w:bodyDiv w:val="1"/>
      <w:marLeft w:val="0"/>
      <w:marRight w:val="0"/>
      <w:marTop w:val="0"/>
      <w:marBottom w:val="0"/>
      <w:divBdr>
        <w:top w:val="none" w:sz="0" w:space="0" w:color="auto"/>
        <w:left w:val="none" w:sz="0" w:space="0" w:color="auto"/>
        <w:bottom w:val="none" w:sz="0" w:space="0" w:color="auto"/>
        <w:right w:val="none" w:sz="0" w:space="0" w:color="auto"/>
      </w:divBdr>
      <w:divsChild>
        <w:div w:id="1204252247">
          <w:marLeft w:val="0"/>
          <w:marRight w:val="0"/>
          <w:marTop w:val="0"/>
          <w:marBottom w:val="0"/>
          <w:divBdr>
            <w:top w:val="none" w:sz="0" w:space="0" w:color="auto"/>
            <w:left w:val="none" w:sz="0" w:space="0" w:color="auto"/>
            <w:bottom w:val="none" w:sz="0" w:space="0" w:color="auto"/>
            <w:right w:val="none" w:sz="0" w:space="0" w:color="auto"/>
          </w:divBdr>
        </w:div>
        <w:div w:id="1001618548">
          <w:marLeft w:val="0"/>
          <w:marRight w:val="0"/>
          <w:marTop w:val="0"/>
          <w:marBottom w:val="0"/>
          <w:divBdr>
            <w:top w:val="none" w:sz="0" w:space="0" w:color="auto"/>
            <w:left w:val="none" w:sz="0" w:space="0" w:color="auto"/>
            <w:bottom w:val="none" w:sz="0" w:space="0" w:color="auto"/>
            <w:right w:val="none" w:sz="0" w:space="0" w:color="auto"/>
          </w:divBdr>
        </w:div>
        <w:div w:id="319698672">
          <w:marLeft w:val="0"/>
          <w:marRight w:val="0"/>
          <w:marTop w:val="0"/>
          <w:marBottom w:val="0"/>
          <w:divBdr>
            <w:top w:val="none" w:sz="0" w:space="0" w:color="auto"/>
            <w:left w:val="none" w:sz="0" w:space="0" w:color="auto"/>
            <w:bottom w:val="none" w:sz="0" w:space="0" w:color="auto"/>
            <w:right w:val="none" w:sz="0" w:space="0" w:color="auto"/>
          </w:divBdr>
        </w:div>
        <w:div w:id="551159970">
          <w:marLeft w:val="0"/>
          <w:marRight w:val="0"/>
          <w:marTop w:val="0"/>
          <w:marBottom w:val="0"/>
          <w:divBdr>
            <w:top w:val="none" w:sz="0" w:space="0" w:color="auto"/>
            <w:left w:val="none" w:sz="0" w:space="0" w:color="auto"/>
            <w:bottom w:val="none" w:sz="0" w:space="0" w:color="auto"/>
            <w:right w:val="none" w:sz="0" w:space="0" w:color="auto"/>
          </w:divBdr>
        </w:div>
        <w:div w:id="1166673213">
          <w:marLeft w:val="0"/>
          <w:marRight w:val="0"/>
          <w:marTop w:val="0"/>
          <w:marBottom w:val="0"/>
          <w:divBdr>
            <w:top w:val="none" w:sz="0" w:space="0" w:color="auto"/>
            <w:left w:val="none" w:sz="0" w:space="0" w:color="auto"/>
            <w:bottom w:val="none" w:sz="0" w:space="0" w:color="auto"/>
            <w:right w:val="none" w:sz="0" w:space="0" w:color="auto"/>
          </w:divBdr>
        </w:div>
        <w:div w:id="2089616580">
          <w:marLeft w:val="0"/>
          <w:marRight w:val="0"/>
          <w:marTop w:val="0"/>
          <w:marBottom w:val="0"/>
          <w:divBdr>
            <w:top w:val="none" w:sz="0" w:space="0" w:color="auto"/>
            <w:left w:val="none" w:sz="0" w:space="0" w:color="auto"/>
            <w:bottom w:val="none" w:sz="0" w:space="0" w:color="auto"/>
            <w:right w:val="none" w:sz="0" w:space="0" w:color="auto"/>
          </w:divBdr>
        </w:div>
      </w:divsChild>
    </w:div>
    <w:div w:id="1506481567">
      <w:bodyDiv w:val="1"/>
      <w:marLeft w:val="0"/>
      <w:marRight w:val="0"/>
      <w:marTop w:val="0"/>
      <w:marBottom w:val="0"/>
      <w:divBdr>
        <w:top w:val="none" w:sz="0" w:space="0" w:color="auto"/>
        <w:left w:val="none" w:sz="0" w:space="0" w:color="auto"/>
        <w:bottom w:val="none" w:sz="0" w:space="0" w:color="auto"/>
        <w:right w:val="none" w:sz="0" w:space="0" w:color="auto"/>
      </w:divBdr>
    </w:div>
    <w:div w:id="1553999843">
      <w:bodyDiv w:val="1"/>
      <w:marLeft w:val="0"/>
      <w:marRight w:val="0"/>
      <w:marTop w:val="0"/>
      <w:marBottom w:val="0"/>
      <w:divBdr>
        <w:top w:val="none" w:sz="0" w:space="0" w:color="auto"/>
        <w:left w:val="none" w:sz="0" w:space="0" w:color="auto"/>
        <w:bottom w:val="none" w:sz="0" w:space="0" w:color="auto"/>
        <w:right w:val="none" w:sz="0" w:space="0" w:color="auto"/>
      </w:divBdr>
    </w:div>
    <w:div w:id="1593660903">
      <w:bodyDiv w:val="1"/>
      <w:marLeft w:val="0"/>
      <w:marRight w:val="0"/>
      <w:marTop w:val="0"/>
      <w:marBottom w:val="0"/>
      <w:divBdr>
        <w:top w:val="none" w:sz="0" w:space="0" w:color="auto"/>
        <w:left w:val="none" w:sz="0" w:space="0" w:color="auto"/>
        <w:bottom w:val="none" w:sz="0" w:space="0" w:color="auto"/>
        <w:right w:val="none" w:sz="0" w:space="0" w:color="auto"/>
      </w:divBdr>
      <w:divsChild>
        <w:div w:id="1405176851">
          <w:marLeft w:val="0"/>
          <w:marRight w:val="0"/>
          <w:marTop w:val="75"/>
          <w:marBottom w:val="0"/>
          <w:divBdr>
            <w:top w:val="none" w:sz="0" w:space="0" w:color="auto"/>
            <w:left w:val="none" w:sz="0" w:space="0" w:color="auto"/>
            <w:bottom w:val="none" w:sz="0" w:space="0" w:color="auto"/>
            <w:right w:val="none" w:sz="0" w:space="0" w:color="auto"/>
          </w:divBdr>
        </w:div>
        <w:div w:id="290526689">
          <w:marLeft w:val="0"/>
          <w:marRight w:val="0"/>
          <w:marTop w:val="75"/>
          <w:marBottom w:val="300"/>
          <w:divBdr>
            <w:top w:val="none" w:sz="0" w:space="0" w:color="auto"/>
            <w:left w:val="none" w:sz="0" w:space="0" w:color="auto"/>
            <w:bottom w:val="none" w:sz="0" w:space="0" w:color="auto"/>
            <w:right w:val="none" w:sz="0" w:space="0" w:color="auto"/>
          </w:divBdr>
        </w:div>
      </w:divsChild>
    </w:div>
    <w:div w:id="1603340042">
      <w:bodyDiv w:val="1"/>
      <w:marLeft w:val="0"/>
      <w:marRight w:val="0"/>
      <w:marTop w:val="0"/>
      <w:marBottom w:val="0"/>
      <w:divBdr>
        <w:top w:val="none" w:sz="0" w:space="0" w:color="auto"/>
        <w:left w:val="none" w:sz="0" w:space="0" w:color="auto"/>
        <w:bottom w:val="none" w:sz="0" w:space="0" w:color="auto"/>
        <w:right w:val="none" w:sz="0" w:space="0" w:color="auto"/>
      </w:divBdr>
      <w:divsChild>
        <w:div w:id="1515224699">
          <w:marLeft w:val="0"/>
          <w:marRight w:val="0"/>
          <w:marTop w:val="0"/>
          <w:marBottom w:val="0"/>
          <w:divBdr>
            <w:top w:val="none" w:sz="0" w:space="0" w:color="auto"/>
            <w:left w:val="none" w:sz="0" w:space="0" w:color="auto"/>
            <w:bottom w:val="none" w:sz="0" w:space="0" w:color="auto"/>
            <w:right w:val="none" w:sz="0" w:space="0" w:color="auto"/>
          </w:divBdr>
          <w:divsChild>
            <w:div w:id="960191290">
              <w:marLeft w:val="0"/>
              <w:marRight w:val="0"/>
              <w:marTop w:val="0"/>
              <w:marBottom w:val="0"/>
              <w:divBdr>
                <w:top w:val="none" w:sz="0" w:space="0" w:color="auto"/>
                <w:left w:val="none" w:sz="0" w:space="0" w:color="auto"/>
                <w:bottom w:val="none" w:sz="0" w:space="0" w:color="auto"/>
                <w:right w:val="none" w:sz="0" w:space="0" w:color="auto"/>
              </w:divBdr>
              <w:divsChild>
                <w:div w:id="6021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6023">
      <w:marLeft w:val="0"/>
      <w:marRight w:val="0"/>
      <w:marTop w:val="0"/>
      <w:marBottom w:val="0"/>
      <w:divBdr>
        <w:top w:val="none" w:sz="0" w:space="0" w:color="auto"/>
        <w:left w:val="none" w:sz="0" w:space="0" w:color="auto"/>
        <w:bottom w:val="none" w:sz="0" w:space="0" w:color="auto"/>
        <w:right w:val="none" w:sz="0" w:space="0" w:color="auto"/>
      </w:divBdr>
      <w:divsChild>
        <w:div w:id="588390968">
          <w:marLeft w:val="0"/>
          <w:marRight w:val="0"/>
          <w:marTop w:val="0"/>
          <w:marBottom w:val="0"/>
          <w:divBdr>
            <w:top w:val="none" w:sz="0" w:space="0" w:color="auto"/>
            <w:left w:val="none" w:sz="0" w:space="0" w:color="auto"/>
            <w:bottom w:val="none" w:sz="0" w:space="0" w:color="auto"/>
            <w:right w:val="none" w:sz="0" w:space="0" w:color="auto"/>
          </w:divBdr>
        </w:div>
      </w:divsChild>
    </w:div>
    <w:div w:id="1652707164">
      <w:bodyDiv w:val="1"/>
      <w:marLeft w:val="0"/>
      <w:marRight w:val="0"/>
      <w:marTop w:val="0"/>
      <w:marBottom w:val="0"/>
      <w:divBdr>
        <w:top w:val="none" w:sz="0" w:space="0" w:color="auto"/>
        <w:left w:val="none" w:sz="0" w:space="0" w:color="auto"/>
        <w:bottom w:val="none" w:sz="0" w:space="0" w:color="auto"/>
        <w:right w:val="none" w:sz="0" w:space="0" w:color="auto"/>
      </w:divBdr>
    </w:div>
    <w:div w:id="1675499738">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8">
          <w:marLeft w:val="0"/>
          <w:marRight w:val="0"/>
          <w:marTop w:val="0"/>
          <w:marBottom w:val="0"/>
          <w:divBdr>
            <w:top w:val="none" w:sz="0" w:space="0" w:color="auto"/>
            <w:left w:val="none" w:sz="0" w:space="0" w:color="auto"/>
            <w:bottom w:val="none" w:sz="0" w:space="0" w:color="auto"/>
            <w:right w:val="none" w:sz="0" w:space="0" w:color="auto"/>
          </w:divBdr>
          <w:divsChild>
            <w:div w:id="2065905520">
              <w:marLeft w:val="0"/>
              <w:marRight w:val="0"/>
              <w:marTop w:val="0"/>
              <w:marBottom w:val="0"/>
              <w:divBdr>
                <w:top w:val="none" w:sz="0" w:space="0" w:color="auto"/>
                <w:left w:val="none" w:sz="0" w:space="0" w:color="auto"/>
                <w:bottom w:val="none" w:sz="0" w:space="0" w:color="auto"/>
                <w:right w:val="none" w:sz="0" w:space="0" w:color="auto"/>
              </w:divBdr>
              <w:divsChild>
                <w:div w:id="429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1795">
      <w:bodyDiv w:val="1"/>
      <w:marLeft w:val="0"/>
      <w:marRight w:val="0"/>
      <w:marTop w:val="0"/>
      <w:marBottom w:val="0"/>
      <w:divBdr>
        <w:top w:val="none" w:sz="0" w:space="0" w:color="auto"/>
        <w:left w:val="none" w:sz="0" w:space="0" w:color="auto"/>
        <w:bottom w:val="none" w:sz="0" w:space="0" w:color="auto"/>
        <w:right w:val="none" w:sz="0" w:space="0" w:color="auto"/>
      </w:divBdr>
    </w:div>
    <w:div w:id="1750811810">
      <w:bodyDiv w:val="1"/>
      <w:marLeft w:val="0"/>
      <w:marRight w:val="0"/>
      <w:marTop w:val="0"/>
      <w:marBottom w:val="0"/>
      <w:divBdr>
        <w:top w:val="none" w:sz="0" w:space="0" w:color="auto"/>
        <w:left w:val="none" w:sz="0" w:space="0" w:color="auto"/>
        <w:bottom w:val="none" w:sz="0" w:space="0" w:color="auto"/>
        <w:right w:val="none" w:sz="0" w:space="0" w:color="auto"/>
      </w:divBdr>
      <w:divsChild>
        <w:div w:id="1402680953">
          <w:marLeft w:val="0"/>
          <w:marRight w:val="0"/>
          <w:marTop w:val="0"/>
          <w:marBottom w:val="0"/>
          <w:divBdr>
            <w:top w:val="none" w:sz="0" w:space="0" w:color="auto"/>
            <w:left w:val="none" w:sz="0" w:space="0" w:color="auto"/>
            <w:bottom w:val="none" w:sz="0" w:space="0" w:color="auto"/>
            <w:right w:val="none" w:sz="0" w:space="0" w:color="auto"/>
          </w:divBdr>
          <w:divsChild>
            <w:div w:id="647587279">
              <w:marLeft w:val="0"/>
              <w:marRight w:val="0"/>
              <w:marTop w:val="0"/>
              <w:marBottom w:val="0"/>
              <w:divBdr>
                <w:top w:val="none" w:sz="0" w:space="0" w:color="auto"/>
                <w:left w:val="none" w:sz="0" w:space="0" w:color="auto"/>
                <w:bottom w:val="none" w:sz="0" w:space="0" w:color="auto"/>
                <w:right w:val="none" w:sz="0" w:space="0" w:color="auto"/>
              </w:divBdr>
              <w:divsChild>
                <w:div w:id="20216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4047">
      <w:bodyDiv w:val="1"/>
      <w:marLeft w:val="0"/>
      <w:marRight w:val="0"/>
      <w:marTop w:val="0"/>
      <w:marBottom w:val="0"/>
      <w:divBdr>
        <w:top w:val="none" w:sz="0" w:space="0" w:color="auto"/>
        <w:left w:val="none" w:sz="0" w:space="0" w:color="auto"/>
        <w:bottom w:val="none" w:sz="0" w:space="0" w:color="auto"/>
        <w:right w:val="none" w:sz="0" w:space="0" w:color="auto"/>
      </w:divBdr>
    </w:div>
    <w:div w:id="1798140666">
      <w:bodyDiv w:val="1"/>
      <w:marLeft w:val="0"/>
      <w:marRight w:val="0"/>
      <w:marTop w:val="0"/>
      <w:marBottom w:val="0"/>
      <w:divBdr>
        <w:top w:val="none" w:sz="0" w:space="0" w:color="auto"/>
        <w:left w:val="none" w:sz="0" w:space="0" w:color="auto"/>
        <w:bottom w:val="none" w:sz="0" w:space="0" w:color="auto"/>
        <w:right w:val="none" w:sz="0" w:space="0" w:color="auto"/>
      </w:divBdr>
    </w:div>
    <w:div w:id="1805001164">
      <w:bodyDiv w:val="1"/>
      <w:marLeft w:val="0"/>
      <w:marRight w:val="0"/>
      <w:marTop w:val="0"/>
      <w:marBottom w:val="0"/>
      <w:divBdr>
        <w:top w:val="none" w:sz="0" w:space="0" w:color="auto"/>
        <w:left w:val="none" w:sz="0" w:space="0" w:color="auto"/>
        <w:bottom w:val="none" w:sz="0" w:space="0" w:color="auto"/>
        <w:right w:val="none" w:sz="0" w:space="0" w:color="auto"/>
      </w:divBdr>
    </w:div>
    <w:div w:id="1815020520">
      <w:bodyDiv w:val="1"/>
      <w:marLeft w:val="0"/>
      <w:marRight w:val="0"/>
      <w:marTop w:val="0"/>
      <w:marBottom w:val="0"/>
      <w:divBdr>
        <w:top w:val="none" w:sz="0" w:space="0" w:color="auto"/>
        <w:left w:val="none" w:sz="0" w:space="0" w:color="auto"/>
        <w:bottom w:val="none" w:sz="0" w:space="0" w:color="auto"/>
        <w:right w:val="none" w:sz="0" w:space="0" w:color="auto"/>
      </w:divBdr>
    </w:div>
    <w:div w:id="1833443990">
      <w:bodyDiv w:val="1"/>
      <w:marLeft w:val="0"/>
      <w:marRight w:val="0"/>
      <w:marTop w:val="0"/>
      <w:marBottom w:val="0"/>
      <w:divBdr>
        <w:top w:val="none" w:sz="0" w:space="0" w:color="auto"/>
        <w:left w:val="none" w:sz="0" w:space="0" w:color="auto"/>
        <w:bottom w:val="none" w:sz="0" w:space="0" w:color="auto"/>
        <w:right w:val="none" w:sz="0" w:space="0" w:color="auto"/>
      </w:divBdr>
    </w:div>
    <w:div w:id="1855654191">
      <w:bodyDiv w:val="1"/>
      <w:marLeft w:val="0"/>
      <w:marRight w:val="0"/>
      <w:marTop w:val="0"/>
      <w:marBottom w:val="0"/>
      <w:divBdr>
        <w:top w:val="none" w:sz="0" w:space="0" w:color="auto"/>
        <w:left w:val="none" w:sz="0" w:space="0" w:color="auto"/>
        <w:bottom w:val="none" w:sz="0" w:space="0" w:color="auto"/>
        <w:right w:val="none" w:sz="0" w:space="0" w:color="auto"/>
      </w:divBdr>
      <w:divsChild>
        <w:div w:id="1861897281">
          <w:marLeft w:val="0"/>
          <w:marRight w:val="0"/>
          <w:marTop w:val="0"/>
          <w:marBottom w:val="0"/>
          <w:divBdr>
            <w:top w:val="none" w:sz="0" w:space="0" w:color="auto"/>
            <w:left w:val="none" w:sz="0" w:space="0" w:color="auto"/>
            <w:bottom w:val="none" w:sz="0" w:space="0" w:color="auto"/>
            <w:right w:val="none" w:sz="0" w:space="0" w:color="auto"/>
          </w:divBdr>
          <w:divsChild>
            <w:div w:id="946472376">
              <w:marLeft w:val="0"/>
              <w:marRight w:val="0"/>
              <w:marTop w:val="0"/>
              <w:marBottom w:val="0"/>
              <w:divBdr>
                <w:top w:val="none" w:sz="0" w:space="0" w:color="auto"/>
                <w:left w:val="none" w:sz="0" w:space="0" w:color="auto"/>
                <w:bottom w:val="none" w:sz="0" w:space="0" w:color="auto"/>
                <w:right w:val="none" w:sz="0" w:space="0" w:color="auto"/>
              </w:divBdr>
              <w:divsChild>
                <w:div w:id="1351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155">
      <w:bodyDiv w:val="1"/>
      <w:marLeft w:val="0"/>
      <w:marRight w:val="0"/>
      <w:marTop w:val="0"/>
      <w:marBottom w:val="0"/>
      <w:divBdr>
        <w:top w:val="none" w:sz="0" w:space="0" w:color="auto"/>
        <w:left w:val="none" w:sz="0" w:space="0" w:color="auto"/>
        <w:bottom w:val="none" w:sz="0" w:space="0" w:color="auto"/>
        <w:right w:val="none" w:sz="0" w:space="0" w:color="auto"/>
      </w:divBdr>
      <w:divsChild>
        <w:div w:id="1511413258">
          <w:marLeft w:val="0"/>
          <w:marRight w:val="0"/>
          <w:marTop w:val="0"/>
          <w:marBottom w:val="0"/>
          <w:divBdr>
            <w:top w:val="none" w:sz="0" w:space="0" w:color="auto"/>
            <w:left w:val="none" w:sz="0" w:space="0" w:color="auto"/>
            <w:bottom w:val="none" w:sz="0" w:space="0" w:color="auto"/>
            <w:right w:val="none" w:sz="0" w:space="0" w:color="auto"/>
          </w:divBdr>
          <w:divsChild>
            <w:div w:id="189615005">
              <w:marLeft w:val="0"/>
              <w:marRight w:val="0"/>
              <w:marTop w:val="0"/>
              <w:marBottom w:val="0"/>
              <w:divBdr>
                <w:top w:val="none" w:sz="0" w:space="0" w:color="auto"/>
                <w:left w:val="none" w:sz="0" w:space="0" w:color="auto"/>
                <w:bottom w:val="none" w:sz="0" w:space="0" w:color="auto"/>
                <w:right w:val="none" w:sz="0" w:space="0" w:color="auto"/>
              </w:divBdr>
              <w:divsChild>
                <w:div w:id="374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7755">
      <w:marLeft w:val="0"/>
      <w:marRight w:val="0"/>
      <w:marTop w:val="0"/>
      <w:marBottom w:val="0"/>
      <w:divBdr>
        <w:top w:val="none" w:sz="0" w:space="0" w:color="auto"/>
        <w:left w:val="none" w:sz="0" w:space="0" w:color="auto"/>
        <w:bottom w:val="none" w:sz="0" w:space="0" w:color="auto"/>
        <w:right w:val="none" w:sz="0" w:space="0" w:color="auto"/>
      </w:divBdr>
      <w:divsChild>
        <w:div w:id="98835931">
          <w:marLeft w:val="0"/>
          <w:marRight w:val="0"/>
          <w:marTop w:val="0"/>
          <w:marBottom w:val="0"/>
          <w:divBdr>
            <w:top w:val="none" w:sz="0" w:space="0" w:color="auto"/>
            <w:left w:val="none" w:sz="0" w:space="0" w:color="auto"/>
            <w:bottom w:val="none" w:sz="0" w:space="0" w:color="auto"/>
            <w:right w:val="none" w:sz="0" w:space="0" w:color="auto"/>
          </w:divBdr>
        </w:div>
      </w:divsChild>
    </w:div>
    <w:div w:id="1964573001">
      <w:bodyDiv w:val="1"/>
      <w:marLeft w:val="0"/>
      <w:marRight w:val="0"/>
      <w:marTop w:val="0"/>
      <w:marBottom w:val="0"/>
      <w:divBdr>
        <w:top w:val="none" w:sz="0" w:space="0" w:color="auto"/>
        <w:left w:val="none" w:sz="0" w:space="0" w:color="auto"/>
        <w:bottom w:val="none" w:sz="0" w:space="0" w:color="auto"/>
        <w:right w:val="none" w:sz="0" w:space="0" w:color="auto"/>
      </w:divBdr>
      <w:divsChild>
        <w:div w:id="1785882036">
          <w:marLeft w:val="0"/>
          <w:marRight w:val="0"/>
          <w:marTop w:val="75"/>
          <w:marBottom w:val="0"/>
          <w:divBdr>
            <w:top w:val="none" w:sz="0" w:space="0" w:color="auto"/>
            <w:left w:val="none" w:sz="0" w:space="0" w:color="auto"/>
            <w:bottom w:val="none" w:sz="0" w:space="0" w:color="auto"/>
            <w:right w:val="none" w:sz="0" w:space="0" w:color="auto"/>
          </w:divBdr>
        </w:div>
        <w:div w:id="1479569452">
          <w:marLeft w:val="0"/>
          <w:marRight w:val="0"/>
          <w:marTop w:val="75"/>
          <w:marBottom w:val="300"/>
          <w:divBdr>
            <w:top w:val="none" w:sz="0" w:space="0" w:color="auto"/>
            <w:left w:val="none" w:sz="0" w:space="0" w:color="auto"/>
            <w:bottom w:val="none" w:sz="0" w:space="0" w:color="auto"/>
            <w:right w:val="none" w:sz="0" w:space="0" w:color="auto"/>
          </w:divBdr>
        </w:div>
      </w:divsChild>
    </w:div>
    <w:div w:id="1972900488">
      <w:bodyDiv w:val="1"/>
      <w:marLeft w:val="0"/>
      <w:marRight w:val="0"/>
      <w:marTop w:val="0"/>
      <w:marBottom w:val="0"/>
      <w:divBdr>
        <w:top w:val="none" w:sz="0" w:space="0" w:color="auto"/>
        <w:left w:val="none" w:sz="0" w:space="0" w:color="auto"/>
        <w:bottom w:val="none" w:sz="0" w:space="0" w:color="auto"/>
        <w:right w:val="none" w:sz="0" w:space="0" w:color="auto"/>
      </w:divBdr>
    </w:div>
    <w:div w:id="1990940066">
      <w:bodyDiv w:val="1"/>
      <w:marLeft w:val="0"/>
      <w:marRight w:val="0"/>
      <w:marTop w:val="0"/>
      <w:marBottom w:val="0"/>
      <w:divBdr>
        <w:top w:val="none" w:sz="0" w:space="0" w:color="auto"/>
        <w:left w:val="none" w:sz="0" w:space="0" w:color="auto"/>
        <w:bottom w:val="none" w:sz="0" w:space="0" w:color="auto"/>
        <w:right w:val="none" w:sz="0" w:space="0" w:color="auto"/>
      </w:divBdr>
    </w:div>
    <w:div w:id="1999075081">
      <w:bodyDiv w:val="1"/>
      <w:marLeft w:val="0"/>
      <w:marRight w:val="0"/>
      <w:marTop w:val="0"/>
      <w:marBottom w:val="0"/>
      <w:divBdr>
        <w:top w:val="none" w:sz="0" w:space="0" w:color="auto"/>
        <w:left w:val="none" w:sz="0" w:space="0" w:color="auto"/>
        <w:bottom w:val="none" w:sz="0" w:space="0" w:color="auto"/>
        <w:right w:val="none" w:sz="0" w:space="0" w:color="auto"/>
      </w:divBdr>
    </w:div>
    <w:div w:id="2016182035">
      <w:bodyDiv w:val="1"/>
      <w:marLeft w:val="0"/>
      <w:marRight w:val="0"/>
      <w:marTop w:val="0"/>
      <w:marBottom w:val="0"/>
      <w:divBdr>
        <w:top w:val="none" w:sz="0" w:space="0" w:color="auto"/>
        <w:left w:val="none" w:sz="0" w:space="0" w:color="auto"/>
        <w:bottom w:val="none" w:sz="0" w:space="0" w:color="auto"/>
        <w:right w:val="none" w:sz="0" w:space="0" w:color="auto"/>
      </w:divBdr>
      <w:divsChild>
        <w:div w:id="1501191828">
          <w:marLeft w:val="0"/>
          <w:marRight w:val="0"/>
          <w:marTop w:val="0"/>
          <w:marBottom w:val="0"/>
          <w:divBdr>
            <w:top w:val="none" w:sz="0" w:space="0" w:color="auto"/>
            <w:left w:val="none" w:sz="0" w:space="0" w:color="auto"/>
            <w:bottom w:val="none" w:sz="0" w:space="0" w:color="auto"/>
            <w:right w:val="none" w:sz="0" w:space="0" w:color="auto"/>
          </w:divBdr>
          <w:divsChild>
            <w:div w:id="1994792771">
              <w:marLeft w:val="0"/>
              <w:marRight w:val="0"/>
              <w:marTop w:val="0"/>
              <w:marBottom w:val="0"/>
              <w:divBdr>
                <w:top w:val="none" w:sz="0" w:space="0" w:color="auto"/>
                <w:left w:val="none" w:sz="0" w:space="0" w:color="auto"/>
                <w:bottom w:val="none" w:sz="0" w:space="0" w:color="auto"/>
                <w:right w:val="none" w:sz="0" w:space="0" w:color="auto"/>
              </w:divBdr>
              <w:divsChild>
                <w:div w:id="3710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526">
      <w:marLeft w:val="0"/>
      <w:marRight w:val="0"/>
      <w:marTop w:val="0"/>
      <w:marBottom w:val="0"/>
      <w:divBdr>
        <w:top w:val="none" w:sz="0" w:space="0" w:color="auto"/>
        <w:left w:val="none" w:sz="0" w:space="0" w:color="auto"/>
        <w:bottom w:val="none" w:sz="0" w:space="0" w:color="auto"/>
        <w:right w:val="none" w:sz="0" w:space="0" w:color="auto"/>
      </w:divBdr>
      <w:divsChild>
        <w:div w:id="1076899579">
          <w:marLeft w:val="0"/>
          <w:marRight w:val="0"/>
          <w:marTop w:val="0"/>
          <w:marBottom w:val="0"/>
          <w:divBdr>
            <w:top w:val="none" w:sz="0" w:space="0" w:color="auto"/>
            <w:left w:val="none" w:sz="0" w:space="0" w:color="auto"/>
            <w:bottom w:val="none" w:sz="0" w:space="0" w:color="auto"/>
            <w:right w:val="none" w:sz="0" w:space="0" w:color="auto"/>
          </w:divBdr>
        </w:div>
      </w:divsChild>
    </w:div>
    <w:div w:id="2041734317">
      <w:bodyDiv w:val="1"/>
      <w:marLeft w:val="0"/>
      <w:marRight w:val="0"/>
      <w:marTop w:val="0"/>
      <w:marBottom w:val="0"/>
      <w:divBdr>
        <w:top w:val="none" w:sz="0" w:space="0" w:color="auto"/>
        <w:left w:val="none" w:sz="0" w:space="0" w:color="auto"/>
        <w:bottom w:val="none" w:sz="0" w:space="0" w:color="auto"/>
        <w:right w:val="none" w:sz="0" w:space="0" w:color="auto"/>
      </w:divBdr>
    </w:div>
    <w:div w:id="2066952229">
      <w:bodyDiv w:val="1"/>
      <w:marLeft w:val="0"/>
      <w:marRight w:val="0"/>
      <w:marTop w:val="0"/>
      <w:marBottom w:val="0"/>
      <w:divBdr>
        <w:top w:val="none" w:sz="0" w:space="0" w:color="auto"/>
        <w:left w:val="none" w:sz="0" w:space="0" w:color="auto"/>
        <w:bottom w:val="none" w:sz="0" w:space="0" w:color="auto"/>
        <w:right w:val="none" w:sz="0" w:space="0" w:color="auto"/>
      </w:divBdr>
    </w:div>
    <w:div w:id="2080057699">
      <w:bodyDiv w:val="1"/>
      <w:marLeft w:val="0"/>
      <w:marRight w:val="0"/>
      <w:marTop w:val="0"/>
      <w:marBottom w:val="0"/>
      <w:divBdr>
        <w:top w:val="none" w:sz="0" w:space="0" w:color="auto"/>
        <w:left w:val="none" w:sz="0" w:space="0" w:color="auto"/>
        <w:bottom w:val="none" w:sz="0" w:space="0" w:color="auto"/>
        <w:right w:val="none" w:sz="0" w:space="0" w:color="auto"/>
      </w:divBdr>
    </w:div>
    <w:div w:id="2083940992">
      <w:bodyDiv w:val="1"/>
      <w:marLeft w:val="0"/>
      <w:marRight w:val="0"/>
      <w:marTop w:val="0"/>
      <w:marBottom w:val="0"/>
      <w:divBdr>
        <w:top w:val="none" w:sz="0" w:space="0" w:color="auto"/>
        <w:left w:val="none" w:sz="0" w:space="0" w:color="auto"/>
        <w:bottom w:val="none" w:sz="0" w:space="0" w:color="auto"/>
        <w:right w:val="none" w:sz="0" w:space="0" w:color="auto"/>
      </w:divBdr>
    </w:div>
    <w:div w:id="2084523775">
      <w:bodyDiv w:val="1"/>
      <w:marLeft w:val="0"/>
      <w:marRight w:val="0"/>
      <w:marTop w:val="0"/>
      <w:marBottom w:val="0"/>
      <w:divBdr>
        <w:top w:val="none" w:sz="0" w:space="0" w:color="auto"/>
        <w:left w:val="none" w:sz="0" w:space="0" w:color="auto"/>
        <w:bottom w:val="none" w:sz="0" w:space="0" w:color="auto"/>
        <w:right w:val="none" w:sz="0" w:space="0" w:color="auto"/>
      </w:divBdr>
    </w:div>
    <w:div w:id="2086562922">
      <w:bodyDiv w:val="1"/>
      <w:marLeft w:val="0"/>
      <w:marRight w:val="0"/>
      <w:marTop w:val="0"/>
      <w:marBottom w:val="0"/>
      <w:divBdr>
        <w:top w:val="none" w:sz="0" w:space="0" w:color="auto"/>
        <w:left w:val="none" w:sz="0" w:space="0" w:color="auto"/>
        <w:bottom w:val="none" w:sz="0" w:space="0" w:color="auto"/>
        <w:right w:val="none" w:sz="0" w:space="0" w:color="auto"/>
      </w:divBdr>
      <w:divsChild>
        <w:div w:id="2041584999">
          <w:marLeft w:val="0"/>
          <w:marRight w:val="0"/>
          <w:marTop w:val="0"/>
          <w:marBottom w:val="0"/>
          <w:divBdr>
            <w:top w:val="none" w:sz="0" w:space="0" w:color="auto"/>
            <w:left w:val="none" w:sz="0" w:space="0" w:color="auto"/>
            <w:bottom w:val="none" w:sz="0" w:space="0" w:color="auto"/>
            <w:right w:val="none" w:sz="0" w:space="0" w:color="auto"/>
          </w:divBdr>
          <w:divsChild>
            <w:div w:id="676427714">
              <w:marLeft w:val="0"/>
              <w:marRight w:val="0"/>
              <w:marTop w:val="0"/>
              <w:marBottom w:val="0"/>
              <w:divBdr>
                <w:top w:val="none" w:sz="0" w:space="0" w:color="auto"/>
                <w:left w:val="none" w:sz="0" w:space="0" w:color="auto"/>
                <w:bottom w:val="none" w:sz="0" w:space="0" w:color="auto"/>
                <w:right w:val="none" w:sz="0" w:space="0" w:color="auto"/>
              </w:divBdr>
              <w:divsChild>
                <w:div w:id="145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536">
      <w:marLeft w:val="0"/>
      <w:marRight w:val="0"/>
      <w:marTop w:val="0"/>
      <w:marBottom w:val="0"/>
      <w:divBdr>
        <w:top w:val="none" w:sz="0" w:space="0" w:color="auto"/>
        <w:left w:val="none" w:sz="0" w:space="0" w:color="auto"/>
        <w:bottom w:val="none" w:sz="0" w:space="0" w:color="auto"/>
        <w:right w:val="none" w:sz="0" w:space="0" w:color="auto"/>
      </w:divBdr>
      <w:divsChild>
        <w:div w:id="129945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Luc17</b:Tag>
    <b:SourceType>JournalArticle</b:SourceType>
    <b:Guid>{ED84F416-CC76-DA4F-82FE-FD3154BDB082}</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1</b:RefOrder>
  </b:Source>
  <b:Source>
    <b:Tag>Luc171</b:Tag>
    <b:SourceType>JournalArticle</b:SourceType>
    <b:Guid>{5F04B4C8-2D5D-C249-9FFD-DF2A7DB5E1A7}</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2</b:RefOrder>
  </b:Source>
  <b:Source>
    <b:Tag>Luc172</b:Tag>
    <b:SourceType>JournalArticle</b:SourceType>
    <b:Guid>{3C588841-53BC-6743-82B6-22553B02F096}</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3</b:RefOrder>
  </b:Source>
  <b:Source>
    <b:Tag>Luc173</b:Tag>
    <b:SourceType>JournalArticle</b:SourceType>
    <b:Guid>{83D61E9D-7994-A645-A120-71DDD70D3CAB}</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4</b:RefOrder>
  </b:Source>
  <b:Source>
    <b:Tag>Luc174</b:Tag>
    <b:SourceType>JournalArticle</b:SourceType>
    <b:Guid>{C1F90D05-A79C-8549-9C1A-0EEDC9C1EB80}</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5</b:RefOrder>
  </b:Source>
  <b:Source>
    <b:Tag>Luc175</b:Tag>
    <b:SourceType>JournalArticle</b:SourceType>
    <b:Guid>{0EA6F352-0097-1B4A-A08C-221EC89BB2C5}</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6</b:RefOrder>
  </b:Source>
</b:Sources>
</file>

<file path=customXml/itemProps1.xml><?xml version="1.0" encoding="utf-8"?>
<ds:datastoreItem xmlns:ds="http://schemas.openxmlformats.org/officeDocument/2006/customXml" ds:itemID="{AB7AEE34-B5DB-9449-B4D8-78A78D6C8C5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7422</Words>
  <Characters>42306</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49629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CMK</dc:creator>
  <cp:keywords/>
  <dc:description/>
  <cp:lastModifiedBy>Carl Mathias Kobel</cp:lastModifiedBy>
  <cp:revision>9</cp:revision>
  <cp:lastPrinted>2018-06-01T11:24:00Z</cp:lastPrinted>
  <dcterms:created xsi:type="dcterms:W3CDTF">2018-05-31T15:49:00Z</dcterms:created>
  <dcterms:modified xsi:type="dcterms:W3CDTF">2018-06-01T11:29:00Z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13bb99ad-7656-3aef-87f8-73ba57385c09</vt:lpwstr>
  </property>
</Properties>
</file>