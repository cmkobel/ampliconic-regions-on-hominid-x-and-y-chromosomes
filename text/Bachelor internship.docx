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A4FF7" w14:textId="42D2D251" w:rsidR="002A52B0" w:rsidRPr="00B62391" w:rsidRDefault="002A52B0" w:rsidP="00A71124">
      <w:pPr>
        <w:pStyle w:val="Title"/>
      </w:pPr>
      <w:r w:rsidRPr="00B62391">
        <w:t>Copy Number Variation of Ampliconic Regions on Hominid X and Y chromosomes</w:t>
      </w:r>
    </w:p>
    <w:p w14:paraId="3E90F0AC" w14:textId="161BCE0B" w:rsidR="00014AF0" w:rsidRPr="00B62391" w:rsidRDefault="0003154B" w:rsidP="00BF418D">
      <w:pPr>
        <w:pStyle w:val="csubtitle"/>
      </w:pPr>
      <w:r w:rsidRPr="00B62391">
        <w:t>Bachelor internship</w:t>
      </w:r>
      <w:r w:rsidR="00321405" w:rsidRPr="00B62391">
        <w:t xml:space="preserve"> at </w:t>
      </w:r>
      <w:proofErr w:type="spellStart"/>
      <w:r w:rsidR="00321405" w:rsidRPr="00B62391">
        <w:t>BiRC</w:t>
      </w:r>
      <w:proofErr w:type="spellEnd"/>
      <w:r w:rsidR="006A0C17" w:rsidRPr="00B62391">
        <w:t xml:space="preserve"> and Bioscience, AU</w:t>
      </w:r>
      <w:r w:rsidR="00070850" w:rsidRPr="00B62391">
        <w:t xml:space="preserve"> | 10 ECTS</w:t>
      </w:r>
      <w:r w:rsidR="00675E32" w:rsidRPr="00B62391">
        <w:t>,</w:t>
      </w:r>
      <w:r w:rsidR="00070850" w:rsidRPr="00B62391">
        <w:t xml:space="preserve"> Spring semester 2018</w:t>
      </w:r>
    </w:p>
    <w:p w14:paraId="43BC3A90" w14:textId="62CA0EF9" w:rsidR="00A71124" w:rsidRPr="00B62391" w:rsidRDefault="00A71124" w:rsidP="00BF418D">
      <w:pPr>
        <w:pStyle w:val="csubtitle"/>
      </w:pPr>
      <w:r w:rsidRPr="00B62391">
        <w:t>Written by Carl Mathias Kobel (201404379), kobel@pm.me</w:t>
      </w:r>
    </w:p>
    <w:p w14:paraId="4832DE7D" w14:textId="3AD563BA" w:rsidR="00070850" w:rsidRPr="00B62391" w:rsidRDefault="00321405" w:rsidP="00BF418D">
      <w:pPr>
        <w:pStyle w:val="csubtitle"/>
      </w:pPr>
      <w:r w:rsidRPr="00B62391">
        <w:t>Supervisors: Elise Lucotte</w:t>
      </w:r>
      <w:r w:rsidR="00014AF0" w:rsidRPr="00B62391">
        <w:t xml:space="preserve"> </w:t>
      </w:r>
      <w:r w:rsidRPr="00B62391">
        <w:t>and Mikkel Heide Schierup</w:t>
      </w:r>
    </w:p>
    <w:p w14:paraId="4700C211" w14:textId="663FC5CE" w:rsidR="0003154B" w:rsidRPr="00B62391" w:rsidRDefault="00C26B69" w:rsidP="00A71124">
      <w:pPr>
        <w:pStyle w:val="Heading2"/>
        <w:jc w:val="center"/>
      </w:pPr>
      <w:bookmarkStart w:id="0" w:name="_Toc516349365"/>
      <w:r w:rsidRPr="00B62391">
        <w:t>Abstr</w:t>
      </w:r>
      <w:r w:rsidR="002A52B0" w:rsidRPr="00B62391">
        <w:t>ac</w:t>
      </w:r>
      <w:r w:rsidR="00FE6923" w:rsidRPr="00B62391">
        <w:t>t</w:t>
      </w:r>
      <w:bookmarkEnd w:id="0"/>
    </w:p>
    <w:p w14:paraId="2D2C5388" w14:textId="53E9A8B8" w:rsidR="00F744EB" w:rsidRDefault="006A0C17" w:rsidP="00BF418D">
      <w:pPr>
        <w:pStyle w:val="Abstract"/>
      </w:pPr>
      <w:r w:rsidRPr="00B62391">
        <w:t>In order to</w:t>
      </w:r>
      <w:r w:rsidR="002A52B0" w:rsidRPr="00B62391">
        <w:t xml:space="preserve"> describ</w:t>
      </w:r>
      <w:r w:rsidRPr="00B62391">
        <w:t>e</w:t>
      </w:r>
      <w:r w:rsidR="002A52B0" w:rsidRPr="00B62391">
        <w:t xml:space="preserve"> the</w:t>
      </w:r>
      <w:r w:rsidRPr="00B62391">
        <w:t xml:space="preserve"> copy number of</w:t>
      </w:r>
      <w:r w:rsidR="002A52B0" w:rsidRPr="00B62391">
        <w:t xml:space="preserve"> ampliconi</w:t>
      </w:r>
      <w:r w:rsidR="001353D1" w:rsidRPr="00B62391">
        <w:t>c genes on the hominid X chromo</w:t>
      </w:r>
      <w:r w:rsidR="002A52B0" w:rsidRPr="00B62391">
        <w:t xml:space="preserve">some, we assembled species specific </w:t>
      </w:r>
      <w:r w:rsidR="00BC5673" w:rsidRPr="00B62391">
        <w:t>artificial chromosomes (ACs)</w:t>
      </w:r>
      <w:r w:rsidR="002A52B0" w:rsidRPr="00B62391">
        <w:t xml:space="preserve"> containing orthologs of</w:t>
      </w:r>
      <w:r w:rsidR="001353D1" w:rsidRPr="00B62391">
        <w:t xml:space="preserve"> </w:t>
      </w:r>
      <w:r w:rsidR="002A52B0" w:rsidRPr="00B62391">
        <w:t>genes which are known to be ampliconic in human. By mapping reads from several</w:t>
      </w:r>
      <w:r w:rsidR="00EA0453" w:rsidRPr="00B62391">
        <w:t xml:space="preserve"> </w:t>
      </w:r>
      <w:r w:rsidR="002A52B0" w:rsidRPr="00B62391">
        <w:t>chi</w:t>
      </w:r>
      <w:r w:rsidR="00EA0453" w:rsidRPr="00B62391">
        <w:t>mpanzee</w:t>
      </w:r>
      <w:r w:rsidR="00DD310C" w:rsidRPr="00B62391">
        <w:t xml:space="preserve"> (Pan troglodytes)</w:t>
      </w:r>
      <w:r w:rsidR="00EA0453" w:rsidRPr="00B62391">
        <w:t xml:space="preserve"> and gorilla</w:t>
      </w:r>
      <w:r w:rsidR="00DD310C" w:rsidRPr="00B62391">
        <w:t xml:space="preserve"> (Gorilla gorilla)</w:t>
      </w:r>
      <w:r w:rsidR="00EA0453" w:rsidRPr="00B62391">
        <w:t xml:space="preserve"> individuals </w:t>
      </w:r>
      <w:r w:rsidR="00B320D2" w:rsidRPr="00B62391">
        <w:t>onto</w:t>
      </w:r>
      <w:r w:rsidR="002A52B0" w:rsidRPr="00B62391">
        <w:t xml:space="preserve"> these species specific </w:t>
      </w:r>
      <w:r w:rsidR="00BC5673" w:rsidRPr="00B62391">
        <w:t>ACs</w:t>
      </w:r>
      <w:r w:rsidR="002A52B0" w:rsidRPr="00B62391">
        <w:t>,</w:t>
      </w:r>
      <w:r w:rsidR="001353D1" w:rsidRPr="00B62391">
        <w:t xml:space="preserve"> </w:t>
      </w:r>
      <w:r w:rsidR="002A52B0" w:rsidRPr="00B62391">
        <w:t>we measure</w:t>
      </w:r>
      <w:r w:rsidR="00EA0453" w:rsidRPr="00B62391">
        <w:t xml:space="preserve">d the copy number variation and </w:t>
      </w:r>
      <w:r w:rsidR="00DB0C9C" w:rsidRPr="00B62391">
        <w:t>argue</w:t>
      </w:r>
      <w:r w:rsidR="002A52B0" w:rsidRPr="00B62391">
        <w:t xml:space="preserve"> that</w:t>
      </w:r>
      <w:r w:rsidR="00DD01D6" w:rsidRPr="00B62391">
        <w:t xml:space="preserve"> most of the genes have less copies in chimpanzee and gorilla than in humans, which indicate that they were amplifie</w:t>
      </w:r>
      <w:r w:rsidR="00BF418D" w:rsidRPr="00B62391">
        <w:t xml:space="preserve">d in the human lineage. We </w:t>
      </w:r>
      <w:r w:rsidR="00DD01D6" w:rsidRPr="00B62391">
        <w:t>find that</w:t>
      </w:r>
      <w:r w:rsidR="002A52B0" w:rsidRPr="00B62391">
        <w:t xml:space="preserve"> </w:t>
      </w:r>
      <w:r w:rsidR="00DB0C9C" w:rsidRPr="00B62391">
        <w:t>GAGE4</w:t>
      </w:r>
      <w:r w:rsidR="00811FE7" w:rsidRPr="00B62391">
        <w:t xml:space="preserve"> </w:t>
      </w:r>
      <w:r w:rsidR="00DD01D6" w:rsidRPr="00B62391">
        <w:t>completely lacks ampliconic behavior in chimpanzee and gorilla.</w:t>
      </w:r>
    </w:p>
    <w:p w14:paraId="112F5AFD" w14:textId="78A14B9A" w:rsidR="0084779F" w:rsidRPr="0084779F" w:rsidRDefault="0084779F">
      <w:pPr>
        <w:pStyle w:val="TOC2"/>
        <w:tabs>
          <w:tab w:val="right" w:pos="9622"/>
        </w:tabs>
        <w:rPr>
          <w:rFonts w:eastAsiaTheme="minorEastAsia" w:cstheme="minorBidi"/>
          <w:i w:val="0"/>
          <w:iCs w:val="0"/>
          <w:noProof/>
          <w:sz w:val="18"/>
          <w:szCs w:val="18"/>
          <w:lang w:val="da-DK" w:bidi="ar-SA"/>
        </w:rPr>
      </w:pPr>
      <w:r w:rsidRPr="0084779F">
        <w:rPr>
          <w:sz w:val="18"/>
          <w:szCs w:val="18"/>
        </w:rPr>
        <w:fldChar w:fldCharType="begin"/>
      </w:r>
      <w:r w:rsidRPr="0084779F">
        <w:rPr>
          <w:sz w:val="18"/>
          <w:szCs w:val="18"/>
        </w:rPr>
        <w:instrText xml:space="preserve"> TOC \o "1-3" \p " " \h \z \u </w:instrText>
      </w:r>
      <w:r w:rsidRPr="0084779F">
        <w:rPr>
          <w:sz w:val="18"/>
          <w:szCs w:val="18"/>
        </w:rPr>
        <w:fldChar w:fldCharType="separate"/>
      </w:r>
      <w:hyperlink w:anchor="_Toc516349365" w:history="1">
        <w:r w:rsidRPr="0084779F">
          <w:rPr>
            <w:rStyle w:val="Hyperlink"/>
            <w:noProof/>
            <w:sz w:val="18"/>
            <w:szCs w:val="18"/>
          </w:rPr>
          <w:t>Abstract</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_Toc516349365 \h </w:instrText>
        </w:r>
        <w:r w:rsidRPr="0084779F">
          <w:rPr>
            <w:noProof/>
            <w:webHidden/>
            <w:sz w:val="18"/>
            <w:szCs w:val="18"/>
          </w:rPr>
        </w:r>
        <w:r w:rsidRPr="0084779F">
          <w:rPr>
            <w:noProof/>
            <w:webHidden/>
            <w:sz w:val="18"/>
            <w:szCs w:val="18"/>
          </w:rPr>
          <w:fldChar w:fldCharType="separate"/>
        </w:r>
        <w:r w:rsidRPr="0084779F">
          <w:rPr>
            <w:noProof/>
            <w:webHidden/>
            <w:sz w:val="18"/>
            <w:szCs w:val="18"/>
          </w:rPr>
          <w:t>1</w:t>
        </w:r>
        <w:r w:rsidRPr="0084779F">
          <w:rPr>
            <w:noProof/>
            <w:webHidden/>
            <w:sz w:val="18"/>
            <w:szCs w:val="18"/>
          </w:rPr>
          <w:fldChar w:fldCharType="end"/>
        </w:r>
      </w:hyperlink>
    </w:p>
    <w:p w14:paraId="60C25C46" w14:textId="23B881A4" w:rsidR="0084779F" w:rsidRPr="0084779F" w:rsidRDefault="0084779F">
      <w:pPr>
        <w:pStyle w:val="TOC1"/>
        <w:tabs>
          <w:tab w:val="right" w:pos="9622"/>
        </w:tabs>
        <w:rPr>
          <w:rFonts w:eastAsiaTheme="minorEastAsia" w:cstheme="minorBidi"/>
          <w:b w:val="0"/>
          <w:bCs w:val="0"/>
          <w:noProof/>
          <w:sz w:val="18"/>
          <w:szCs w:val="18"/>
          <w:lang w:val="da-DK" w:bidi="ar-SA"/>
        </w:rPr>
      </w:pPr>
      <w:hyperlink w:anchor="_Toc516349366" w:history="1">
        <w:r w:rsidRPr="0084779F">
          <w:rPr>
            <w:rStyle w:val="Hyperlink"/>
            <w:noProof/>
            <w:sz w:val="18"/>
            <w:szCs w:val="18"/>
          </w:rPr>
          <w:t>Introduction</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_Toc516349366 \h </w:instrText>
        </w:r>
        <w:r w:rsidRPr="0084779F">
          <w:rPr>
            <w:noProof/>
            <w:webHidden/>
            <w:sz w:val="18"/>
            <w:szCs w:val="18"/>
          </w:rPr>
        </w:r>
        <w:r w:rsidRPr="0084779F">
          <w:rPr>
            <w:noProof/>
            <w:webHidden/>
            <w:sz w:val="18"/>
            <w:szCs w:val="18"/>
          </w:rPr>
          <w:fldChar w:fldCharType="separate"/>
        </w:r>
        <w:r w:rsidRPr="0084779F">
          <w:rPr>
            <w:noProof/>
            <w:webHidden/>
            <w:sz w:val="18"/>
            <w:szCs w:val="18"/>
          </w:rPr>
          <w:t>2</w:t>
        </w:r>
        <w:r w:rsidRPr="0084779F">
          <w:rPr>
            <w:noProof/>
            <w:webHidden/>
            <w:sz w:val="18"/>
            <w:szCs w:val="18"/>
          </w:rPr>
          <w:fldChar w:fldCharType="end"/>
        </w:r>
      </w:hyperlink>
    </w:p>
    <w:p w14:paraId="1B5AC465" w14:textId="512E76B2"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67" w:history="1">
        <w:r w:rsidRPr="0084779F">
          <w:rPr>
            <w:rStyle w:val="Hyperlink"/>
            <w:noProof/>
            <w:sz w:val="18"/>
            <w:szCs w:val="18"/>
          </w:rPr>
          <w:t>Sex determining systems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_Toc516349367 \h </w:instrText>
        </w:r>
        <w:r w:rsidRPr="0084779F">
          <w:rPr>
            <w:noProof/>
            <w:webHidden/>
            <w:sz w:val="18"/>
            <w:szCs w:val="18"/>
          </w:rPr>
        </w:r>
        <w:r w:rsidRPr="0084779F">
          <w:rPr>
            <w:noProof/>
            <w:webHidden/>
            <w:sz w:val="18"/>
            <w:szCs w:val="18"/>
          </w:rPr>
          <w:fldChar w:fldCharType="separate"/>
        </w:r>
        <w:r w:rsidRPr="0084779F">
          <w:rPr>
            <w:noProof/>
            <w:webHidden/>
            <w:sz w:val="18"/>
            <w:szCs w:val="18"/>
          </w:rPr>
          <w:t>2</w:t>
        </w:r>
        <w:r w:rsidRPr="0084779F">
          <w:rPr>
            <w:noProof/>
            <w:webHidden/>
            <w:sz w:val="18"/>
            <w:szCs w:val="18"/>
          </w:rPr>
          <w:fldChar w:fldCharType="end"/>
        </w:r>
      </w:hyperlink>
    </w:p>
    <w:p w14:paraId="042D1DCD" w14:textId="3D370A49"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68" w:history="1">
        <w:r w:rsidRPr="0084779F">
          <w:rPr>
            <w:rStyle w:val="Hyperlink"/>
            <w:noProof/>
            <w:sz w:val="18"/>
            <w:szCs w:val="18"/>
          </w:rPr>
          <w:t>Ampliconic genes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_Toc516349368 \h </w:instrText>
        </w:r>
        <w:r w:rsidRPr="0084779F">
          <w:rPr>
            <w:noProof/>
            <w:webHidden/>
            <w:sz w:val="18"/>
            <w:szCs w:val="18"/>
          </w:rPr>
        </w:r>
        <w:r w:rsidRPr="0084779F">
          <w:rPr>
            <w:noProof/>
            <w:webHidden/>
            <w:sz w:val="18"/>
            <w:szCs w:val="18"/>
          </w:rPr>
          <w:fldChar w:fldCharType="separate"/>
        </w:r>
        <w:r w:rsidRPr="0084779F">
          <w:rPr>
            <w:noProof/>
            <w:webHidden/>
            <w:sz w:val="18"/>
            <w:szCs w:val="18"/>
          </w:rPr>
          <w:t>2</w:t>
        </w:r>
        <w:r w:rsidRPr="0084779F">
          <w:rPr>
            <w:noProof/>
            <w:webHidden/>
            <w:sz w:val="18"/>
            <w:szCs w:val="18"/>
          </w:rPr>
          <w:fldChar w:fldCharType="end"/>
        </w:r>
      </w:hyperlink>
    </w:p>
    <w:p w14:paraId="51DD0369" w14:textId="57D7126D" w:rsidR="0084779F" w:rsidRPr="0084779F" w:rsidRDefault="0084779F">
      <w:pPr>
        <w:pStyle w:val="TOC3"/>
        <w:tabs>
          <w:tab w:val="right" w:pos="9622"/>
        </w:tabs>
        <w:rPr>
          <w:rFonts w:eastAsiaTheme="minorEastAsia" w:cstheme="minorBidi"/>
          <w:noProof/>
          <w:sz w:val="18"/>
          <w:szCs w:val="18"/>
          <w:lang w:val="da-DK" w:bidi="ar-SA"/>
        </w:rPr>
      </w:pPr>
      <w:hyperlink w:anchor="_Toc516349369" w:history="1">
        <w:r w:rsidRPr="0084779F">
          <w:rPr>
            <w:rStyle w:val="Hyperlink"/>
            <w:noProof/>
            <w:sz w:val="18"/>
            <w:szCs w:val="18"/>
          </w:rPr>
          <w:t>Sperm competition in Hominids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_Toc516349369 \h </w:instrText>
        </w:r>
        <w:r w:rsidRPr="0084779F">
          <w:rPr>
            <w:noProof/>
            <w:webHidden/>
            <w:sz w:val="18"/>
            <w:szCs w:val="18"/>
          </w:rPr>
        </w:r>
        <w:r w:rsidRPr="0084779F">
          <w:rPr>
            <w:noProof/>
            <w:webHidden/>
            <w:sz w:val="18"/>
            <w:szCs w:val="18"/>
          </w:rPr>
          <w:fldChar w:fldCharType="separate"/>
        </w:r>
        <w:r w:rsidRPr="0084779F">
          <w:rPr>
            <w:noProof/>
            <w:webHidden/>
            <w:sz w:val="18"/>
            <w:szCs w:val="18"/>
          </w:rPr>
          <w:t>3</w:t>
        </w:r>
        <w:r w:rsidRPr="0084779F">
          <w:rPr>
            <w:noProof/>
            <w:webHidden/>
            <w:sz w:val="18"/>
            <w:szCs w:val="18"/>
          </w:rPr>
          <w:fldChar w:fldCharType="end"/>
        </w:r>
      </w:hyperlink>
    </w:p>
    <w:p w14:paraId="26D8A6FE" w14:textId="032176CB" w:rsidR="0084779F" w:rsidRPr="0084779F" w:rsidRDefault="0084779F">
      <w:pPr>
        <w:pStyle w:val="TOC1"/>
        <w:tabs>
          <w:tab w:val="right" w:pos="9622"/>
        </w:tabs>
        <w:rPr>
          <w:rFonts w:eastAsiaTheme="minorEastAsia" w:cstheme="minorBidi"/>
          <w:b w:val="0"/>
          <w:bCs w:val="0"/>
          <w:noProof/>
          <w:sz w:val="18"/>
          <w:szCs w:val="18"/>
          <w:lang w:val="da-DK" w:bidi="ar-SA"/>
        </w:rPr>
      </w:pPr>
      <w:hyperlink w:anchor="_Toc516349370" w:history="1">
        <w:r w:rsidRPr="0084779F">
          <w:rPr>
            <w:rStyle w:val="Hyperlink"/>
            <w:noProof/>
            <w:sz w:val="18"/>
            <w:szCs w:val="18"/>
          </w:rPr>
          <w:t>Method</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_Toc516349370 \h </w:instrText>
        </w:r>
        <w:r w:rsidRPr="0084779F">
          <w:rPr>
            <w:noProof/>
            <w:webHidden/>
            <w:sz w:val="18"/>
            <w:szCs w:val="18"/>
          </w:rPr>
        </w:r>
        <w:r w:rsidRPr="0084779F">
          <w:rPr>
            <w:noProof/>
            <w:webHidden/>
            <w:sz w:val="18"/>
            <w:szCs w:val="18"/>
          </w:rPr>
          <w:fldChar w:fldCharType="separate"/>
        </w:r>
        <w:r w:rsidRPr="0084779F">
          <w:rPr>
            <w:noProof/>
            <w:webHidden/>
            <w:sz w:val="18"/>
            <w:szCs w:val="18"/>
          </w:rPr>
          <w:t>3</w:t>
        </w:r>
        <w:r w:rsidRPr="0084779F">
          <w:rPr>
            <w:noProof/>
            <w:webHidden/>
            <w:sz w:val="18"/>
            <w:szCs w:val="18"/>
          </w:rPr>
          <w:fldChar w:fldCharType="end"/>
        </w:r>
      </w:hyperlink>
    </w:p>
    <w:p w14:paraId="608B1B90" w14:textId="337BAFBF"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71" w:history="1">
        <w:r w:rsidRPr="0084779F">
          <w:rPr>
            <w:rStyle w:val="Hyperlink"/>
            <w:noProof/>
            <w:sz w:val="18"/>
            <w:szCs w:val="18"/>
          </w:rPr>
          <w:t>Assembly of artificial chromosomes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_Toc516349371 \h </w:instrText>
        </w:r>
        <w:r w:rsidRPr="0084779F">
          <w:rPr>
            <w:noProof/>
            <w:webHidden/>
            <w:sz w:val="18"/>
            <w:szCs w:val="18"/>
          </w:rPr>
        </w:r>
        <w:r w:rsidRPr="0084779F">
          <w:rPr>
            <w:noProof/>
            <w:webHidden/>
            <w:sz w:val="18"/>
            <w:szCs w:val="18"/>
          </w:rPr>
          <w:fldChar w:fldCharType="separate"/>
        </w:r>
        <w:r w:rsidRPr="0084779F">
          <w:rPr>
            <w:noProof/>
            <w:webHidden/>
            <w:sz w:val="18"/>
            <w:szCs w:val="18"/>
          </w:rPr>
          <w:t>4</w:t>
        </w:r>
        <w:r w:rsidRPr="0084779F">
          <w:rPr>
            <w:noProof/>
            <w:webHidden/>
            <w:sz w:val="18"/>
            <w:szCs w:val="18"/>
          </w:rPr>
          <w:fldChar w:fldCharType="end"/>
        </w:r>
      </w:hyperlink>
    </w:p>
    <w:p w14:paraId="53AD537B" w14:textId="213E7FEC"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72" w:history="1">
        <w:r w:rsidRPr="0084779F">
          <w:rPr>
            <w:rStyle w:val="Hyperlink"/>
            <w:noProof/>
            <w:sz w:val="18"/>
            <w:szCs w:val="18"/>
          </w:rPr>
          <w:t>Mapping reads onto artificial chromosomes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_Toc516349372 \h </w:instrText>
        </w:r>
        <w:r w:rsidRPr="0084779F">
          <w:rPr>
            <w:noProof/>
            <w:webHidden/>
            <w:sz w:val="18"/>
            <w:szCs w:val="18"/>
          </w:rPr>
        </w:r>
        <w:r w:rsidRPr="0084779F">
          <w:rPr>
            <w:noProof/>
            <w:webHidden/>
            <w:sz w:val="18"/>
            <w:szCs w:val="18"/>
          </w:rPr>
          <w:fldChar w:fldCharType="separate"/>
        </w:r>
        <w:r w:rsidRPr="0084779F">
          <w:rPr>
            <w:noProof/>
            <w:webHidden/>
            <w:sz w:val="18"/>
            <w:szCs w:val="18"/>
          </w:rPr>
          <w:t>4</w:t>
        </w:r>
        <w:r w:rsidRPr="0084779F">
          <w:rPr>
            <w:noProof/>
            <w:webHidden/>
            <w:sz w:val="18"/>
            <w:szCs w:val="18"/>
          </w:rPr>
          <w:fldChar w:fldCharType="end"/>
        </w:r>
      </w:hyperlink>
    </w:p>
    <w:p w14:paraId="3B686C4D" w14:textId="60D050EE" w:rsidR="0084779F" w:rsidRPr="0084779F" w:rsidRDefault="0084779F">
      <w:pPr>
        <w:pStyle w:val="TOC1"/>
        <w:tabs>
          <w:tab w:val="right" w:pos="9622"/>
        </w:tabs>
        <w:rPr>
          <w:rFonts w:eastAsiaTheme="minorEastAsia" w:cstheme="minorBidi"/>
          <w:b w:val="0"/>
          <w:bCs w:val="0"/>
          <w:noProof/>
          <w:sz w:val="18"/>
          <w:szCs w:val="18"/>
          <w:lang w:val="da-DK" w:bidi="ar-SA"/>
        </w:rPr>
      </w:pPr>
      <w:hyperlink w:anchor="_Toc516349373" w:history="1">
        <w:r w:rsidRPr="0084779F">
          <w:rPr>
            <w:rStyle w:val="Hyperlink"/>
            <w:noProof/>
            <w:sz w:val="18"/>
            <w:szCs w:val="18"/>
          </w:rPr>
          <w:t>Results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_Toc516349373 \h </w:instrText>
        </w:r>
        <w:r w:rsidRPr="0084779F">
          <w:rPr>
            <w:noProof/>
            <w:webHidden/>
            <w:sz w:val="18"/>
            <w:szCs w:val="18"/>
          </w:rPr>
        </w:r>
        <w:r w:rsidRPr="0084779F">
          <w:rPr>
            <w:noProof/>
            <w:webHidden/>
            <w:sz w:val="18"/>
            <w:szCs w:val="18"/>
          </w:rPr>
          <w:fldChar w:fldCharType="separate"/>
        </w:r>
        <w:r w:rsidRPr="0084779F">
          <w:rPr>
            <w:noProof/>
            <w:webHidden/>
            <w:sz w:val="18"/>
            <w:szCs w:val="18"/>
          </w:rPr>
          <w:t>5</w:t>
        </w:r>
        <w:r w:rsidRPr="0084779F">
          <w:rPr>
            <w:noProof/>
            <w:webHidden/>
            <w:sz w:val="18"/>
            <w:szCs w:val="18"/>
          </w:rPr>
          <w:fldChar w:fldCharType="end"/>
        </w:r>
      </w:hyperlink>
    </w:p>
    <w:p w14:paraId="300F9EEA" w14:textId="37787E34"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74" w:history="1">
        <w:r w:rsidRPr="0084779F">
          <w:rPr>
            <w:rStyle w:val="Hyperlink"/>
            <w:noProof/>
            <w:sz w:val="18"/>
            <w:szCs w:val="18"/>
          </w:rPr>
          <w:t>Comparison: human vs. species-specific artificial chromosomes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_Toc516349374 \h </w:instrText>
        </w:r>
        <w:r w:rsidRPr="0084779F">
          <w:rPr>
            <w:noProof/>
            <w:webHidden/>
            <w:sz w:val="18"/>
            <w:szCs w:val="18"/>
          </w:rPr>
        </w:r>
        <w:r w:rsidRPr="0084779F">
          <w:rPr>
            <w:noProof/>
            <w:webHidden/>
            <w:sz w:val="18"/>
            <w:szCs w:val="18"/>
          </w:rPr>
          <w:fldChar w:fldCharType="separate"/>
        </w:r>
        <w:r w:rsidRPr="0084779F">
          <w:rPr>
            <w:noProof/>
            <w:webHidden/>
            <w:sz w:val="18"/>
            <w:szCs w:val="18"/>
          </w:rPr>
          <w:t>5</w:t>
        </w:r>
        <w:r w:rsidRPr="0084779F">
          <w:rPr>
            <w:noProof/>
            <w:webHidden/>
            <w:sz w:val="18"/>
            <w:szCs w:val="18"/>
          </w:rPr>
          <w:fldChar w:fldCharType="end"/>
        </w:r>
      </w:hyperlink>
    </w:p>
    <w:p w14:paraId="625041C9" w14:textId="372A899A"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75" w:history="1">
        <w:r w:rsidRPr="0084779F">
          <w:rPr>
            <w:rStyle w:val="Hyperlink"/>
            <w:noProof/>
            <w:sz w:val="18"/>
            <w:szCs w:val="18"/>
          </w:rPr>
          <w:t>X chromosome</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_Toc516349375 \h </w:instrText>
        </w:r>
        <w:r w:rsidRPr="0084779F">
          <w:rPr>
            <w:noProof/>
            <w:webHidden/>
            <w:sz w:val="18"/>
            <w:szCs w:val="18"/>
          </w:rPr>
        </w:r>
        <w:r w:rsidRPr="0084779F">
          <w:rPr>
            <w:noProof/>
            <w:webHidden/>
            <w:sz w:val="18"/>
            <w:szCs w:val="18"/>
          </w:rPr>
          <w:fldChar w:fldCharType="separate"/>
        </w:r>
        <w:r w:rsidRPr="0084779F">
          <w:rPr>
            <w:noProof/>
            <w:webHidden/>
            <w:sz w:val="18"/>
            <w:szCs w:val="18"/>
          </w:rPr>
          <w:t>7</w:t>
        </w:r>
        <w:r w:rsidRPr="0084779F">
          <w:rPr>
            <w:noProof/>
            <w:webHidden/>
            <w:sz w:val="18"/>
            <w:szCs w:val="18"/>
          </w:rPr>
          <w:fldChar w:fldCharType="end"/>
        </w:r>
      </w:hyperlink>
    </w:p>
    <w:p w14:paraId="3BF8A080" w14:textId="6F0B70D2"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76" w:history="1">
        <w:r w:rsidRPr="0084779F">
          <w:rPr>
            <w:rStyle w:val="Hyperlink"/>
            <w:noProof/>
            <w:sz w:val="18"/>
            <w:szCs w:val="18"/>
          </w:rPr>
          <w:t>Y chromosome</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_Toc516349376 \h </w:instrText>
        </w:r>
        <w:r w:rsidRPr="0084779F">
          <w:rPr>
            <w:noProof/>
            <w:webHidden/>
            <w:sz w:val="18"/>
            <w:szCs w:val="18"/>
          </w:rPr>
        </w:r>
        <w:r w:rsidRPr="0084779F">
          <w:rPr>
            <w:noProof/>
            <w:webHidden/>
            <w:sz w:val="18"/>
            <w:szCs w:val="18"/>
          </w:rPr>
          <w:fldChar w:fldCharType="separate"/>
        </w:r>
        <w:r w:rsidRPr="0084779F">
          <w:rPr>
            <w:noProof/>
            <w:webHidden/>
            <w:sz w:val="18"/>
            <w:szCs w:val="18"/>
          </w:rPr>
          <w:t>8</w:t>
        </w:r>
        <w:r w:rsidRPr="0084779F">
          <w:rPr>
            <w:noProof/>
            <w:webHidden/>
            <w:sz w:val="18"/>
            <w:szCs w:val="18"/>
          </w:rPr>
          <w:fldChar w:fldCharType="end"/>
        </w:r>
      </w:hyperlink>
    </w:p>
    <w:p w14:paraId="4C32183B" w14:textId="7A3A3B06" w:rsidR="0084779F" w:rsidRPr="0084779F" w:rsidRDefault="0084779F">
      <w:pPr>
        <w:pStyle w:val="TOC1"/>
        <w:tabs>
          <w:tab w:val="right" w:pos="9622"/>
        </w:tabs>
        <w:rPr>
          <w:rFonts w:eastAsiaTheme="minorEastAsia" w:cstheme="minorBidi"/>
          <w:b w:val="0"/>
          <w:bCs w:val="0"/>
          <w:noProof/>
          <w:sz w:val="18"/>
          <w:szCs w:val="18"/>
          <w:lang w:val="da-DK" w:bidi="ar-SA"/>
        </w:rPr>
      </w:pPr>
      <w:hyperlink w:anchor="_Toc516349377" w:history="1">
        <w:r w:rsidRPr="0084779F">
          <w:rPr>
            <w:rStyle w:val="Hyperlink"/>
            <w:noProof/>
            <w:sz w:val="18"/>
            <w:szCs w:val="18"/>
          </w:rPr>
          <w:t>Discussion</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_Toc516349377 \h </w:instrText>
        </w:r>
        <w:r w:rsidRPr="0084779F">
          <w:rPr>
            <w:noProof/>
            <w:webHidden/>
            <w:sz w:val="18"/>
            <w:szCs w:val="18"/>
          </w:rPr>
        </w:r>
        <w:r w:rsidRPr="0084779F">
          <w:rPr>
            <w:noProof/>
            <w:webHidden/>
            <w:sz w:val="18"/>
            <w:szCs w:val="18"/>
          </w:rPr>
          <w:fldChar w:fldCharType="separate"/>
        </w:r>
        <w:r w:rsidRPr="0084779F">
          <w:rPr>
            <w:noProof/>
            <w:webHidden/>
            <w:sz w:val="18"/>
            <w:szCs w:val="18"/>
          </w:rPr>
          <w:t>10</w:t>
        </w:r>
        <w:r w:rsidRPr="0084779F">
          <w:rPr>
            <w:noProof/>
            <w:webHidden/>
            <w:sz w:val="18"/>
            <w:szCs w:val="18"/>
          </w:rPr>
          <w:fldChar w:fldCharType="end"/>
        </w:r>
      </w:hyperlink>
    </w:p>
    <w:p w14:paraId="38D85F15" w14:textId="371659A9"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78" w:history="1">
        <w:r w:rsidRPr="0084779F">
          <w:rPr>
            <w:rStyle w:val="Hyperlink"/>
            <w:noProof/>
            <w:sz w:val="18"/>
            <w:szCs w:val="18"/>
          </w:rPr>
          <w:t>Conclusion</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_Toc516349378 \h </w:instrText>
        </w:r>
        <w:r w:rsidRPr="0084779F">
          <w:rPr>
            <w:noProof/>
            <w:webHidden/>
            <w:sz w:val="18"/>
            <w:szCs w:val="18"/>
          </w:rPr>
        </w:r>
        <w:r w:rsidRPr="0084779F">
          <w:rPr>
            <w:noProof/>
            <w:webHidden/>
            <w:sz w:val="18"/>
            <w:szCs w:val="18"/>
          </w:rPr>
          <w:fldChar w:fldCharType="separate"/>
        </w:r>
        <w:r w:rsidRPr="0084779F">
          <w:rPr>
            <w:noProof/>
            <w:webHidden/>
            <w:sz w:val="18"/>
            <w:szCs w:val="18"/>
          </w:rPr>
          <w:t>10</w:t>
        </w:r>
        <w:r w:rsidRPr="0084779F">
          <w:rPr>
            <w:noProof/>
            <w:webHidden/>
            <w:sz w:val="18"/>
            <w:szCs w:val="18"/>
          </w:rPr>
          <w:fldChar w:fldCharType="end"/>
        </w:r>
      </w:hyperlink>
    </w:p>
    <w:p w14:paraId="5FC485B0" w14:textId="7916F241"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79" w:history="1">
        <w:r w:rsidRPr="0084779F">
          <w:rPr>
            <w:rStyle w:val="Hyperlink"/>
            <w:noProof/>
            <w:sz w:val="18"/>
            <w:szCs w:val="18"/>
          </w:rPr>
          <w:t>Criticism of the particular execution</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_Toc516349379 \h </w:instrText>
        </w:r>
        <w:r w:rsidRPr="0084779F">
          <w:rPr>
            <w:noProof/>
            <w:webHidden/>
            <w:sz w:val="18"/>
            <w:szCs w:val="18"/>
          </w:rPr>
        </w:r>
        <w:r w:rsidRPr="0084779F">
          <w:rPr>
            <w:noProof/>
            <w:webHidden/>
            <w:sz w:val="18"/>
            <w:szCs w:val="18"/>
          </w:rPr>
          <w:fldChar w:fldCharType="separate"/>
        </w:r>
        <w:r w:rsidRPr="0084779F">
          <w:rPr>
            <w:noProof/>
            <w:webHidden/>
            <w:sz w:val="18"/>
            <w:szCs w:val="18"/>
          </w:rPr>
          <w:t>11</w:t>
        </w:r>
        <w:r w:rsidRPr="0084779F">
          <w:rPr>
            <w:noProof/>
            <w:webHidden/>
            <w:sz w:val="18"/>
            <w:szCs w:val="18"/>
          </w:rPr>
          <w:fldChar w:fldCharType="end"/>
        </w:r>
      </w:hyperlink>
    </w:p>
    <w:p w14:paraId="1149A1B5" w14:textId="48CE7842"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80" w:history="1">
        <w:r w:rsidRPr="0084779F">
          <w:rPr>
            <w:rStyle w:val="Hyperlink"/>
            <w:noProof/>
            <w:sz w:val="18"/>
            <w:szCs w:val="18"/>
          </w:rPr>
          <w:t>Proposals for continued studies</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_Toc516349380 \h </w:instrText>
        </w:r>
        <w:r w:rsidRPr="0084779F">
          <w:rPr>
            <w:noProof/>
            <w:webHidden/>
            <w:sz w:val="18"/>
            <w:szCs w:val="18"/>
          </w:rPr>
        </w:r>
        <w:r w:rsidRPr="0084779F">
          <w:rPr>
            <w:noProof/>
            <w:webHidden/>
            <w:sz w:val="18"/>
            <w:szCs w:val="18"/>
          </w:rPr>
          <w:fldChar w:fldCharType="separate"/>
        </w:r>
        <w:r w:rsidRPr="0084779F">
          <w:rPr>
            <w:noProof/>
            <w:webHidden/>
            <w:sz w:val="18"/>
            <w:szCs w:val="18"/>
          </w:rPr>
          <w:t>11</w:t>
        </w:r>
        <w:r w:rsidRPr="0084779F">
          <w:rPr>
            <w:noProof/>
            <w:webHidden/>
            <w:sz w:val="18"/>
            <w:szCs w:val="18"/>
          </w:rPr>
          <w:fldChar w:fldCharType="end"/>
        </w:r>
      </w:hyperlink>
    </w:p>
    <w:p w14:paraId="50CD5E64" w14:textId="62116976" w:rsidR="0084779F" w:rsidRPr="0084779F" w:rsidRDefault="0084779F">
      <w:pPr>
        <w:pStyle w:val="TOC1"/>
        <w:tabs>
          <w:tab w:val="right" w:pos="9622"/>
        </w:tabs>
        <w:rPr>
          <w:rFonts w:eastAsiaTheme="minorEastAsia" w:cstheme="minorBidi"/>
          <w:b w:val="0"/>
          <w:bCs w:val="0"/>
          <w:noProof/>
          <w:sz w:val="18"/>
          <w:szCs w:val="18"/>
          <w:lang w:val="da-DK" w:bidi="ar-SA"/>
        </w:rPr>
      </w:pPr>
      <w:hyperlink w:anchor="_Toc516349381" w:history="1">
        <w:r w:rsidRPr="0084779F">
          <w:rPr>
            <w:rStyle w:val="Hyperlink"/>
            <w:noProof/>
            <w:sz w:val="18"/>
            <w:szCs w:val="18"/>
          </w:rPr>
          <w:t>Reference</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_Toc516349381 \h </w:instrText>
        </w:r>
        <w:r w:rsidRPr="0084779F">
          <w:rPr>
            <w:noProof/>
            <w:webHidden/>
            <w:sz w:val="18"/>
            <w:szCs w:val="18"/>
          </w:rPr>
        </w:r>
        <w:r w:rsidRPr="0084779F">
          <w:rPr>
            <w:noProof/>
            <w:webHidden/>
            <w:sz w:val="18"/>
            <w:szCs w:val="18"/>
          </w:rPr>
          <w:fldChar w:fldCharType="separate"/>
        </w:r>
        <w:r w:rsidRPr="0084779F">
          <w:rPr>
            <w:noProof/>
            <w:webHidden/>
            <w:sz w:val="18"/>
            <w:szCs w:val="18"/>
          </w:rPr>
          <w:t>12</w:t>
        </w:r>
        <w:r w:rsidRPr="0084779F">
          <w:rPr>
            <w:noProof/>
            <w:webHidden/>
            <w:sz w:val="18"/>
            <w:szCs w:val="18"/>
          </w:rPr>
          <w:fldChar w:fldCharType="end"/>
        </w:r>
      </w:hyperlink>
    </w:p>
    <w:p w14:paraId="71AB00A9" w14:textId="5DE19EF1" w:rsidR="0084779F" w:rsidRPr="0084779F" w:rsidRDefault="0084779F">
      <w:pPr>
        <w:pStyle w:val="TOC2"/>
        <w:tabs>
          <w:tab w:val="right" w:pos="9622"/>
        </w:tabs>
        <w:rPr>
          <w:rFonts w:eastAsiaTheme="minorEastAsia" w:cstheme="minorBidi"/>
          <w:i w:val="0"/>
          <w:iCs w:val="0"/>
          <w:noProof/>
          <w:sz w:val="18"/>
          <w:szCs w:val="18"/>
          <w:lang w:val="da-DK" w:bidi="ar-SA"/>
        </w:rPr>
      </w:pPr>
      <w:hyperlink w:anchor="_Toc516349382" w:history="1">
        <w:r w:rsidRPr="0084779F">
          <w:rPr>
            <w:rStyle w:val="Hyperlink"/>
            <w:noProof/>
            <w:sz w:val="18"/>
            <w:szCs w:val="18"/>
          </w:rPr>
          <w:t>Supplemental material and data</w:t>
        </w:r>
        <w:r w:rsidRPr="0084779F">
          <w:rPr>
            <w:noProof/>
            <w:webHidden/>
            <w:sz w:val="18"/>
            <w:szCs w:val="18"/>
          </w:rPr>
          <w:t xml:space="preserve"> </w:t>
        </w:r>
        <w:r w:rsidRPr="0084779F">
          <w:rPr>
            <w:noProof/>
            <w:webHidden/>
            <w:sz w:val="18"/>
            <w:szCs w:val="18"/>
          </w:rPr>
          <w:fldChar w:fldCharType="begin"/>
        </w:r>
        <w:r w:rsidRPr="0084779F">
          <w:rPr>
            <w:noProof/>
            <w:webHidden/>
            <w:sz w:val="18"/>
            <w:szCs w:val="18"/>
          </w:rPr>
          <w:instrText xml:space="preserve"> PAGEREF _Toc516349382 \h </w:instrText>
        </w:r>
        <w:r w:rsidRPr="0084779F">
          <w:rPr>
            <w:noProof/>
            <w:webHidden/>
            <w:sz w:val="18"/>
            <w:szCs w:val="18"/>
          </w:rPr>
        </w:r>
        <w:r w:rsidRPr="0084779F">
          <w:rPr>
            <w:noProof/>
            <w:webHidden/>
            <w:sz w:val="18"/>
            <w:szCs w:val="18"/>
          </w:rPr>
          <w:fldChar w:fldCharType="separate"/>
        </w:r>
        <w:r w:rsidRPr="0084779F">
          <w:rPr>
            <w:noProof/>
            <w:webHidden/>
            <w:sz w:val="18"/>
            <w:szCs w:val="18"/>
          </w:rPr>
          <w:t>12</w:t>
        </w:r>
        <w:r w:rsidRPr="0084779F">
          <w:rPr>
            <w:noProof/>
            <w:webHidden/>
            <w:sz w:val="18"/>
            <w:szCs w:val="18"/>
          </w:rPr>
          <w:fldChar w:fldCharType="end"/>
        </w:r>
      </w:hyperlink>
    </w:p>
    <w:p w14:paraId="45FA8CA9" w14:textId="619DCC19" w:rsidR="0084779F" w:rsidRPr="00B62391" w:rsidRDefault="0084779F" w:rsidP="00BF418D">
      <w:pPr>
        <w:pStyle w:val="Abstract"/>
      </w:pPr>
      <w:r w:rsidRPr="0084779F">
        <w:rPr>
          <w:sz w:val="18"/>
          <w:szCs w:val="18"/>
        </w:rPr>
        <w:fldChar w:fldCharType="end"/>
      </w:r>
    </w:p>
    <w:p w14:paraId="2743ED63" w14:textId="24360A71" w:rsidR="0003154B" w:rsidRPr="00B62391" w:rsidRDefault="002A52B0" w:rsidP="00A71124">
      <w:pPr>
        <w:pStyle w:val="Heading1"/>
      </w:pPr>
      <w:bookmarkStart w:id="1" w:name="_Toc516349366"/>
      <w:r w:rsidRPr="00B62391">
        <w:lastRenderedPageBreak/>
        <w:t>Introduction</w:t>
      </w:r>
      <w:bookmarkEnd w:id="1"/>
    </w:p>
    <w:p w14:paraId="0149F038" w14:textId="0908C2F0" w:rsidR="002A52B0" w:rsidRPr="00B62391" w:rsidRDefault="002A52B0" w:rsidP="00A71124">
      <w:pPr>
        <w:pStyle w:val="Heading2"/>
      </w:pPr>
      <w:bookmarkStart w:id="2" w:name="_Toc516349367"/>
      <w:r w:rsidRPr="00B62391">
        <w:t>Sex determining systems</w:t>
      </w:r>
      <w:bookmarkEnd w:id="2"/>
    </w:p>
    <w:p w14:paraId="6E8EA6C4" w14:textId="1D71CDA1" w:rsidR="00F62E9E" w:rsidRPr="00B62391" w:rsidRDefault="002A52B0" w:rsidP="00516B81">
      <w:r w:rsidRPr="00B62391">
        <w:t>The</w:t>
      </w:r>
      <w:r w:rsidR="00AC52EB" w:rsidRPr="00B62391">
        <w:t xml:space="preserve"> modern XY sex determining system in mammals most probably</w:t>
      </w:r>
      <w:r w:rsidR="00985CC7" w:rsidRPr="00B62391">
        <w:t xml:space="preserve"> emerged</w:t>
      </w:r>
      <w:r w:rsidR="00AC52EB" w:rsidRPr="00B62391">
        <w:t xml:space="preserve"> from a former environmental sex determining system. </w:t>
      </w:r>
      <w:r w:rsidR="00EA0453" w:rsidRPr="00B62391">
        <w:t>In an ancestor with the environmental sex determining system, a variant occurred on</w:t>
      </w:r>
      <w:r w:rsidR="00AC52EB" w:rsidRPr="00B62391">
        <w:t xml:space="preserve"> </w:t>
      </w:r>
      <w:r w:rsidR="00EA0453" w:rsidRPr="00B62391">
        <w:t>on</w:t>
      </w:r>
      <w:r w:rsidR="00876390" w:rsidRPr="00B62391">
        <w:t>e of the homologous chromosomes. This variant disrupted the environmental factor such that all offspring with this variant would become male, and offspring without; female.</w:t>
      </w:r>
      <w:r w:rsidR="000F598E" w:rsidRPr="00B62391">
        <w:t xml:space="preserve"> </w:t>
      </w:r>
      <w:r w:rsidR="00DD5BD2" w:rsidRPr="00B62391">
        <w:t xml:space="preserve">As recombination between the homologous chromosomes stopped, sex specific genes accumulated, the chromosomes diverged to become what we </w:t>
      </w:r>
      <w:r w:rsidR="00F62E9E">
        <w:t>know as modern sex chromosomes.</w:t>
      </w:r>
    </w:p>
    <w:p w14:paraId="6E29088B" w14:textId="227EA1FD" w:rsidR="000F598E" w:rsidRPr="00B62391" w:rsidRDefault="000F598E" w:rsidP="00A71124">
      <w:r w:rsidRPr="00B62391">
        <w:t>This emergence model was initially developed on the ZW sex determining system (</w:t>
      </w:r>
      <w:r w:rsidR="00E51EB7" w:rsidRPr="00B62391">
        <w:t xml:space="preserve">S. </w:t>
      </w:r>
      <w:r w:rsidRPr="00B62391">
        <w:t>Ohno 1967</w:t>
      </w:r>
      <w:r w:rsidR="00E51EB7" w:rsidRPr="00B62391">
        <w:t xml:space="preserve"> </w:t>
      </w:r>
      <w:r w:rsidR="00E51EB7" w:rsidRPr="00B62391">
        <w:fldChar w:fldCharType="begin" w:fldLock="1"/>
      </w:r>
      <w:r w:rsidR="00410FB4" w:rsidRPr="00B62391">
        <w:instrText>ADDIN CSL_CITATION {"citationItems":[{"id":"ITEM-1","itemData":{"author":[{"dropping-particle":"","family":"Ohno","given":"S","non-dropping-particle":"","parse-names":false,"suffix":""}],"collection-title":"Monographs on endocrinology","id":"ITEM-1","issued":{"date-parts":[["1967"]]},"publisher":"Springer-Verlag","title":"Sex Chromosomes and Sex-linked Genes","type":"book"},"uris":["http://www.mendeley.com/documents/?uuid=68ff9325-527a-4e07-be72-aae008da2ded"]}],"mendeley":{"formattedCitation":"[1]","plainTextFormattedCitation":"[1]","previouslyFormattedCitation":"[1]"},"properties":{"noteIndex":0},"schema":"https://github.com/citation-style-language/schema/raw/master/csl-citation.json"}</w:instrText>
      </w:r>
      <w:r w:rsidR="00E51EB7" w:rsidRPr="00B62391">
        <w:fldChar w:fldCharType="separate"/>
      </w:r>
      <w:r w:rsidR="00E51EB7" w:rsidRPr="00B62391">
        <w:t>[1]</w:t>
      </w:r>
      <w:r w:rsidR="00E51EB7" w:rsidRPr="00B62391">
        <w:fldChar w:fldCharType="end"/>
      </w:r>
      <w:r w:rsidR="00E51EB7" w:rsidRPr="00B62391">
        <w:t>)</w:t>
      </w:r>
      <w:r w:rsidRPr="00B62391">
        <w:t>. Nonetheless, comparative mapping shows that it can be applied to the XY sex determining system as well.</w:t>
      </w:r>
    </w:p>
    <w:p w14:paraId="3B17A739" w14:textId="38DC52FC" w:rsidR="000F598E" w:rsidRPr="00B62391" w:rsidRDefault="000B14A1" w:rsidP="00A71124">
      <w:r w:rsidRPr="00B62391">
        <w:t>In mammals, t</w:t>
      </w:r>
      <w:r w:rsidR="000F598E" w:rsidRPr="00B62391">
        <w:t xml:space="preserve">he SRY gene which is defined as the </w:t>
      </w:r>
      <w:proofErr w:type="spellStart"/>
      <w:r w:rsidR="000F598E" w:rsidRPr="00B62391">
        <w:t>Testis</w:t>
      </w:r>
      <w:proofErr w:type="spellEnd"/>
      <w:r w:rsidR="000F598E" w:rsidRPr="00B62391">
        <w:t xml:space="preserve"> Determining Factor</w:t>
      </w:r>
      <w:r w:rsidR="00F62E9E">
        <w:t>. It</w:t>
      </w:r>
      <w:r w:rsidR="000F598E" w:rsidRPr="00B62391">
        <w:t xml:space="preserve"> may be the variant that initially started the divergence between the homologous chromosomes.</w:t>
      </w:r>
    </w:p>
    <w:p w14:paraId="393392A5" w14:textId="15F3365B" w:rsidR="00DC2E1C" w:rsidRPr="00B62391" w:rsidRDefault="002A52B0" w:rsidP="00A71124">
      <w:r w:rsidRPr="00B62391">
        <w:t>Although the sex chromosomes have diverged to become</w:t>
      </w:r>
      <w:r w:rsidR="00DD5BD2" w:rsidRPr="00B62391">
        <w:t xml:space="preserve"> very different, they still have pseudo-autosomal regions in the ends – PAR1 and PAR2. The recombination activity in these areas </w:t>
      </w:r>
      <w:r w:rsidR="00D80C33">
        <w:t xml:space="preserve">is </w:t>
      </w:r>
      <w:r w:rsidR="00DD5BD2" w:rsidRPr="00B62391">
        <w:t>needed for succe</w:t>
      </w:r>
      <w:r w:rsidR="00F62E9E">
        <w:t>ssful cell division and thus is</w:t>
      </w:r>
      <w:r w:rsidR="00DD5BD2" w:rsidRPr="00B62391">
        <w:t xml:space="preserve"> conserved from before the divergence. </w:t>
      </w:r>
    </w:p>
    <w:p w14:paraId="6FCFA92E" w14:textId="7CA58165" w:rsidR="001A2C0A" w:rsidRPr="00B62391" w:rsidRDefault="00D821F7" w:rsidP="00A71124">
      <w:r w:rsidRPr="00B62391">
        <w:t xml:space="preserve">Evolution is expected to be faster on the sex chromosomes because </w:t>
      </w:r>
      <w:r w:rsidR="00F62E9E">
        <w:t>in a population,</w:t>
      </w:r>
      <w:r w:rsidR="0097218A" w:rsidRPr="00B62391">
        <w:t xml:space="preserve"> compared to autosomes, there are</w:t>
      </w:r>
      <w:r w:rsidRPr="00B62391">
        <w:t xml:space="preserve"> 3/4 X chromosomes and 1/4 Y chromosomes</w:t>
      </w:r>
      <w:r w:rsidR="00F62E9E">
        <w:t xml:space="preserve"> - a</w:t>
      </w:r>
      <w:r w:rsidRPr="00B62391">
        <w:t xml:space="preserve"> </w:t>
      </w:r>
      <w:r w:rsidR="0097218A" w:rsidRPr="00B62391">
        <w:t xml:space="preserve">balanced </w:t>
      </w:r>
      <w:r w:rsidRPr="00B62391">
        <w:t>sex ratio</w:t>
      </w:r>
      <w:r w:rsidR="00F62E9E">
        <w:t xml:space="preserve"> assumed</w:t>
      </w:r>
      <w:r w:rsidRPr="00B62391">
        <w:t xml:space="preserve">. </w:t>
      </w:r>
      <w:r w:rsidR="0097218A" w:rsidRPr="00B62391">
        <w:t>Another consequence</w:t>
      </w:r>
      <w:r w:rsidRPr="00B62391">
        <w:t xml:space="preserve"> is that </w:t>
      </w:r>
      <w:r w:rsidR="0097218A" w:rsidRPr="00B62391">
        <w:t>the sex chromosomes are subjected to</w:t>
      </w:r>
      <w:r w:rsidRPr="00B62391">
        <w:t xml:space="preserve"> higher drift, especially</w:t>
      </w:r>
      <w:r w:rsidR="00DC30A5" w:rsidRPr="00B62391">
        <w:t xml:space="preserve"> for</w:t>
      </w:r>
      <w:r w:rsidRPr="00B62391">
        <w:t xml:space="preserve"> the Y chromosome</w:t>
      </w:r>
      <w:r w:rsidR="001A2C0A" w:rsidRPr="00B62391">
        <w:t xml:space="preserve"> </w:t>
      </w:r>
      <w:r w:rsidR="001A2C0A" w:rsidRPr="00B62391">
        <w:fldChar w:fldCharType="begin" w:fldLock="1"/>
      </w:r>
      <w:r w:rsidR="00410FB4" w:rsidRPr="00B62391">
        <w:instrText>ADDIN CSL_CITATION {"citationItems":[{"id":"ITEM-1","itemData":{"DOI":"10.1371/journal.pgen.1005451","abstract":"Author Summary Because the speciation events that led to human, chimpanzee and gorilla were close in time, the genetic relationship of these species varies along the genome. While human and chimpanzee are the closest related species, in 15% of the genome, human and gorilla are more closely related, and in another 15% of the genome the chimpanzee and gorilla are more closely related—a phenomenon called incomplete lineage sorting (ILS). The amount and distribution of ILS can be predicted using population genetics theory and is affected by demography and selection in the ancestral populations. It was previously reported that the X chromosome, in contrast to autosomes, has less than the expected level of ILS. Using a full genome alignment of the X chromosome, we show that this low level of ILS affects only one third of the chromosome. Regions with low level of ILS also show reduced diversity in the extant populations of human and great apes and coincide with regions devoid of Neanderthal introgression. We propose that these regions are targets of selection and that they played a role in the formation of reproductive barriers.","author":[{"dropping-particle":"","family":"Dutheil","given":"Julien Y","non-dropping-particle":"","parse-names":false,"suffix":""},{"dropping-particle":"","family":"Munch","given":"Kasper","non-dropping-particle":"","parse-names":false,"suffix":""},{"dropping-particle":"","family":"Nam","given":"Kiwoong","non-dropping-particle":"","parse-names":false,"suffix":""},{"dropping-particle":"","family":"Mailund","given":"Thomas","non-dropping-particle":"","parse-names":false,"suffix":""},{"dropping-particle":"","family":"Schierup","given":"Mikkel H","non-dropping-particle":"","parse-names":false,"suffix":""}],"container-title":"PLOS Genetics","id":"ITEM-1","issue":"8","issued":{"date-parts":[["2015"]]},"page":"1-18","publisher":"Public Library of Science","title":"Strong Selective Sweeps on the X Chromosome in the Human-Chimpanzee Ancestor Explain Its Low Divergence","type":"article-journal","volume":"11"},"uris":["http://www.mendeley.com/documents/?uuid=496f10f8-d603-4338-8900-e3bf3e1c054b"]}],"mendeley":{"formattedCitation":"[2]","plainTextFormattedCitation":"[2]","previouslyFormattedCitation":"[2]"},"properties":{"noteIndex":0},"schema":"https://github.com/citation-style-language/schema/raw/master/csl-citation.json"}</w:instrText>
      </w:r>
      <w:r w:rsidR="001A2C0A" w:rsidRPr="00B62391">
        <w:fldChar w:fldCharType="separate"/>
      </w:r>
      <w:r w:rsidR="00E51EB7" w:rsidRPr="00B62391">
        <w:t>[2]</w:t>
      </w:r>
      <w:r w:rsidR="001A2C0A" w:rsidRPr="00B62391">
        <w:fldChar w:fldCharType="end"/>
      </w:r>
      <w:r w:rsidR="001A2C0A" w:rsidRPr="00B62391">
        <w:t>.</w:t>
      </w:r>
      <w:r w:rsidR="00336FA2">
        <w:t xml:space="preserve"> Additionally, the Y chromosome is subjected to a higher mutation rate because the male germline surpasses many more cell divisions.</w:t>
      </w:r>
    </w:p>
    <w:p w14:paraId="5F7B5D6D" w14:textId="2DE1D1C3" w:rsidR="002A52B0" w:rsidRPr="00B62391" w:rsidRDefault="002A52B0" w:rsidP="00A71124">
      <w:pPr>
        <w:pStyle w:val="Heading2"/>
      </w:pPr>
      <w:bookmarkStart w:id="3" w:name="_Toc516349368"/>
      <w:r w:rsidRPr="00B62391">
        <w:t>Ampliconic genes</w:t>
      </w:r>
      <w:bookmarkEnd w:id="3"/>
    </w:p>
    <w:p w14:paraId="1ABC0C25" w14:textId="0EB124B7" w:rsidR="003847AB" w:rsidRPr="00B62391" w:rsidRDefault="002A52B0" w:rsidP="00A71124">
      <w:r w:rsidRPr="00B62391">
        <w:t>Ampliconic genes are present only on sex chromosomes. They consist of very similar adjacent duplications with</w:t>
      </w:r>
      <w:r w:rsidR="00911E16" w:rsidRPr="00B62391">
        <w:t xml:space="preserve"> variable</w:t>
      </w:r>
      <w:r w:rsidRPr="00B62391">
        <w:t xml:space="preserve"> copy</w:t>
      </w:r>
      <w:r w:rsidR="000F598E" w:rsidRPr="00B62391">
        <w:t xml:space="preserve"> numbers</w:t>
      </w:r>
      <w:r w:rsidRPr="00B62391">
        <w:t xml:space="preserve">. The mechanism by which they duplicate is not known. </w:t>
      </w:r>
      <w:r w:rsidR="00911E16" w:rsidRPr="00B62391">
        <w:t>Most of the</w:t>
      </w:r>
      <w:r w:rsidRPr="00B62391">
        <w:t xml:space="preserve"> ampliconic genes are testis expressed and </w:t>
      </w:r>
      <w:r w:rsidR="00CD620D" w:rsidRPr="00B62391">
        <w:t>hypothesized</w:t>
      </w:r>
      <w:r w:rsidRPr="00B62391">
        <w:t xml:space="preserve"> to be involved in in meiotic drive processes</w:t>
      </w:r>
      <w:r w:rsidR="00417239" w:rsidRPr="00B62391">
        <w:t xml:space="preserve"> </w:t>
      </w:r>
      <w:r w:rsidR="00417239" w:rsidRPr="00B62391">
        <w:fldChar w:fldCharType="begin" w:fldLock="1"/>
      </w:r>
      <w:r w:rsidR="00417239" w:rsidRPr="00B62391">
        <w:instrText>ADDIN CSL_CITATION {"citationItems":[{"id":"ITEM-1","itemData":{"DOI":"10.1073/pnas.1419306112","ISSN":"0027-8424","abstract":"The X chromosome has a different inheritance pattern from the autosomes, direct interaction and potential conflict with the Y chromosome, and fewer copies than the autosomes. Natural selection may, therefore, act differently on the X chromosome. We analyze polymorphism patterns in 10 great ape species using 87 high-coverage whole genomes. We find that the X chromosome contains megabase-sized regions that are almost without variation in most species. No such regions are found on the autosomes. We suggest that independent and very strong selective sweeps are the only plausible explanation for these observations, and we hypothesize that the targets of these sweeps are multicopy testis-expressed genes in a genetic conflict with the Y chromosome for transmission to the next generation.The unique inheritance pattern of the X chromosome exposes it to natural selection in a way that is different from that of the autosomes, potentially resulting in accelerated evolution. We perform a comparative analysis of X chromosome polymorphism in 10 great ape species, including humans. In most species, we identify striking megabase-wide regions, where nucleotide diversity is less than 20% of the chromosomal average. Such regions are found exclusively on the X chromosome. The regions overlap partially among species, suggesting that the underlying targets are partly shared among species. The regions have higher proportions of singleton SNPs, higher levels of population differentiation, and a higher nonsynonymous-to-synonymous substitution ratio than the rest of the X chromosome. We show that the extent to which diversity is reduced is incompatible with direct selection or the action of background selection and soft selective sweeps alone, and therefore, we suggest that very strong selective sweeps have independently targeted these specific regions in several species. The only genomic feature that we can identify as strongly associated with loss of diversity is the location of testis-expressed ampliconic genes, which also have reduced diversity around them. We hypothesize that these genes may be responsible for selective sweeps in the form of meiotic drive caused by an intragenomic conflict in male meiosis.","author":[{"dropping-particle":"","family":"Nam","given":"Kiwoong","non-dropping-particle":"","parse-names":false,"suffix":""},{"dropping-particle":"","family":"Munch","given":"Kasper","non-dropping-particle":"","parse-names":false,"suffix":""},{"dropping-particle":"","family":"Hobolth","given":"Asger","non-dropping-particle":"","parse-names":false,"suffix":""},{"dropping-particle":"","family":"Dutheil","given":"Julien Yann","non-dropping-particle":"","parse-names":false,"suffix":""},{"dropping-particle":"","family":"Veeramah","given":"Krishna R","non-dropping-particle":"","parse-names":false,"suffix":""},{"dropping-particle":"","family":"Woerner","given":"August E","non-dropping-particle":"","parse-names":false,"suffix":""},{"dropping-particle":"","family":"Hammer","given":"Michael F","non-dropping-particle":"","parse-names":false,"suffix":""},{"dropping-particle":"","family":"","given":"","non-dropping-particle":"","parse-names":false,"suffix":""},{"dropping-particle":"","family":"Mailund","given":"Thomas","non-dropping-particle":"","parse-names":false,"suffix":""},{"dropping-particle":"","family":"Schierup","given":"Mikkel Heide","non-dropping-particle":"","parse-names":false,"suffix":""}],"container-title":"Proceedings of the National Academy of Sciences","editor":[{"dropping-particle":"","family":"Prado-Martinez","given":"Javier","non-dropping-particle":"","parse-names":false,"suffix":""},{"dropping-particle":"","family":"Sudmant","given":"Peter H","non-dropping-particle":"","parse-names":false,"suffix":""},{"dropping-particle":"","family":"Kidd","given":"Jeffrey M","non-dropping-particle":"","parse-names":false,"suffix":""},{"dropping-particle":"","family":"Li","given":"Heng","non-dropping-particle":"","parse-names":false,"suffix":""},{"dropping-particle":"","family":"Kelley","given":"Joanna L","non-dropping-particle":"","parse-names":false,"suffix":""},{"dropping-particle":"","family":"Lorente-Galdos","given":"Belen","non-dropping-particle":"","parse-names":false,"suffix":""},{"dropping-particle":"","family":"Veeramah","given":"Krishna R","non-dropping-particle":"","parse-names":false,"suffix":""},{"dropping-particle":"","family":"Woerner","given":"August E","non-dropping-particle":"","parse-names":false,"suffix":""},{"dropping-particle":"","family":"O\\textquoterightConnor","given":"Timothy D","non-dropping-particle":"","parse-names":false,"suffix":""},{"dropping-particle":"","family":"Santpere","given":"Gabriel","non-dropping-particle":"","parse-names":false,"suffix":""},{"dropping-particle":"","family":"Cagan","given":"Alexander","non-dropping-particle":"","parse-names":false,"suffix":""},{"dropping-particle":"","family":"Theunert","given":"Christoph","non-dropping-particle":"","parse-names":false,"suffix":""},{"dropping-particle":"","family":"Casals","given":"Ferran","non-dropping-particle":"","parse-names":false,"suffix":""},{"dropping-particle":"","family":"Laayouni","given":"Hafid","non-dropping-particle":"","parse-names":false,"suffix":""},{"dropping-particle":"","family":"Munch","given":"Kasper","non-dropping-particle":"","parse-names":false,"suffix":""},{"dropping-particle":"","family":"Hobolth","given":"Asger","non-dropping-particle":"","parse-names":false,"suffix":""},{"dropping-particle":"","family":"Halager","given":"Anders E","non-dropping-particle":"","parse-names":false,"suffix":""},{"dropping-particle":"","family":"Malig","given":"Maika","non-dropping-particle":"","parse-names":false,"suffix":""},{"dropping-particle":"","family":"Hernandez-Rodriguez","given":"Jessica","non-dropping-particle":"","parse-names":false,"suffix":""},{"dropping-particle":"","family":"Hernando-Herraez","given":"Irene","non-dropping-particle":"","parse-names":false,"suffix":""},{"dropping-particle":"","family":"Prüfer","given":"Kay","non-dropping-particle":"","parse-names":false,"suffix":""},{"dropping-particle":"","family":"Pybus","given":"Marc","non-dropping-particle":"","parse-names":false,"suffix":""},{"dropping-particle":"","family":"Johnstone","given":"Laurel","non-dropping-particle":"","parse-names":false,"suffix":""},{"dropping-particle":"","family":"Lachmann","given":"Michael","non-dropping-particle":"","parse-names":false,"suffix":""},{"dropping-particle":"","family":"Alkan","given":"Can","non-dropping-particle":"","parse-names":false,"suffix":""},{"dropping-particle":"","family":"Twigg","given":"Dorina","non-dropping-particle":"","parse-names":false,"suffix":""},{"dropping-particle":"","family":"Petit","given":"Natalia","non-dropping-particle":"","parse-names":false,"suffix":""},{"dropping-particle":"","family":"Baker","given":"Carl","non-dropping-particle":"","parse-names":false,"suffix":""},{"dropping-particle":"","family":"Hormozdiari","given":"Fereydoun","non-dropping-particle":"","parse-names":false,"suffix":""},{"dropping-particle":"","family":"Fernandez-Callejo","given":"Marcos","non-dropping-particle":"","parse-names":false,"suffix":""},{"dropping-particle":"","family":"Dabad","given":"Marc","non-dropping-particle":"","parse-names":false,"suffix":""},{"dropping-particle":"","family":"Wilson","given":"Michael L","non-dropping-particle":"","parse-names":false,"suffix":""},{"dropping-particle":"","family":"Stevison","given":"Laurie","non-dropping-particle":"","parse-names":false,"suffix":""},{"dropping-particle":"","family":"Camprub\\'\\i","given":"Cristina","non-dropping-particle":"","parse-names":false,"suffix":""},{"dropping-particle":"","family":"Carvalho","given":"Tiago","non-dropping-particle":"","parse-names":false,"suffix":""},{"dropping-particle":"","family":"Ruiz-Herrera","given":"Aurora","non-dropping-particle":"","parse-names":false,"suffix":""},{"dropping-particle":"","family":"Vives","given":"Laura","non-dropping-particle":"","parse-names":false,"suffix":""},{"dropping-particle":"","family":"Mele","given":"Marta","non-dropping-particle":"","parse-names":false,"suffix":""},{"dropping-particle":"","family":"Abello","given":"Teresa","non-dropping-particle":"","parse-names":false,"suffix":""},{"dropping-particle":"","family":"Kondova","given":"Ivanela","non-dropping-particle":"","parse-names":false,"suffix":""},{"dropping-particle":"","family":"Bontrop","given":"Ronald E","non-dropping-particle":"","parse-names":false,"suffix":""},{"dropping-particle":"","family":"Pusey","given":"Anne","non-dropping-particle":"","parse-names":false,"suffix":""},{"dropping-particle":"","family":"Lankester","given":"Felix","non-dropping-particle":"","parse-names":false,"suffix":""},{"dropping-particle":"","family":"Kiyang","given":"John A","non-dropping-particle":"","parse-names":false,"suffix":""},{"dropping-particle":"","family":"Bergl","given":"Richard A","non-dropping-particle":"","parse-names":false,"suffix":""},{"dropping-particle":"","family":"Lonsdorf","given":"Elizabeth","non-dropping-particle":"","parse-names":false,"suffix":""},{"dropping-particle":"","family":"Myers","given":"Simon","non-dropping-particle":"","parse-names":false,"suffix":""},{"dropping-particle":"","family":"Ventura","given":"Mario","non-dropping-particle":"","parse-names":false,"suffix":""},{"dropping-particle":"","family":"Gagneux","given":"Pascal","non-dropping-particle":"","parse-names":false,"suffix":""},{"dropping-particle":"","family":"Comas","given":"David","non-dropping-particle":"","parse-names":false,"suffix":""},{"dropping-particle":"","family":"Siegismund","given":"Hans","non-dropping-particle":"","parse-names":false,"suffix":""},{"dropping-particle":"","family":"Blanc","given":"Julie","non-dropping-particle":"","parse-names":false,"suffix":""},{"dropping-particle":"","family":"Agueda-Calpena","given":"Lidia","non-dropping-particle":"","parse-names":false,"suffix":""},{"dropping-particle":"","family":"Gut","given":"Marta","non-dropping-particle":"","parse-names":false,"suffix":""},{"dropping-particle":"","family":"Fulton","given":"Lucinda","non-dropping-particle":"","parse-names":false,"suffix":""},{"dropping-particle":"","family":"Tishkoff","given":"Sarah A","non-dropping-particle":"","parse-names":false,"suffix":""},{"dropping-particle":"","family":"Mullikin","given":"James C","non-dropping-particle":"","parse-names":false,"suffix":""},{"dropping-particle":"","family":"Wilson","given":"Richard K","non-dropping-particle":"","parse-names":false,"suffix":""},{"dropping-particle":"","family":"Gut","given":"Ivo G","non-dropping-particle":"","parse-names":false,"suffix":""},{"dropping-particle":"","family":"Gonder","given":"Mary Katherine","non-dropping-particle":"","parse-names":false,"suffix":""},{"dropping-particle":"","family":"Ryder","given":"Oliver A","non-dropping-particle":"","parse-names":false,"suffix":""},{"dropping-particle":"","family":"Hahn","given":"Beatrice H","non-dropping-particle":"","parse-names":false,"suffix":""},{"dropping-particle":"","family":"Navarro","given":"Arcadi","non-dropping-particle":"","parse-names":false,"suffix":""},{"dropping-particle":"","family":"Akey","given":"Joshua M","non-dropping-particle":"","parse-names":false,"suffix":""},{"dropping-particle":"","family":"Bertranpetit","given":"Jaume","non-dropping-particle":"","parse-names":false,"suffix":""},{"dropping-particle":"","family":"Reich","given":"David","non-dropping-particle":"","parse-names":false,"suffix":""},{"dropping-particle":"","family":"Mailund","given":"Thomas","non-dropping-particle":"","parse-names":false,"suffix":""},{"dropping-particle":"","family":"Schierup","given":"Mikkel H","non-dropping-particle":"","parse-names":false,"suffix":""},{"dropping-particle":"","family":"Hvilsom","given":"Christina","non-dropping-particle":"","parse-names":false,"suffix":""},{"dropping-particle":"","family":"Andrés","given":"Aida M","non-dropping-particle":"","parse-names":false,"suffix":""},{"dropping-particle":"","family":"Wall","given":"Jeffrey D","non-dropping-particle":"","parse-names":false,"suffix":""},{"dropping-particle":"","family":"Bustamante","given":"Carlos D","non-dropping-particle":"","parse-names":false,"suffix":""},{"dropping-particle":"","family":"Hammer","given":"Michael F","non-dropping-particle":"","parse-names":false,"suffix":""},{"dropping-particle":"","family":"Eichler","given":"Evan E","non-dropping-particle":"","parse-names":false,"suffix":""},{"dropping-particle":"","family":"Marques-Bonet","given":"Tomas","non-dropping-particle":"","parse-names":false,"suffix":""}],"id":"ITEM-1","issue":"20","issued":{"date-parts":[["2015"]]},"page":"6413-6418","publisher":"National Academy of Sciences","title":"Extreme selective sweeps independently targeted the X chromosomes of the great apes","type":"article-journal","volume":"112"},"uris":["http://www.mendeley.com/documents/?uuid=9e41f0c2-0682-4cd2-9c1d-76a89019006f"]},{"id":"ITEM-2","itemData":{"DOI":"10.1371/journal.pgen.1005451","abstract":"Author Summary Because the speciation events that led to human, chimpanzee and gorilla were close in time, the genetic relationship of these species varies along the genome. While human and chimpanzee are the closest related species, in 15% of the genome, human and gorilla are more closely related, and in another 15% of the genome the chimpanzee and gorilla are more closely related—a phenomenon called incomplete lineage sorting (ILS). The amount and distribution of ILS can be predicted using population genetics theory and is affected by demography and selection in the ancestral populations. It was previously reported that the X chromosome, in contrast to autosomes, has less than the expected level of ILS. Using a full genome alignment of the X chromosome, we show that this low level of ILS affects only one third of the chromosome. Regions with low level of ILS also show reduced diversity in the extant populations of human and great apes and coincide with regions devoid of Neanderthal introgression. We propose that these regions are targets of selection and that they played a role in the formation of reproductive barriers.","author":[{"dropping-particle":"","family":"Dutheil","given":"Julien Y","non-dropping-particle":"","parse-names":false,"suffix":""},{"dropping-particle":"","family":"Munch","given":"Kasper","non-dropping-particle":"","parse-names":false,"suffix":""},{"dropping-particle":"","family":"Nam","given":"Kiwoong","non-dropping-particle":"","parse-names":false,"suffix":""},{"dropping-particle":"","family":"Mailund","given":"Thomas","non-dropping-particle":"","parse-names":false,"suffix":""},{"dropping-particle":"","family":"Schierup","given":"Mikkel H","non-dropping-particle":"","parse-names":false,"suffix":""}],"container-title":"PLOS Genetics","id":"ITEM-2","issue":"8","issued":{"date-parts":[["2015"]]},"page":"1-18","publisher":"Public Library of Science","title":"Strong Selective Sweeps on the X Chromosome in the Human-Chimpanzee Ancestor Explain Its Low Divergence","type":"article-journal","volume":"11"},"uris":["http://www.mendeley.com/documents/?uuid=496f10f8-d603-4338-8900-e3bf3e1c054b"]}],"mendeley":{"formattedCitation":"[2], [3]","plainTextFormattedCitation":"[2], [3]"},"properties":{"noteIndex":0},"schema":"https://github.com/citation-style-language/schema/raw/master/csl-citation.json"}</w:instrText>
      </w:r>
      <w:r w:rsidR="00417239" w:rsidRPr="00B62391">
        <w:fldChar w:fldCharType="separate"/>
      </w:r>
      <w:r w:rsidR="00417239" w:rsidRPr="00B62391">
        <w:t>[2], [3]</w:t>
      </w:r>
      <w:r w:rsidR="00417239" w:rsidRPr="00B62391">
        <w:fldChar w:fldCharType="end"/>
      </w:r>
      <w:r w:rsidRPr="00B62391">
        <w:t xml:space="preserve">. Meiotic drive </w:t>
      </w:r>
      <w:r w:rsidR="00AC52EB" w:rsidRPr="00B62391">
        <w:t>favors</w:t>
      </w:r>
      <w:r w:rsidRPr="00B62391">
        <w:t xml:space="preserve"> the segregation of specific genes, thus disturbing the mendelian segregation ratios. </w:t>
      </w:r>
      <w:r w:rsidR="00007A24" w:rsidRPr="00B62391">
        <w:t xml:space="preserve">In mice, there is </w:t>
      </w:r>
      <w:r w:rsidR="0097218A" w:rsidRPr="00B62391">
        <w:t xml:space="preserve">evidence for </w:t>
      </w:r>
      <w:r w:rsidR="00007A24" w:rsidRPr="00B62391">
        <w:t xml:space="preserve">an arms race between </w:t>
      </w:r>
      <w:r w:rsidR="0097218A" w:rsidRPr="00B62391">
        <w:t xml:space="preserve">a </w:t>
      </w:r>
      <w:r w:rsidR="00007A24" w:rsidRPr="00B62391">
        <w:t>pair of homologous ampliconic genes</w:t>
      </w:r>
      <w:r w:rsidR="0097218A" w:rsidRPr="00B62391">
        <w:t xml:space="preserve"> residing on each of the sex chromosomes</w:t>
      </w:r>
      <w:r w:rsidR="00007A24" w:rsidRPr="00B62391">
        <w:t xml:space="preserve">, </w:t>
      </w:r>
      <w:r w:rsidR="0097218A" w:rsidRPr="00B62391">
        <w:rPr>
          <w:i/>
        </w:rPr>
        <w:t>Sly</w:t>
      </w:r>
      <w:r w:rsidR="0097218A" w:rsidRPr="00B62391">
        <w:t xml:space="preserve"> </w:t>
      </w:r>
      <w:r w:rsidR="00007A24" w:rsidRPr="00B62391">
        <w:t xml:space="preserve">and </w:t>
      </w:r>
      <w:proofErr w:type="spellStart"/>
      <w:r w:rsidR="0097218A" w:rsidRPr="00B62391">
        <w:rPr>
          <w:i/>
        </w:rPr>
        <w:t>Slx</w:t>
      </w:r>
      <w:proofErr w:type="spellEnd"/>
      <w:r w:rsidR="0097218A" w:rsidRPr="00B62391">
        <w:rPr>
          <w:i/>
        </w:rPr>
        <w:t>.</w:t>
      </w:r>
      <w:r w:rsidR="008E2469" w:rsidRPr="00B62391">
        <w:t xml:space="preserve"> </w:t>
      </w:r>
      <w:r w:rsidR="0097218A" w:rsidRPr="00B62391">
        <w:t>This pair of gene</w:t>
      </w:r>
      <w:r w:rsidR="007742E7" w:rsidRPr="00B62391">
        <w:t>s</w:t>
      </w:r>
      <w:r w:rsidR="008E2469" w:rsidRPr="00B62391">
        <w:t xml:space="preserve"> compete to </w:t>
      </w:r>
      <w:r w:rsidR="0097218A" w:rsidRPr="00B62391">
        <w:t xml:space="preserve">be </w:t>
      </w:r>
      <w:r w:rsidR="008E2469" w:rsidRPr="00B62391">
        <w:t>transmitted to the next generation</w:t>
      </w:r>
      <w:r w:rsidR="0097218A" w:rsidRPr="00B62391">
        <w:t>, due to an intragenomic conflict</w:t>
      </w:r>
      <w:r w:rsidR="008E2469" w:rsidRPr="00B62391">
        <w:t>.</w:t>
      </w:r>
      <w:r w:rsidR="0084779F">
        <w:t xml:space="preserve"> (??ref)</w:t>
      </w:r>
    </w:p>
    <w:p w14:paraId="3B2AB059" w14:textId="767BAE8F" w:rsidR="003847AB" w:rsidRPr="00B62391" w:rsidRDefault="003847AB" w:rsidP="00A71124">
      <w:r w:rsidRPr="00B62391">
        <w:t xml:space="preserve">A deficiency of </w:t>
      </w:r>
      <w:proofErr w:type="spellStart"/>
      <w:r w:rsidRPr="00B62391">
        <w:rPr>
          <w:i/>
        </w:rPr>
        <w:t>Slx</w:t>
      </w:r>
      <w:proofErr w:type="spellEnd"/>
      <w:r w:rsidRPr="00B62391">
        <w:t xml:space="preserve"> distorts the sex ratio to have higher frequency of males</w:t>
      </w:r>
      <w:r w:rsidR="00ED1C5C" w:rsidRPr="00B62391">
        <w:t xml:space="preserve">, and </w:t>
      </w:r>
      <w:r w:rsidR="00ED1C5C" w:rsidRPr="00B62391">
        <w:rPr>
          <w:i/>
        </w:rPr>
        <w:t>vice-versa</w:t>
      </w:r>
      <w:r w:rsidR="00ED1C5C" w:rsidRPr="00B62391">
        <w:t xml:space="preserve"> for Sly</w:t>
      </w:r>
      <w:r w:rsidRPr="00B62391">
        <w:t>.</w:t>
      </w:r>
    </w:p>
    <w:p w14:paraId="353B7865" w14:textId="1C4E1C68" w:rsidR="00CD620D" w:rsidRPr="00B62391" w:rsidRDefault="00ED1C5C" w:rsidP="00A71124">
      <w:r w:rsidRPr="00B62391">
        <w:t>During meiosis, s</w:t>
      </w:r>
      <w:r w:rsidR="003847AB" w:rsidRPr="00B62391">
        <w:t xml:space="preserve">ex chromosome inactivation is crucial to avoid </w:t>
      </w:r>
      <w:r w:rsidR="007D557A">
        <w:t>mechanisms that disturb</w:t>
      </w:r>
      <w:r w:rsidR="00EC7401" w:rsidRPr="00B62391">
        <w:t xml:space="preserve"> the segregation of sex-chromosomes. This inactivation is often</w:t>
      </w:r>
      <w:r w:rsidRPr="00B62391">
        <w:t xml:space="preserve"> disrupted in hybrids</w:t>
      </w:r>
      <w:r w:rsidR="00EC7401" w:rsidRPr="00B62391">
        <w:t xml:space="preserve">, at least in round spermatids, </w:t>
      </w:r>
      <w:r w:rsidRPr="00B62391">
        <w:t xml:space="preserve">and evidence suggests that it is caused by </w:t>
      </w:r>
      <w:r w:rsidR="00710C10">
        <w:t xml:space="preserve">an </w:t>
      </w:r>
      <w:r w:rsidRPr="00B62391">
        <w:t xml:space="preserve">unbalanced </w:t>
      </w:r>
      <w:r w:rsidR="00EC7401" w:rsidRPr="00B62391">
        <w:t>copy number</w:t>
      </w:r>
      <w:r w:rsidRPr="00B62391">
        <w:t xml:space="preserve"> of </w:t>
      </w:r>
      <w:r w:rsidRPr="00B62391">
        <w:rPr>
          <w:i/>
        </w:rPr>
        <w:t>Sly</w:t>
      </w:r>
      <w:r w:rsidRPr="00B62391">
        <w:t xml:space="preserve"> and </w:t>
      </w:r>
      <w:proofErr w:type="spellStart"/>
      <w:r w:rsidRPr="00B62391">
        <w:rPr>
          <w:i/>
        </w:rPr>
        <w:t>Slx</w:t>
      </w:r>
      <w:proofErr w:type="spellEnd"/>
      <w:r w:rsidRPr="00B62391">
        <w:t>.</w:t>
      </w:r>
      <w:r w:rsidR="00EC7401" w:rsidRPr="00B62391">
        <w:t xml:space="preserve"> </w:t>
      </w:r>
    </w:p>
    <w:p w14:paraId="29FC7442" w14:textId="6737EC7E" w:rsidR="006316FA" w:rsidRPr="00B62391" w:rsidRDefault="00ED1C5C" w:rsidP="00A71124">
      <w:r w:rsidRPr="00B62391">
        <w:t>Intragenomic</w:t>
      </w:r>
      <w:r w:rsidR="00200765" w:rsidRPr="00B62391">
        <w:t xml:space="preserve"> conflicts </w:t>
      </w:r>
      <w:r w:rsidR="008E2469" w:rsidRPr="00B62391">
        <w:t xml:space="preserve">lead to speciation because </w:t>
      </w:r>
      <w:r w:rsidRPr="00B62391">
        <w:t xml:space="preserve">the arms-race process triggers a rapid differentiation of </w:t>
      </w:r>
      <w:r w:rsidR="008E2469" w:rsidRPr="00B62391">
        <w:t>the sex-chromosomes</w:t>
      </w:r>
      <w:r w:rsidRPr="00B62391">
        <w:t>, which</w:t>
      </w:r>
      <w:r w:rsidR="008E2469" w:rsidRPr="00B62391">
        <w:t xml:space="preserve"> may become </w:t>
      </w:r>
      <w:r w:rsidRPr="00B62391">
        <w:t xml:space="preserve">sufficiently divergent </w:t>
      </w:r>
      <w:r w:rsidR="008E2469" w:rsidRPr="00B62391">
        <w:t>between sub</w:t>
      </w:r>
      <w:r w:rsidR="006316FA" w:rsidRPr="00B62391">
        <w:t>-populations</w:t>
      </w:r>
      <w:r w:rsidRPr="00B62391">
        <w:t xml:space="preserve"> to induce hybrid incompatibilities</w:t>
      </w:r>
      <w:r w:rsidR="006316FA" w:rsidRPr="00B62391">
        <w:t xml:space="preserve">. </w:t>
      </w:r>
    </w:p>
    <w:p w14:paraId="5504D0F5" w14:textId="3DF6738E" w:rsidR="002A52B0" w:rsidRPr="00B62391" w:rsidRDefault="00ED1C5C" w:rsidP="00A71124">
      <w:pPr>
        <w:rPr>
          <w:ins w:id="4" w:author="Elise Lucotte" w:date="2018-05-31T15:29:00Z"/>
        </w:rPr>
      </w:pPr>
      <w:r w:rsidRPr="00B62391">
        <w:lastRenderedPageBreak/>
        <w:t>T</w:t>
      </w:r>
      <w:r w:rsidR="002A52B0" w:rsidRPr="00B62391">
        <w:t xml:space="preserve">he genetic homology between human and mouse is much higher for single copy genes, than for ampliconic genes, it is </w:t>
      </w:r>
      <w:r w:rsidRPr="00B62391">
        <w:t xml:space="preserve">therefore </w:t>
      </w:r>
      <w:r w:rsidR="002A52B0" w:rsidRPr="00B62391">
        <w:t xml:space="preserve">suggested that the evolutionary </w:t>
      </w:r>
      <w:r w:rsidR="008E2469" w:rsidRPr="00B62391">
        <w:t>turnover is much faster for am</w:t>
      </w:r>
      <w:r w:rsidR="002A52B0" w:rsidRPr="00B62391">
        <w:t xml:space="preserve">pliconic genes. </w:t>
      </w:r>
    </w:p>
    <w:p w14:paraId="666BEA3F" w14:textId="77777777" w:rsidR="009D7E29" w:rsidRPr="00B62391" w:rsidRDefault="009D7E29" w:rsidP="00A71124"/>
    <w:p w14:paraId="54C2F971" w14:textId="1EDCC5B5" w:rsidR="00ED1C5C" w:rsidRPr="00B62391" w:rsidRDefault="00ED1C5C" w:rsidP="009D7E29">
      <w:pPr>
        <w:pStyle w:val="Heading3"/>
      </w:pPr>
      <w:bookmarkStart w:id="5" w:name="_Toc516349369"/>
      <w:r w:rsidRPr="00B62391">
        <w:t>Sperm competition in Hominids</w:t>
      </w:r>
      <w:bookmarkEnd w:id="5"/>
    </w:p>
    <w:p w14:paraId="4289DA61" w14:textId="18D7B421" w:rsidR="00ED1C5C" w:rsidRPr="00B62391" w:rsidRDefault="00A6305A" w:rsidP="00A71124">
      <w:r w:rsidRPr="00B62391">
        <w:t xml:space="preserve">There are </w:t>
      </w:r>
      <w:r w:rsidR="00D23AF1" w:rsidRPr="00B62391">
        <w:t xml:space="preserve">different </w:t>
      </w:r>
      <w:r w:rsidRPr="00B62391">
        <w:t xml:space="preserve">levels of sperm competition among the hominids. </w:t>
      </w:r>
      <w:r w:rsidR="00ED1C5C" w:rsidRPr="00B62391">
        <w:t xml:space="preserve">Indeed, </w:t>
      </w:r>
      <w:r w:rsidRPr="00B62391">
        <w:t>G</w:t>
      </w:r>
      <w:r w:rsidR="00BE1722" w:rsidRPr="00B62391">
        <w:t>orilla</w:t>
      </w:r>
      <w:r w:rsidR="00ED1C5C" w:rsidRPr="00B62391">
        <w:t>s</w:t>
      </w:r>
      <w:r w:rsidR="00BE1722" w:rsidRPr="00B62391">
        <w:t xml:space="preserve"> </w:t>
      </w:r>
      <w:r w:rsidR="00ED1C5C" w:rsidRPr="00B62391">
        <w:t xml:space="preserve">have a mating system where a dominant </w:t>
      </w:r>
      <w:r w:rsidRPr="00B62391">
        <w:t>male monopolizes</w:t>
      </w:r>
      <w:r w:rsidR="00BE1722" w:rsidRPr="00B62391">
        <w:t xml:space="preserve"> copulation</w:t>
      </w:r>
      <w:r w:rsidR="00ED1C5C" w:rsidRPr="00B62391">
        <w:t>s</w:t>
      </w:r>
      <w:r w:rsidR="00BE1722" w:rsidRPr="00B62391">
        <w:t xml:space="preserve"> with females</w:t>
      </w:r>
      <w:r w:rsidRPr="00B62391">
        <w:t xml:space="preserve"> </w:t>
      </w:r>
      <w:r w:rsidR="00ED1C5C" w:rsidRPr="00B62391">
        <w:t xml:space="preserve">and </w:t>
      </w:r>
      <w:r w:rsidRPr="00B62391">
        <w:t xml:space="preserve">chimpanzees have a multi-male </w:t>
      </w:r>
      <w:r w:rsidR="00ED1C5C" w:rsidRPr="00B62391">
        <w:t xml:space="preserve">multi-female mating </w:t>
      </w:r>
      <w:r w:rsidRPr="00B62391">
        <w:t>system, where many males copulate with each female. This differential behavior yields higher selection on</w:t>
      </w:r>
      <w:r w:rsidR="00A02158" w:rsidRPr="00B62391">
        <w:t xml:space="preserve"> increasing</w:t>
      </w:r>
      <w:r w:rsidRPr="00B62391">
        <w:t xml:space="preserve"> testes size in chimpanzee compared to </w:t>
      </w:r>
      <w:r w:rsidR="00ED1C5C" w:rsidRPr="00B62391">
        <w:t xml:space="preserve">Gorilla </w:t>
      </w:r>
      <w:r w:rsidRPr="00B62391">
        <w:fldChar w:fldCharType="begin" w:fldLock="1"/>
      </w:r>
      <w:r w:rsidR="00417239" w:rsidRPr="00B62391">
        <w:instrText>ADDIN CSL_CITATION {"citationItems":[{"id":"ITEM-1","itemData":{"DOI":"https://doi.org/10.1016/0047-2484(88)90037-1","ISSN":"0047-2484","author":[{"dropping-particle":"","family":"Møller","given":"Anders Pape","non-dropping-particle":"","parse-names":false,"suffix":""}],"container-title":"Journal of Human Evolution","id":"ITEM-1","issue":"5","issued":{"date-parts":[["1988"]]},"page":"479-488","title":"Ejaculate quality, testes size and sperm competition in primates","type":"article-journal","volume":"17"},"uris":["http://www.mendeley.com/documents/?uuid=b97465ea-dade-472f-81bd-a84b8f5b5964"]}],"mendeley":{"formattedCitation":"[4]","plainTextFormattedCitation":"[4]","previouslyFormattedCitation":"[3]"},"properties":{"noteIndex":0},"schema":"https://github.com/citation-style-language/schema/raw/master/csl-citation.json"}</w:instrText>
      </w:r>
      <w:r w:rsidRPr="00B62391">
        <w:fldChar w:fldCharType="separate"/>
      </w:r>
      <w:r w:rsidR="00417239" w:rsidRPr="00B62391">
        <w:t>[4]</w:t>
      </w:r>
      <w:r w:rsidRPr="00B62391">
        <w:fldChar w:fldCharType="end"/>
      </w:r>
      <w:r w:rsidR="00321405" w:rsidRPr="00B62391">
        <w:t>.</w:t>
      </w:r>
      <w:r w:rsidR="00ED1C5C" w:rsidRPr="00B62391">
        <w:t xml:space="preserve"> In </w:t>
      </w:r>
      <w:commentRangeStart w:id="6"/>
      <w:r w:rsidR="00ED1C5C" w:rsidRPr="00B62391">
        <w:t>humans</w:t>
      </w:r>
      <w:commentRangeEnd w:id="6"/>
      <w:r w:rsidR="00D23AF1" w:rsidRPr="00B62391">
        <w:rPr>
          <w:rStyle w:val="CommentReference"/>
        </w:rPr>
        <w:commentReference w:id="6"/>
      </w:r>
      <w:r w:rsidR="00ED1C5C" w:rsidRPr="00B62391">
        <w:t xml:space="preserve"> </w:t>
      </w:r>
      <w:r w:rsidR="00710C10">
        <w:t>m</w:t>
      </w:r>
      <w:r w:rsidR="00ED1C5C" w:rsidRPr="00B62391">
        <w:t>ost of the ampliconic genes are expressed in testis, therefore, sperm competition may have influenced the evolution of these genes</w:t>
      </w:r>
      <w:r w:rsidR="009657DD">
        <w:t xml:space="preserve"> differently</w:t>
      </w:r>
      <w:r w:rsidR="00ED1C5C" w:rsidRPr="00B62391">
        <w:t xml:space="preserve"> </w:t>
      </w:r>
      <w:r w:rsidR="009657DD">
        <w:t>among</w:t>
      </w:r>
      <w:r w:rsidR="00ED1C5C" w:rsidRPr="00B62391">
        <w:t xml:space="preserve"> go</w:t>
      </w:r>
      <w:r w:rsidR="009657DD">
        <w:t>rillas, chimpanzees and humans.</w:t>
      </w:r>
    </w:p>
    <w:p w14:paraId="1BEBD998" w14:textId="0D22A232" w:rsidR="00ED1C5C" w:rsidRPr="00B62391" w:rsidRDefault="00ED1C5C" w:rsidP="00A71124">
      <w:r w:rsidRPr="00B62391">
        <w:t>The goal of this study is therefore to compare the copy number of the ampliconic genes between gorillas, chimpanzees and humans</w:t>
      </w:r>
      <w:r w:rsidR="00D23AF1" w:rsidRPr="00B62391">
        <w:t>, to learn more about the history of amplification of these genes.</w:t>
      </w:r>
    </w:p>
    <w:p w14:paraId="34D11DB2" w14:textId="2DD044E9" w:rsidR="002A52B0" w:rsidRPr="00B62391" w:rsidRDefault="002A52B0" w:rsidP="00A71124">
      <w:pPr>
        <w:pStyle w:val="Heading1"/>
      </w:pPr>
      <w:bookmarkStart w:id="7" w:name="_Toc516349370"/>
      <w:r w:rsidRPr="00B62391">
        <w:t>Method</w:t>
      </w:r>
      <w:bookmarkEnd w:id="7"/>
    </w:p>
    <w:p w14:paraId="54E16F0F" w14:textId="763C2AC7" w:rsidR="002A52B0" w:rsidRPr="00B62391" w:rsidRDefault="004D22CC" w:rsidP="00A71124">
      <w:r w:rsidRPr="00B62391">
        <w:t xml:space="preserve">The </w:t>
      </w:r>
      <w:r w:rsidR="00710C10">
        <w:t>pipeline</w:t>
      </w:r>
      <w:r w:rsidRPr="00B62391">
        <w:t xml:space="preserve"> used in this </w:t>
      </w:r>
      <w:r w:rsidR="00D23AF1" w:rsidRPr="00B62391">
        <w:t xml:space="preserve">study </w:t>
      </w:r>
      <w:r w:rsidRPr="00B62391">
        <w:t xml:space="preserve">consists of assembling an </w:t>
      </w:r>
      <w:commentRangeStart w:id="8"/>
      <w:r w:rsidR="00D23AF1" w:rsidRPr="00B62391">
        <w:t xml:space="preserve">artificial </w:t>
      </w:r>
      <w:commentRangeEnd w:id="8"/>
      <w:r w:rsidR="00D23AF1" w:rsidRPr="00B62391">
        <w:rPr>
          <w:rStyle w:val="CommentReference"/>
        </w:rPr>
        <w:commentReference w:id="8"/>
      </w:r>
      <w:r w:rsidR="00D23AF1" w:rsidRPr="00B62391">
        <w:t xml:space="preserve">chromosome (AC) </w:t>
      </w:r>
      <w:r w:rsidRPr="00B62391">
        <w:t xml:space="preserve">consisting of </w:t>
      </w:r>
      <w:r w:rsidR="00D23AF1" w:rsidRPr="00B62391">
        <w:t xml:space="preserve">one copy of each </w:t>
      </w:r>
      <w:r w:rsidR="00710C10">
        <w:t>ampliconic candidate gene</w:t>
      </w:r>
      <w:r w:rsidR="00D23AF1" w:rsidRPr="00B62391">
        <w:t xml:space="preserve">, </w:t>
      </w:r>
      <w:r w:rsidRPr="00B62391">
        <w:t xml:space="preserve">mapping reads from an individual onto this </w:t>
      </w:r>
      <w:r w:rsidR="00BC5673" w:rsidRPr="00B62391">
        <w:t>AC</w:t>
      </w:r>
      <w:r w:rsidRPr="00B62391">
        <w:t xml:space="preserve"> </w:t>
      </w:r>
      <w:r w:rsidR="00D23AF1" w:rsidRPr="00B62391">
        <w:t xml:space="preserve">and assessing </w:t>
      </w:r>
      <w:r w:rsidRPr="00B62391">
        <w:t xml:space="preserve">the copy number by relating the coverage of </w:t>
      </w:r>
      <w:r w:rsidR="00D23AF1" w:rsidRPr="00B62391">
        <w:t xml:space="preserve">each gene </w:t>
      </w:r>
      <w:r w:rsidRPr="00B62391">
        <w:t xml:space="preserve">to a control </w:t>
      </w:r>
      <w:r w:rsidR="00D23AF1" w:rsidRPr="00B62391">
        <w:t xml:space="preserve">gene </w:t>
      </w:r>
      <w:r w:rsidRPr="00B62391">
        <w:t>which is non-ampliconic</w:t>
      </w:r>
      <w:r w:rsidR="00141F58" w:rsidRPr="00B62391">
        <w:t xml:space="preserve"> in humans</w:t>
      </w:r>
      <w:r w:rsidRPr="00B62391">
        <w:t>.</w:t>
      </w:r>
    </w:p>
    <w:p w14:paraId="39763A6E" w14:textId="77777777" w:rsidR="000D1D69" w:rsidRPr="00B62391" w:rsidRDefault="002A52B0" w:rsidP="00A71124">
      <w:r w:rsidRPr="00B62391">
        <w:rPr>
          <w:noProof/>
          <w:lang w:eastAsia="fr-FR" w:bidi="ar-SA"/>
        </w:rPr>
        <w:drawing>
          <wp:inline distT="0" distB="0" distL="0" distR="0" wp14:anchorId="4F2EE1EB" wp14:editId="6DAADF08">
            <wp:extent cx="5967778" cy="271462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key copy.pdf"/>
                    <pic:cNvPicPr/>
                  </pic:nvPicPr>
                  <pic:blipFill>
                    <a:blip r:embed="rId11">
                      <a:extLst>
                        <a:ext uri="{28A0092B-C50C-407E-A947-70E740481C1C}">
                          <a14:useLocalDpi xmlns:a14="http://schemas.microsoft.com/office/drawing/2010/main"/>
                        </a:ext>
                      </a:extLst>
                    </a:blip>
                    <a:stretch>
                      <a:fillRect/>
                    </a:stretch>
                  </pic:blipFill>
                  <pic:spPr>
                    <a:xfrm>
                      <a:off x="0" y="0"/>
                      <a:ext cx="5967778" cy="2714625"/>
                    </a:xfrm>
                    <a:prstGeom prst="rect">
                      <a:avLst/>
                    </a:prstGeom>
                  </pic:spPr>
                </pic:pic>
              </a:graphicData>
            </a:graphic>
          </wp:inline>
        </w:drawing>
      </w:r>
    </w:p>
    <w:p w14:paraId="676E774D" w14:textId="2D3BABD8" w:rsidR="002A52B0" w:rsidRPr="00B62391" w:rsidRDefault="000D1D69" w:rsidP="00A71124">
      <w:pPr>
        <w:pStyle w:val="Caption"/>
      </w:pPr>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1</w:t>
      </w:r>
      <w:r w:rsidR="00BF418D" w:rsidRPr="00B62391">
        <w:fldChar w:fldCharType="end"/>
      </w:r>
      <w:r w:rsidRPr="00B62391">
        <w:t xml:space="preserve">: </w:t>
      </w:r>
      <w:r w:rsidR="00D23AF1" w:rsidRPr="00B62391">
        <w:t>O</w:t>
      </w:r>
      <w:r w:rsidRPr="00B62391">
        <w:t>verview of the method.</w:t>
      </w:r>
    </w:p>
    <w:p w14:paraId="3DBF36DA" w14:textId="29F07962" w:rsidR="002A52B0" w:rsidRPr="00B62391" w:rsidRDefault="002A52B0" w:rsidP="00A71124">
      <w:pPr>
        <w:pStyle w:val="Heading2"/>
      </w:pPr>
      <w:bookmarkStart w:id="9" w:name="_Toc516349371"/>
      <w:r w:rsidRPr="00B62391">
        <w:t xml:space="preserve">Assembly of </w:t>
      </w:r>
      <w:r w:rsidR="00675E32" w:rsidRPr="00B62391">
        <w:t>artificial chromosomes</w:t>
      </w:r>
      <w:bookmarkEnd w:id="9"/>
    </w:p>
    <w:p w14:paraId="6BA8285A" w14:textId="0BDBAAD3" w:rsidR="00841B32" w:rsidRPr="00B62391" w:rsidRDefault="00D946DD" w:rsidP="00A71124">
      <w:r w:rsidRPr="00B62391">
        <w:t xml:space="preserve">In order to assemble the </w:t>
      </w:r>
      <w:r w:rsidR="00BC5673" w:rsidRPr="00B62391">
        <w:t>ACs</w:t>
      </w:r>
      <w:r w:rsidR="000E781C" w:rsidRPr="00B62391">
        <w:t>,</w:t>
      </w:r>
      <w:r w:rsidRPr="00B62391">
        <w:t xml:space="preserve"> we </w:t>
      </w:r>
      <w:r w:rsidR="00841B32" w:rsidRPr="00B62391">
        <w:t>adapt</w:t>
      </w:r>
      <w:r w:rsidR="00EA2A46" w:rsidRPr="00B62391">
        <w:t>ed the method</w:t>
      </w:r>
      <w:r w:rsidRPr="00B62391">
        <w:t xml:space="preserve"> from</w:t>
      </w:r>
      <w:r w:rsidR="001B653A" w:rsidRPr="00B62391">
        <w:t xml:space="preserve"> </w:t>
      </w:r>
      <w:r w:rsidR="00841B32" w:rsidRPr="00B62391">
        <w:t>Lucotte et al.</w:t>
      </w:r>
      <w:r w:rsidR="00DE0A0B" w:rsidRPr="00B62391">
        <w:t xml:space="preserve"> 2018</w:t>
      </w:r>
      <w:r w:rsidR="00263AA1" w:rsidRPr="00B62391">
        <w:t xml:space="preserve">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r w:rsidR="0026275E" w:rsidRPr="00B62391">
        <w:t xml:space="preserve"> </w:t>
      </w:r>
      <w:r w:rsidRPr="00B62391">
        <w:t xml:space="preserve">and selected </w:t>
      </w:r>
      <w:r w:rsidR="00841B32" w:rsidRPr="00B62391">
        <w:t>the genes that exhibited copy number var</w:t>
      </w:r>
      <w:r w:rsidR="00CD1E47" w:rsidRPr="00B62391">
        <w:t xml:space="preserve">iation in human populations </w:t>
      </w:r>
      <w:r w:rsidR="00D23AF1" w:rsidRPr="00B62391">
        <w:t>(</w:t>
      </w:r>
      <w:r w:rsidR="00CD1E47" w:rsidRPr="00B62391">
        <w:t xml:space="preserve">X </w:t>
      </w:r>
      <w:r w:rsidR="00841B32" w:rsidRPr="00B62391">
        <w:t>chromosome: GAGE4, CT47A4, CT45A5, SPANXB1 and OPN1LW</w:t>
      </w:r>
      <w:r w:rsidR="00D23AF1" w:rsidRPr="00B62391">
        <w:t>;</w:t>
      </w:r>
      <w:r w:rsidR="00841B32" w:rsidRPr="00B62391">
        <w:t xml:space="preserve"> Y chromosome: BPY2, CDY, DAZ, HSFY, PRY, </w:t>
      </w:r>
      <w:r w:rsidR="00841B32" w:rsidRPr="00B62391">
        <w:lastRenderedPageBreak/>
        <w:t>RBMY1A1, TSPY and XKRY</w:t>
      </w:r>
      <w:r w:rsidR="00D23AF1" w:rsidRPr="00B62391">
        <w:t>).</w:t>
      </w:r>
      <w:r w:rsidR="00841B32" w:rsidRPr="00B62391">
        <w:t xml:space="preserve"> For each of the human</w:t>
      </w:r>
      <w:r w:rsidR="004A10AC">
        <w:t xml:space="preserve"> ampliconic</w:t>
      </w:r>
      <w:r w:rsidR="00841B32" w:rsidRPr="00B62391">
        <w:t xml:space="preserve"> genes</w:t>
      </w:r>
      <w:r w:rsidR="00D23AF1" w:rsidRPr="00B62391">
        <w:t>, we searched for orthologs</w:t>
      </w:r>
      <w:r w:rsidR="00841B32" w:rsidRPr="00B62391">
        <w:t xml:space="preserve"> </w:t>
      </w:r>
      <w:r w:rsidRPr="00B62391">
        <w:t xml:space="preserve">in </w:t>
      </w:r>
      <w:r w:rsidR="00D23AF1" w:rsidRPr="00B62391">
        <w:t xml:space="preserve">the </w:t>
      </w:r>
      <w:r w:rsidRPr="00B62391">
        <w:t>chimpanzee</w:t>
      </w:r>
      <w:r w:rsidR="00841B32" w:rsidRPr="00B62391">
        <w:t xml:space="preserve"> </w:t>
      </w:r>
      <w:r w:rsidR="00AC52EB" w:rsidRPr="00B62391">
        <w:t>and go</w:t>
      </w:r>
      <w:r w:rsidR="00831DC0" w:rsidRPr="00B62391">
        <w:t>rilla</w:t>
      </w:r>
      <w:r w:rsidR="00D23AF1" w:rsidRPr="00B62391">
        <w:t xml:space="preserve"> genome</w:t>
      </w:r>
      <w:r w:rsidR="004A10AC">
        <w:t>s</w:t>
      </w:r>
      <w:r w:rsidR="00841B32" w:rsidRPr="00B62391">
        <w:t xml:space="preserve">. We </w:t>
      </w:r>
      <w:r w:rsidR="00311D6D" w:rsidRPr="00B62391">
        <w:t xml:space="preserve">used </w:t>
      </w:r>
      <w:r w:rsidR="00841B32" w:rsidRPr="00B62391">
        <w:t>GRCh38.p12, Pan_tro_3.0 and gorGor4 as reference genomes for human, chimpa</w:t>
      </w:r>
      <w:r w:rsidR="00DE0A0B" w:rsidRPr="00B62391">
        <w:t>n</w:t>
      </w:r>
      <w:r w:rsidR="00841B32" w:rsidRPr="00B62391">
        <w:t xml:space="preserve">zee and gorilla, respectively. </w:t>
      </w:r>
    </w:p>
    <w:p w14:paraId="2D20F8C3" w14:textId="7FA3AC86" w:rsidR="007425DB" w:rsidRPr="00B62391" w:rsidRDefault="007425DB" w:rsidP="00A71124">
      <w:r w:rsidRPr="00B62391">
        <w:t>To do so, we first used the Ensembl genome browser. Only orthologs with a subject/query identical factor of more than 0.5 and a length of at least</w:t>
      </w:r>
      <w:r w:rsidR="000B5696" w:rsidRPr="00B62391">
        <w:t xml:space="preserve"> half of the original</w:t>
      </w:r>
      <w:r w:rsidR="000F2FBD" w:rsidRPr="00B62391">
        <w:t>, w</w:t>
      </w:r>
      <w:r w:rsidRPr="00B62391">
        <w:t>ere included.</w:t>
      </w:r>
    </w:p>
    <w:p w14:paraId="26CEDE03" w14:textId="77777777" w:rsidR="004A10AC" w:rsidRDefault="007425DB" w:rsidP="00A71124">
      <w:r w:rsidRPr="00B62391">
        <w:t>If orthologs were not found in the Ensembl genome browser, we used BLAST</w:t>
      </w:r>
      <w:r w:rsidR="004A10AC">
        <w:t xml:space="preserve"> v2.7.1</w:t>
      </w:r>
      <w:r w:rsidRPr="00B62391">
        <w:t xml:space="preserve"> to </w:t>
      </w:r>
      <w:r w:rsidR="000B5696" w:rsidRPr="00B62391">
        <w:t>align</w:t>
      </w:r>
      <w:r w:rsidRPr="00B62391">
        <w:t xml:space="preserve"> the human genes against the ch</w:t>
      </w:r>
      <w:r w:rsidR="00A02158" w:rsidRPr="00B62391">
        <w:t>impanzee and gorilla references</w:t>
      </w:r>
      <w:r w:rsidR="00D23AF1" w:rsidRPr="00B62391">
        <w:t xml:space="preserve"> genome</w:t>
      </w:r>
      <w:r w:rsidR="00A02158" w:rsidRPr="00B62391">
        <w:t xml:space="preserve">. </w:t>
      </w:r>
      <w:r w:rsidRPr="00B62391">
        <w:t>We selected regions with a subject/query identical factor of more than 0.5 and ortholog length</w:t>
      </w:r>
      <w:r w:rsidR="00A97E09" w:rsidRPr="00B62391">
        <w:t xml:space="preserve"> of at least half of the original human gene</w:t>
      </w:r>
      <w:r w:rsidRPr="00B62391">
        <w:t>.</w:t>
      </w:r>
    </w:p>
    <w:p w14:paraId="2D33AD23" w14:textId="44D126EB" w:rsidR="007425DB" w:rsidRPr="00B62391" w:rsidRDefault="004A10AC" w:rsidP="00A71124">
      <w:r>
        <w:t>See the table for the results of the ortholog search</w:t>
      </w:r>
      <w:r w:rsidR="007425DB" w:rsidRPr="00B62391">
        <w:t xml:space="preserve"> </w:t>
      </w:r>
      <w:r w:rsidRPr="00B62391">
        <w:t>(</w:t>
      </w:r>
      <w:commentRangeStart w:id="10"/>
      <w:r w:rsidRPr="00B62391">
        <w:fldChar w:fldCharType="begin"/>
      </w:r>
      <w:r w:rsidRPr="00B62391">
        <w:instrText xml:space="preserve"> REF _Ref515137420 \h </w:instrText>
      </w:r>
      <w:r w:rsidRPr="00B62391">
        <w:fldChar w:fldCharType="separate"/>
      </w:r>
      <w:r w:rsidRPr="00B62391">
        <w:t xml:space="preserve">Table </w:t>
      </w:r>
      <w:r>
        <w:rPr>
          <w:noProof/>
        </w:rPr>
        <w:t>1</w:t>
      </w:r>
      <w:r w:rsidRPr="00B62391">
        <w:fldChar w:fldCharType="end"/>
      </w:r>
      <w:commentRangeEnd w:id="10"/>
      <w:r w:rsidRPr="00B62391">
        <w:rPr>
          <w:rStyle w:val="CommentReference"/>
        </w:rPr>
        <w:commentReference w:id="10"/>
      </w:r>
      <w:r w:rsidRPr="00B62391">
        <w:t>)</w:t>
      </w:r>
      <w:r>
        <w:t>.</w:t>
      </w:r>
    </w:p>
    <w:p w14:paraId="5CF2AA25" w14:textId="3F4BD17E" w:rsidR="0005442D" w:rsidRPr="00B62391" w:rsidRDefault="007425DB" w:rsidP="00A71124">
      <w:r w:rsidRPr="00B62391">
        <w:t xml:space="preserve">The orthologs found on </w:t>
      </w:r>
      <w:r w:rsidR="00321405" w:rsidRPr="00B62391">
        <w:t>E</w:t>
      </w:r>
      <w:r w:rsidRPr="00B62391">
        <w:t xml:space="preserve">nsembl were downloaded directly as </w:t>
      </w:r>
      <w:proofErr w:type="spellStart"/>
      <w:r w:rsidRPr="00B62391">
        <w:t>fasta</w:t>
      </w:r>
      <w:proofErr w:type="spellEnd"/>
      <w:r w:rsidRPr="00B62391">
        <w:t xml:space="preserve"> files. The orthologs found with BLAST were extracted out of the reference. The isolated gene sequences were </w:t>
      </w:r>
      <w:r w:rsidR="000B5696" w:rsidRPr="00B62391">
        <w:t>then</w:t>
      </w:r>
      <w:r w:rsidRPr="00B62391">
        <w:t xml:space="preserve"> merged into </w:t>
      </w:r>
      <w:r w:rsidR="000E781C" w:rsidRPr="00B62391">
        <w:t xml:space="preserve">a complete </w:t>
      </w:r>
      <w:r w:rsidR="00BC5673" w:rsidRPr="00B62391">
        <w:t>AC</w:t>
      </w:r>
      <w:r w:rsidRPr="00B62391">
        <w:t xml:space="preserve">. Because no orthologs with satisfying statistics were found for the gorilla Y </w:t>
      </w:r>
      <w:r w:rsidR="00D23AF1" w:rsidRPr="00B62391">
        <w:t xml:space="preserve">chromosome </w:t>
      </w:r>
      <w:r w:rsidRPr="00B62391">
        <w:t xml:space="preserve">except one (XKRY) we decided to omit it completely. </w:t>
      </w:r>
      <w:r w:rsidR="000E781C" w:rsidRPr="00B62391">
        <w:t>Thus,</w:t>
      </w:r>
      <w:r w:rsidRPr="00B62391">
        <w:t xml:space="preserve"> we </w:t>
      </w:r>
      <w:r w:rsidR="00D23AF1" w:rsidRPr="00B62391">
        <w:t xml:space="preserve">constructed </w:t>
      </w:r>
      <w:r w:rsidR="00BC5673" w:rsidRPr="00B62391">
        <w:t>ACs</w:t>
      </w:r>
      <w:r w:rsidRPr="00B62391">
        <w:t xml:space="preserve"> for chimpanzee X, chimpanzee Y and gorilla X. These were</w:t>
      </w:r>
      <w:r w:rsidR="000B5696" w:rsidRPr="00B62391">
        <w:t xml:space="preserve"> </w:t>
      </w:r>
      <w:r w:rsidRPr="00B62391">
        <w:t xml:space="preserve">then used in the read-mapping </w:t>
      </w:r>
      <w:r w:rsidR="007E7B0B" w:rsidRPr="00B62391">
        <w:t>method</w:t>
      </w:r>
      <w:r w:rsidRPr="00B62391">
        <w:t xml:space="preserve"> presented in the next part. Several problems occurred in the assembly of the </w:t>
      </w:r>
      <w:r w:rsidR="00BC5673" w:rsidRPr="00B62391">
        <w:t>ACs</w:t>
      </w:r>
      <w:r w:rsidRPr="00B62391">
        <w:t xml:space="preserve">. We checked coherence between Ensembl and BLAST results with GAGE4 in gorilla. The Query %id and BLAST Identities are on </w:t>
      </w:r>
      <w:r w:rsidR="00F8327D" w:rsidRPr="00B62391">
        <w:t>par</w:t>
      </w:r>
      <w:r w:rsidR="00457332" w:rsidRPr="00B62391">
        <w:t xml:space="preserve"> (</w:t>
      </w:r>
      <w:r w:rsidR="00457332" w:rsidRPr="00B62391">
        <w:fldChar w:fldCharType="begin"/>
      </w:r>
      <w:r w:rsidR="00457332" w:rsidRPr="00B62391">
        <w:instrText xml:space="preserve"> REF _Ref515137420 \h </w:instrText>
      </w:r>
      <w:r w:rsidR="00457332" w:rsidRPr="00B62391">
        <w:fldChar w:fldCharType="separate"/>
      </w:r>
      <w:r w:rsidR="00710C10" w:rsidRPr="00B62391">
        <w:t xml:space="preserve">Table </w:t>
      </w:r>
      <w:r w:rsidR="00710C10">
        <w:rPr>
          <w:noProof/>
        </w:rPr>
        <w:t>1</w:t>
      </w:r>
      <w:r w:rsidR="00457332" w:rsidRPr="00B62391">
        <w:fldChar w:fldCharType="end"/>
      </w:r>
      <w:r w:rsidR="00F8327D" w:rsidRPr="00B62391">
        <w:t>)</w:t>
      </w:r>
      <w:r w:rsidRPr="00B62391">
        <w:t xml:space="preserve">, but the length fraction was off, as Ensembl </w:t>
      </w:r>
      <w:r w:rsidR="00F8327D" w:rsidRPr="00B62391">
        <w:t>says that the</w:t>
      </w:r>
      <w:r w:rsidR="00646AD4" w:rsidRPr="00B62391">
        <w:t xml:space="preserve"> ortholog is 2 times the size of the original hu</w:t>
      </w:r>
      <w:r w:rsidR="004A10AC">
        <w:t>man gene, and the</w:t>
      </w:r>
      <w:r w:rsidR="00646AD4" w:rsidRPr="00B62391">
        <w:t xml:space="preserve"> blast result </w:t>
      </w:r>
      <w:r w:rsidR="004A10AC">
        <w:t xml:space="preserve">from this experiment has yielded an ortholog size </w:t>
      </w:r>
      <w:r w:rsidR="00646AD4" w:rsidRPr="00B62391">
        <w:t>half</w:t>
      </w:r>
      <w:r w:rsidR="004A10AC">
        <w:t xml:space="preserve"> of</w:t>
      </w:r>
      <w:r w:rsidR="009F3A6D">
        <w:t xml:space="preserve"> that of the</w:t>
      </w:r>
      <w:r w:rsidR="00646AD4" w:rsidRPr="00B62391">
        <w:t xml:space="preserve"> </w:t>
      </w:r>
      <w:r w:rsidR="004A10AC">
        <w:t>original human gene</w:t>
      </w:r>
      <w:r w:rsidR="009F3A6D">
        <w:t>??grammar</w:t>
      </w:r>
      <w:r w:rsidR="004A10AC">
        <w:t>.</w:t>
      </w:r>
    </w:p>
    <w:p w14:paraId="0EB15900" w14:textId="263C7EDC" w:rsidR="00D946DD" w:rsidRPr="00B62391" w:rsidRDefault="00D946DD" w:rsidP="00A71124">
      <w:pPr>
        <w:pStyle w:val="Heading2"/>
      </w:pPr>
      <w:bookmarkStart w:id="11" w:name="_Toc516349372"/>
      <w:r w:rsidRPr="00B62391">
        <w:t>Mappi</w:t>
      </w:r>
      <w:r w:rsidR="00BC5673" w:rsidRPr="00B62391">
        <w:t>ng</w:t>
      </w:r>
      <w:r w:rsidR="00E5797B" w:rsidRPr="00B62391">
        <w:t xml:space="preserve"> reads onto</w:t>
      </w:r>
      <w:r w:rsidRPr="00B62391">
        <w:t xml:space="preserve"> </w:t>
      </w:r>
      <w:r w:rsidR="00675E32" w:rsidRPr="00B62391">
        <w:t>artificial chromosome</w:t>
      </w:r>
      <w:r w:rsidR="00A6305A" w:rsidRPr="00B62391">
        <w:t>s</w:t>
      </w:r>
      <w:bookmarkEnd w:id="11"/>
    </w:p>
    <w:p w14:paraId="6875B7B7" w14:textId="7383CEEC" w:rsidR="000D1D69" w:rsidRPr="00B62391" w:rsidRDefault="000D1D69" w:rsidP="00A71124">
      <w:pPr>
        <w:pStyle w:val="Caption"/>
      </w:pPr>
      <w:bookmarkStart w:id="12" w:name="_Ref515137420"/>
      <w:r w:rsidRPr="00B62391">
        <w:t xml:space="preserve">Table </w:t>
      </w:r>
      <w:r w:rsidR="00BF418D" w:rsidRPr="00B62391">
        <w:fldChar w:fldCharType="begin"/>
      </w:r>
      <w:r w:rsidR="00BF418D" w:rsidRPr="00B62391">
        <w:instrText xml:space="preserve"> SEQ Table \* ARABIC </w:instrText>
      </w:r>
      <w:r w:rsidR="00BF418D" w:rsidRPr="00B62391">
        <w:fldChar w:fldCharType="separate"/>
      </w:r>
      <w:r w:rsidR="00710C10">
        <w:rPr>
          <w:noProof/>
        </w:rPr>
        <w:t>1</w:t>
      </w:r>
      <w:r w:rsidR="00BF418D" w:rsidRPr="00B62391">
        <w:fldChar w:fldCharType="end"/>
      </w:r>
      <w:bookmarkEnd w:id="12"/>
      <w:r w:rsidRPr="00B62391">
        <w:t xml:space="preserve">: Table of the human ampliconic gene orthologs in chimpanzee and gorilla. The genes were assembled into </w:t>
      </w:r>
      <w:r w:rsidR="00BC5673" w:rsidRPr="00B62391">
        <w:t>ACs</w:t>
      </w:r>
      <w:r w:rsidRPr="00B62391">
        <w:t xml:space="preserve"> for each species. Query id% is the percentage of the human sequence matching the sequence of the ortholog. Length fraction is </w:t>
      </w:r>
      <w:commentRangeStart w:id="13"/>
      <w:r w:rsidRPr="00B62391">
        <w:t>the</w:t>
      </w:r>
      <w:commentRangeEnd w:id="13"/>
      <w:r w:rsidR="00D23AF1" w:rsidRPr="00B62391">
        <w:rPr>
          <w:rStyle w:val="CommentReference"/>
          <w:i w:val="0"/>
          <w:iCs w:val="0"/>
          <w:color w:val="auto"/>
        </w:rPr>
        <w:commentReference w:id="13"/>
      </w:r>
      <w:r w:rsidR="007730D3" w:rsidRPr="00B62391">
        <w:t xml:space="preserve"> query sequence length divided by the </w:t>
      </w:r>
      <w:r w:rsidR="003A6497" w:rsidRPr="00B62391">
        <w:t>subject sequence length.</w:t>
      </w:r>
    </w:p>
    <w:tbl>
      <w:tblPr>
        <w:tblStyle w:val="PlainTable4"/>
        <w:tblpPr w:leftFromText="181" w:rightFromText="181" w:vertAnchor="text" w:horzAnchor="margin" w:tblpY="1"/>
        <w:tblOverlap w:val="never"/>
        <w:tblW w:w="9616" w:type="dxa"/>
        <w:tblLook w:val="04A0" w:firstRow="1" w:lastRow="0" w:firstColumn="1" w:lastColumn="0" w:noHBand="0" w:noVBand="1"/>
      </w:tblPr>
      <w:tblGrid>
        <w:gridCol w:w="1693"/>
        <w:gridCol w:w="1560"/>
        <w:gridCol w:w="1262"/>
        <w:gridCol w:w="1884"/>
        <w:gridCol w:w="1466"/>
        <w:gridCol w:w="1751"/>
      </w:tblGrid>
      <w:tr w:rsidR="00C11216" w:rsidRPr="00B62391" w14:paraId="145DCBCA" w14:textId="77777777" w:rsidTr="00DD310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tcBorders>
            <w:vAlign w:val="center"/>
            <w:hideMark/>
          </w:tcPr>
          <w:p w14:paraId="1C73DA14" w14:textId="77777777" w:rsidR="0005442D" w:rsidRPr="00F62E9E" w:rsidRDefault="0005442D" w:rsidP="00EC0E0D">
            <w:pPr>
              <w:pStyle w:val="tablecontent"/>
              <w:rPr>
                <w:b/>
                <w:bCs/>
                <w:lang w:val="en-US"/>
              </w:rPr>
            </w:pPr>
            <w:r w:rsidRPr="00F62E9E">
              <w:rPr>
                <w:b/>
                <w:lang w:val="en-US"/>
              </w:rPr>
              <w:t>Chromosome</w:t>
            </w:r>
          </w:p>
        </w:tc>
        <w:tc>
          <w:tcPr>
            <w:tcW w:w="1560" w:type="dxa"/>
            <w:tcBorders>
              <w:bottom w:val="single" w:sz="4" w:space="0" w:color="auto"/>
            </w:tcBorders>
            <w:vAlign w:val="center"/>
            <w:hideMark/>
          </w:tcPr>
          <w:p w14:paraId="2381FC1F"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Gene</w:t>
            </w:r>
          </w:p>
        </w:tc>
        <w:tc>
          <w:tcPr>
            <w:tcW w:w="1262" w:type="dxa"/>
            <w:tcBorders>
              <w:bottom w:val="single" w:sz="4" w:space="0" w:color="auto"/>
            </w:tcBorders>
            <w:vAlign w:val="center"/>
            <w:hideMark/>
          </w:tcPr>
          <w:p w14:paraId="4CB1F658" w14:textId="4CCF789C" w:rsidR="0005442D" w:rsidRPr="00F62E9E" w:rsidRDefault="00F8327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Ensembl</w:t>
            </w:r>
            <w:r w:rsidR="0005442D" w:rsidRPr="00F62E9E">
              <w:rPr>
                <w:b/>
                <w:lang w:val="en-US"/>
              </w:rPr>
              <w:t xml:space="preserve"> Query id</w:t>
            </w:r>
            <w:r w:rsidR="002110FB" w:rsidRPr="00F62E9E">
              <w:rPr>
                <w:b/>
                <w:lang w:val="en-US"/>
              </w:rPr>
              <w:t>.</w:t>
            </w:r>
          </w:p>
        </w:tc>
        <w:tc>
          <w:tcPr>
            <w:tcW w:w="0" w:type="auto"/>
            <w:tcBorders>
              <w:bottom w:val="single" w:sz="4" w:space="0" w:color="auto"/>
            </w:tcBorders>
            <w:vAlign w:val="center"/>
            <w:hideMark/>
          </w:tcPr>
          <w:p w14:paraId="624479F0"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Ensembl length fraction</w:t>
            </w:r>
          </w:p>
        </w:tc>
        <w:tc>
          <w:tcPr>
            <w:tcW w:w="0" w:type="auto"/>
            <w:tcBorders>
              <w:bottom w:val="single" w:sz="4" w:space="0" w:color="auto"/>
            </w:tcBorders>
            <w:vAlign w:val="center"/>
            <w:hideMark/>
          </w:tcPr>
          <w:p w14:paraId="7806E292"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BLAST Identities</w:t>
            </w:r>
          </w:p>
        </w:tc>
        <w:tc>
          <w:tcPr>
            <w:tcW w:w="0" w:type="auto"/>
            <w:tcBorders>
              <w:bottom w:val="single" w:sz="4" w:space="0" w:color="auto"/>
            </w:tcBorders>
            <w:vAlign w:val="center"/>
            <w:hideMark/>
          </w:tcPr>
          <w:p w14:paraId="3B2EFAF1" w14:textId="77777777" w:rsidR="0005442D" w:rsidRPr="00F62E9E" w:rsidRDefault="0005442D" w:rsidP="00EC0E0D">
            <w:pPr>
              <w:pStyle w:val="tablecontent"/>
              <w:cnfStyle w:val="100000000000" w:firstRow="1" w:lastRow="0" w:firstColumn="0" w:lastColumn="0" w:oddVBand="0" w:evenVBand="0" w:oddHBand="0" w:evenHBand="0" w:firstRowFirstColumn="0" w:firstRowLastColumn="0" w:lastRowFirstColumn="0" w:lastRowLastColumn="0"/>
              <w:rPr>
                <w:b/>
                <w:lang w:val="en-US"/>
              </w:rPr>
            </w:pPr>
            <w:r w:rsidRPr="00F62E9E">
              <w:rPr>
                <w:b/>
                <w:lang w:val="en-US"/>
              </w:rPr>
              <w:t>BLAST length fraction</w:t>
            </w:r>
          </w:p>
        </w:tc>
      </w:tr>
      <w:tr w:rsidR="0005442D" w:rsidRPr="00B62391" w14:paraId="155E0385"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tcBorders>
            <w:vAlign w:val="center"/>
            <w:hideMark/>
          </w:tcPr>
          <w:p w14:paraId="6D5FCEDC" w14:textId="53EF271C" w:rsidR="0005442D" w:rsidRPr="00F62E9E" w:rsidRDefault="00BC48DA" w:rsidP="00EC0E0D">
            <w:pPr>
              <w:pStyle w:val="tablecontent"/>
              <w:rPr>
                <w:bCs/>
                <w:lang w:val="en-US"/>
              </w:rPr>
            </w:pPr>
            <w:r w:rsidRPr="00F62E9E">
              <w:rPr>
                <w:bCs/>
                <w:lang w:val="en-US"/>
              </w:rPr>
              <w:t>chimpanzee</w:t>
            </w:r>
            <w:r w:rsidR="0005442D" w:rsidRPr="00F62E9E">
              <w:rPr>
                <w:bCs/>
                <w:lang w:val="en-US"/>
              </w:rPr>
              <w:t xml:space="preserve"> X</w:t>
            </w:r>
          </w:p>
        </w:tc>
        <w:tc>
          <w:tcPr>
            <w:tcW w:w="1560" w:type="dxa"/>
            <w:tcBorders>
              <w:top w:val="single" w:sz="4" w:space="0" w:color="auto"/>
            </w:tcBorders>
            <w:vAlign w:val="center"/>
            <w:hideMark/>
          </w:tcPr>
          <w:p w14:paraId="0F8FBCE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CT45A5</w:t>
            </w:r>
          </w:p>
        </w:tc>
        <w:tc>
          <w:tcPr>
            <w:tcW w:w="1262" w:type="dxa"/>
            <w:tcBorders>
              <w:top w:val="single" w:sz="4" w:space="0" w:color="auto"/>
            </w:tcBorders>
            <w:vAlign w:val="center"/>
            <w:hideMark/>
          </w:tcPr>
          <w:p w14:paraId="184E511F"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0.96</w:t>
            </w:r>
          </w:p>
        </w:tc>
        <w:tc>
          <w:tcPr>
            <w:tcW w:w="0" w:type="auto"/>
            <w:tcBorders>
              <w:top w:val="single" w:sz="4" w:space="0" w:color="auto"/>
            </w:tcBorders>
            <w:vAlign w:val="center"/>
            <w:hideMark/>
          </w:tcPr>
          <w:p w14:paraId="0F8AC10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1.81</w:t>
            </w:r>
          </w:p>
        </w:tc>
        <w:tc>
          <w:tcPr>
            <w:tcW w:w="0" w:type="auto"/>
            <w:tcBorders>
              <w:top w:val="single" w:sz="4" w:space="0" w:color="auto"/>
            </w:tcBorders>
            <w:vAlign w:val="center"/>
            <w:hideMark/>
          </w:tcPr>
          <w:p w14:paraId="591B9D7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tcBorders>
              <w:top w:val="single" w:sz="4" w:space="0" w:color="auto"/>
            </w:tcBorders>
            <w:vAlign w:val="center"/>
            <w:hideMark/>
          </w:tcPr>
          <w:p w14:paraId="1375482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421C4EDC"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2B9C8C0" w14:textId="0880154A" w:rsidR="0005442D" w:rsidRPr="00F62E9E" w:rsidRDefault="00BC48DA" w:rsidP="00EC0E0D">
            <w:pPr>
              <w:pStyle w:val="tablecontent"/>
              <w:rPr>
                <w:bCs/>
                <w:lang w:val="en-US"/>
              </w:rPr>
            </w:pPr>
            <w:r w:rsidRPr="00F62E9E">
              <w:rPr>
                <w:bCs/>
                <w:lang w:val="en-US"/>
              </w:rPr>
              <w:t>chimpanzee</w:t>
            </w:r>
            <w:r w:rsidR="0005442D" w:rsidRPr="00F62E9E">
              <w:rPr>
                <w:bCs/>
                <w:lang w:val="en-US"/>
              </w:rPr>
              <w:t xml:space="preserve"> X</w:t>
            </w:r>
          </w:p>
        </w:tc>
        <w:tc>
          <w:tcPr>
            <w:tcW w:w="1560" w:type="dxa"/>
            <w:vAlign w:val="center"/>
            <w:hideMark/>
          </w:tcPr>
          <w:p w14:paraId="3C5759DF"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CT47A4</w:t>
            </w:r>
          </w:p>
        </w:tc>
        <w:tc>
          <w:tcPr>
            <w:tcW w:w="1262" w:type="dxa"/>
            <w:vAlign w:val="center"/>
            <w:hideMark/>
          </w:tcPr>
          <w:p w14:paraId="7E1F9DF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0.92</w:t>
            </w:r>
          </w:p>
        </w:tc>
        <w:tc>
          <w:tcPr>
            <w:tcW w:w="0" w:type="auto"/>
            <w:vAlign w:val="center"/>
            <w:hideMark/>
          </w:tcPr>
          <w:p w14:paraId="1DFC2AC2"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1.15</w:t>
            </w:r>
          </w:p>
        </w:tc>
        <w:tc>
          <w:tcPr>
            <w:tcW w:w="0" w:type="auto"/>
            <w:vAlign w:val="center"/>
            <w:hideMark/>
          </w:tcPr>
          <w:p w14:paraId="6E010B19"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913A7E2"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05E3A2CA"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30A2BE2" w14:textId="63730715" w:rsidR="0005442D" w:rsidRPr="00F62E9E" w:rsidRDefault="00BC48DA" w:rsidP="00EC0E0D">
            <w:pPr>
              <w:pStyle w:val="tablecontent"/>
              <w:rPr>
                <w:bCs/>
                <w:lang w:val="en-US"/>
              </w:rPr>
            </w:pPr>
            <w:r w:rsidRPr="00F62E9E">
              <w:rPr>
                <w:bCs/>
                <w:lang w:val="en-US"/>
              </w:rPr>
              <w:t>chimpanzee</w:t>
            </w:r>
            <w:r w:rsidR="0005442D" w:rsidRPr="00F62E9E">
              <w:rPr>
                <w:bCs/>
                <w:lang w:val="en-US"/>
              </w:rPr>
              <w:t xml:space="preserve"> X</w:t>
            </w:r>
          </w:p>
        </w:tc>
        <w:tc>
          <w:tcPr>
            <w:tcW w:w="1560" w:type="dxa"/>
            <w:vAlign w:val="center"/>
            <w:hideMark/>
          </w:tcPr>
          <w:p w14:paraId="48424E6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GAGE4</w:t>
            </w:r>
          </w:p>
        </w:tc>
        <w:tc>
          <w:tcPr>
            <w:tcW w:w="1262" w:type="dxa"/>
            <w:vAlign w:val="center"/>
            <w:hideMark/>
          </w:tcPr>
          <w:p w14:paraId="32C67BF8"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0.82</w:t>
            </w:r>
          </w:p>
        </w:tc>
        <w:tc>
          <w:tcPr>
            <w:tcW w:w="0" w:type="auto"/>
            <w:vAlign w:val="center"/>
            <w:hideMark/>
          </w:tcPr>
          <w:p w14:paraId="038E9591"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2.27</w:t>
            </w:r>
          </w:p>
        </w:tc>
        <w:tc>
          <w:tcPr>
            <w:tcW w:w="0" w:type="auto"/>
            <w:vAlign w:val="center"/>
            <w:hideMark/>
          </w:tcPr>
          <w:p w14:paraId="100C7F32"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4A785863"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564E2153"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8E8C42D" w14:textId="13D8D4EE" w:rsidR="0005442D" w:rsidRPr="00F62E9E" w:rsidRDefault="00BC48DA" w:rsidP="00EC0E0D">
            <w:pPr>
              <w:pStyle w:val="tablecontent"/>
              <w:rPr>
                <w:bCs/>
                <w:lang w:val="en-US"/>
              </w:rPr>
            </w:pPr>
            <w:r w:rsidRPr="00F62E9E">
              <w:rPr>
                <w:bCs/>
                <w:lang w:val="en-US"/>
              </w:rPr>
              <w:t>c</w:t>
            </w:r>
            <w:r w:rsidR="0005442D" w:rsidRPr="00F62E9E">
              <w:rPr>
                <w:bCs/>
                <w:lang w:val="en-US"/>
              </w:rPr>
              <w:t>himpanzee X</w:t>
            </w:r>
          </w:p>
        </w:tc>
        <w:tc>
          <w:tcPr>
            <w:tcW w:w="1560" w:type="dxa"/>
            <w:vAlign w:val="center"/>
            <w:hideMark/>
          </w:tcPr>
          <w:p w14:paraId="64BAACF1"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OPN1LW</w:t>
            </w:r>
          </w:p>
        </w:tc>
        <w:tc>
          <w:tcPr>
            <w:tcW w:w="1262" w:type="dxa"/>
            <w:vAlign w:val="center"/>
            <w:hideMark/>
          </w:tcPr>
          <w:p w14:paraId="68897509"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7C5BD227"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699A13FB"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56FD8117"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0.95</w:t>
            </w:r>
          </w:p>
        </w:tc>
      </w:tr>
      <w:tr w:rsidR="0005442D" w:rsidRPr="00B62391" w14:paraId="5EA20F94"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E61626B" w14:textId="6D06A40C" w:rsidR="0005442D" w:rsidRPr="00F62E9E" w:rsidRDefault="00BC48DA" w:rsidP="00EC0E0D">
            <w:pPr>
              <w:pStyle w:val="tablecontent"/>
              <w:rPr>
                <w:bCs/>
                <w:lang w:val="en-US"/>
              </w:rPr>
            </w:pPr>
            <w:r w:rsidRPr="00F62E9E">
              <w:rPr>
                <w:bCs/>
                <w:lang w:val="en-US"/>
              </w:rPr>
              <w:t>c</w:t>
            </w:r>
            <w:r w:rsidR="0005442D" w:rsidRPr="00F62E9E">
              <w:rPr>
                <w:bCs/>
                <w:lang w:val="en-US"/>
              </w:rPr>
              <w:t>himpanzee X</w:t>
            </w:r>
          </w:p>
        </w:tc>
        <w:tc>
          <w:tcPr>
            <w:tcW w:w="1560" w:type="dxa"/>
            <w:vAlign w:val="center"/>
            <w:hideMark/>
          </w:tcPr>
          <w:p w14:paraId="4909609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SPANXB1</w:t>
            </w:r>
          </w:p>
        </w:tc>
        <w:tc>
          <w:tcPr>
            <w:tcW w:w="1262" w:type="dxa"/>
            <w:vAlign w:val="center"/>
            <w:hideMark/>
          </w:tcPr>
          <w:p w14:paraId="07CC344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0.68</w:t>
            </w:r>
          </w:p>
        </w:tc>
        <w:tc>
          <w:tcPr>
            <w:tcW w:w="0" w:type="auto"/>
            <w:vAlign w:val="center"/>
            <w:hideMark/>
          </w:tcPr>
          <w:p w14:paraId="3FFEB8C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0.85</w:t>
            </w:r>
          </w:p>
        </w:tc>
        <w:tc>
          <w:tcPr>
            <w:tcW w:w="0" w:type="auto"/>
            <w:vAlign w:val="center"/>
            <w:hideMark/>
          </w:tcPr>
          <w:p w14:paraId="2A035F1E"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5E64DDE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6F1B766C"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A3C9C1A" w14:textId="259E8B86" w:rsidR="0005442D" w:rsidRPr="00F62E9E" w:rsidRDefault="00BC48DA" w:rsidP="00EC0E0D">
            <w:pPr>
              <w:pStyle w:val="tablecontent"/>
              <w:rPr>
                <w:bCs/>
                <w:lang w:val="en-US"/>
              </w:rPr>
            </w:pPr>
            <w:r w:rsidRPr="00F62E9E">
              <w:rPr>
                <w:bCs/>
                <w:lang w:val="en-US"/>
              </w:rPr>
              <w:t>c</w:t>
            </w:r>
            <w:r w:rsidR="0005442D" w:rsidRPr="00F62E9E">
              <w:rPr>
                <w:bCs/>
                <w:lang w:val="en-US"/>
              </w:rPr>
              <w:t>himpanzee X</w:t>
            </w:r>
          </w:p>
        </w:tc>
        <w:tc>
          <w:tcPr>
            <w:tcW w:w="1560" w:type="dxa"/>
            <w:vAlign w:val="center"/>
            <w:hideMark/>
          </w:tcPr>
          <w:p w14:paraId="523D442C"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DMD (control)</w:t>
            </w:r>
          </w:p>
        </w:tc>
        <w:tc>
          <w:tcPr>
            <w:tcW w:w="1262" w:type="dxa"/>
            <w:vAlign w:val="center"/>
            <w:hideMark/>
          </w:tcPr>
          <w:p w14:paraId="136D24B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0.99</w:t>
            </w:r>
          </w:p>
        </w:tc>
        <w:tc>
          <w:tcPr>
            <w:tcW w:w="0" w:type="auto"/>
            <w:vAlign w:val="center"/>
            <w:hideMark/>
          </w:tcPr>
          <w:p w14:paraId="5D25C343"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1.00</w:t>
            </w:r>
          </w:p>
        </w:tc>
        <w:tc>
          <w:tcPr>
            <w:tcW w:w="0" w:type="auto"/>
            <w:vAlign w:val="center"/>
            <w:hideMark/>
          </w:tcPr>
          <w:p w14:paraId="0CC0D22F"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5C4C1DAE"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3A1CCCC2"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B9B01C0" w14:textId="56F99AD7"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549EE79C"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CT45A5</w:t>
            </w:r>
          </w:p>
        </w:tc>
        <w:tc>
          <w:tcPr>
            <w:tcW w:w="1262" w:type="dxa"/>
            <w:vAlign w:val="center"/>
            <w:hideMark/>
          </w:tcPr>
          <w:p w14:paraId="6F2822BC"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0.78</w:t>
            </w:r>
          </w:p>
        </w:tc>
        <w:tc>
          <w:tcPr>
            <w:tcW w:w="0" w:type="auto"/>
            <w:vAlign w:val="center"/>
            <w:hideMark/>
          </w:tcPr>
          <w:p w14:paraId="71C9890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0.76</w:t>
            </w:r>
          </w:p>
        </w:tc>
        <w:tc>
          <w:tcPr>
            <w:tcW w:w="0" w:type="auto"/>
            <w:vAlign w:val="center"/>
            <w:hideMark/>
          </w:tcPr>
          <w:p w14:paraId="5B9B69D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7438979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2D43288F"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DE7F1D5" w14:textId="16E740AA"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463583E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CT47A4</w:t>
            </w:r>
          </w:p>
        </w:tc>
        <w:tc>
          <w:tcPr>
            <w:tcW w:w="1262" w:type="dxa"/>
            <w:vAlign w:val="center"/>
            <w:hideMark/>
          </w:tcPr>
          <w:p w14:paraId="0E11CA6D"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0.80</w:t>
            </w:r>
          </w:p>
        </w:tc>
        <w:tc>
          <w:tcPr>
            <w:tcW w:w="0" w:type="auto"/>
            <w:vAlign w:val="center"/>
            <w:hideMark/>
          </w:tcPr>
          <w:p w14:paraId="5B8F701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0.31</w:t>
            </w:r>
          </w:p>
        </w:tc>
        <w:tc>
          <w:tcPr>
            <w:tcW w:w="0" w:type="auto"/>
            <w:vAlign w:val="center"/>
            <w:hideMark/>
          </w:tcPr>
          <w:p w14:paraId="28CC20E9"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A175C7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17089853"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0477BBF0" w14:textId="2FD7DBC6"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00718C5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GAGE4</w:t>
            </w:r>
          </w:p>
        </w:tc>
        <w:tc>
          <w:tcPr>
            <w:tcW w:w="1262" w:type="dxa"/>
            <w:vAlign w:val="center"/>
            <w:hideMark/>
          </w:tcPr>
          <w:p w14:paraId="1F213774"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0.89</w:t>
            </w:r>
          </w:p>
        </w:tc>
        <w:tc>
          <w:tcPr>
            <w:tcW w:w="0" w:type="auto"/>
            <w:vAlign w:val="center"/>
            <w:hideMark/>
          </w:tcPr>
          <w:p w14:paraId="585914D0"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2.09</w:t>
            </w:r>
          </w:p>
        </w:tc>
        <w:tc>
          <w:tcPr>
            <w:tcW w:w="0" w:type="auto"/>
            <w:vAlign w:val="center"/>
            <w:hideMark/>
          </w:tcPr>
          <w:p w14:paraId="6C805354"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0.90</w:t>
            </w:r>
          </w:p>
        </w:tc>
        <w:tc>
          <w:tcPr>
            <w:tcW w:w="0" w:type="auto"/>
            <w:vAlign w:val="center"/>
            <w:hideMark/>
          </w:tcPr>
          <w:p w14:paraId="1209A4E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0.51</w:t>
            </w:r>
          </w:p>
        </w:tc>
      </w:tr>
      <w:tr w:rsidR="00C11216" w:rsidRPr="00B62391" w14:paraId="3B193610"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C87089" w14:textId="41C7D967"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0791FD1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SPANXB1</w:t>
            </w:r>
          </w:p>
        </w:tc>
        <w:tc>
          <w:tcPr>
            <w:tcW w:w="1262" w:type="dxa"/>
            <w:vAlign w:val="center"/>
            <w:hideMark/>
          </w:tcPr>
          <w:p w14:paraId="06A6C2C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0.67</w:t>
            </w:r>
          </w:p>
        </w:tc>
        <w:tc>
          <w:tcPr>
            <w:tcW w:w="0" w:type="auto"/>
            <w:vAlign w:val="center"/>
            <w:hideMark/>
          </w:tcPr>
          <w:p w14:paraId="468B3651"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1.75</w:t>
            </w:r>
          </w:p>
        </w:tc>
        <w:tc>
          <w:tcPr>
            <w:tcW w:w="0" w:type="auto"/>
            <w:vAlign w:val="center"/>
            <w:hideMark/>
          </w:tcPr>
          <w:p w14:paraId="65AF9C1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1D03EFF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69B79E4F"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513BD628" w14:textId="68643BEF" w:rsidR="0005442D" w:rsidRPr="00F62E9E" w:rsidRDefault="00BC48DA" w:rsidP="00EC0E0D">
            <w:pPr>
              <w:pStyle w:val="tablecontent"/>
              <w:rPr>
                <w:bCs/>
                <w:lang w:val="en-US"/>
              </w:rPr>
            </w:pPr>
            <w:r w:rsidRPr="00F62E9E">
              <w:rPr>
                <w:bCs/>
                <w:lang w:val="en-US"/>
              </w:rPr>
              <w:t>g</w:t>
            </w:r>
            <w:r w:rsidR="0005442D" w:rsidRPr="00F62E9E">
              <w:rPr>
                <w:bCs/>
                <w:lang w:val="en-US"/>
              </w:rPr>
              <w:t>orilla X</w:t>
            </w:r>
          </w:p>
        </w:tc>
        <w:tc>
          <w:tcPr>
            <w:tcW w:w="1560" w:type="dxa"/>
            <w:vAlign w:val="center"/>
            <w:hideMark/>
          </w:tcPr>
          <w:p w14:paraId="7F93AE4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DMD (control)</w:t>
            </w:r>
          </w:p>
        </w:tc>
        <w:tc>
          <w:tcPr>
            <w:tcW w:w="1262" w:type="dxa"/>
            <w:vAlign w:val="center"/>
            <w:hideMark/>
          </w:tcPr>
          <w:p w14:paraId="5F9182E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0.99</w:t>
            </w:r>
          </w:p>
        </w:tc>
        <w:tc>
          <w:tcPr>
            <w:tcW w:w="0" w:type="auto"/>
            <w:vAlign w:val="center"/>
            <w:hideMark/>
          </w:tcPr>
          <w:p w14:paraId="6C58B3A8"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1.00</w:t>
            </w:r>
          </w:p>
        </w:tc>
        <w:tc>
          <w:tcPr>
            <w:tcW w:w="0" w:type="auto"/>
            <w:vAlign w:val="center"/>
            <w:hideMark/>
          </w:tcPr>
          <w:p w14:paraId="21F13403"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D6513D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53EBF06B"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441302A" w14:textId="0CBA7093"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13E1919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BPY2</w:t>
            </w:r>
          </w:p>
        </w:tc>
        <w:tc>
          <w:tcPr>
            <w:tcW w:w="1262" w:type="dxa"/>
            <w:vAlign w:val="center"/>
            <w:hideMark/>
          </w:tcPr>
          <w:p w14:paraId="4F9A97D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78BFA1A3"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0.19</w:t>
            </w:r>
          </w:p>
        </w:tc>
        <w:tc>
          <w:tcPr>
            <w:tcW w:w="0" w:type="auto"/>
            <w:vAlign w:val="center"/>
            <w:hideMark/>
          </w:tcPr>
          <w:p w14:paraId="6AA8F38E"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6E948CD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72BDAAB8"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1D730A52" w14:textId="69257F83"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615FB04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CDY</w:t>
            </w:r>
          </w:p>
        </w:tc>
        <w:tc>
          <w:tcPr>
            <w:tcW w:w="1262" w:type="dxa"/>
            <w:vAlign w:val="center"/>
            <w:hideMark/>
          </w:tcPr>
          <w:p w14:paraId="2EFA480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0.97</w:t>
            </w:r>
          </w:p>
        </w:tc>
        <w:tc>
          <w:tcPr>
            <w:tcW w:w="0" w:type="auto"/>
            <w:vAlign w:val="center"/>
            <w:hideMark/>
          </w:tcPr>
          <w:p w14:paraId="52A9B272"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0.77</w:t>
            </w:r>
          </w:p>
        </w:tc>
        <w:tc>
          <w:tcPr>
            <w:tcW w:w="0" w:type="auto"/>
            <w:vAlign w:val="center"/>
            <w:hideMark/>
          </w:tcPr>
          <w:p w14:paraId="532F95F5"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6398A9F9"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6F0BC424"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714B38F2" w14:textId="7586110C"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6DD48F87"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PRY</w:t>
            </w:r>
          </w:p>
        </w:tc>
        <w:tc>
          <w:tcPr>
            <w:tcW w:w="1262" w:type="dxa"/>
            <w:vAlign w:val="center"/>
            <w:hideMark/>
          </w:tcPr>
          <w:p w14:paraId="0E931260"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0.97</w:t>
            </w:r>
          </w:p>
        </w:tc>
        <w:tc>
          <w:tcPr>
            <w:tcW w:w="0" w:type="auto"/>
            <w:vAlign w:val="center"/>
            <w:hideMark/>
          </w:tcPr>
          <w:p w14:paraId="3B34A8BE"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0.52</w:t>
            </w:r>
          </w:p>
        </w:tc>
        <w:tc>
          <w:tcPr>
            <w:tcW w:w="0" w:type="auto"/>
            <w:vAlign w:val="center"/>
            <w:hideMark/>
          </w:tcPr>
          <w:p w14:paraId="6E3A5FE1"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507D394B"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16651B5D"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1708760" w14:textId="7AEBCABD"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45062FB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RBMY1A1</w:t>
            </w:r>
          </w:p>
        </w:tc>
        <w:tc>
          <w:tcPr>
            <w:tcW w:w="1262" w:type="dxa"/>
            <w:vAlign w:val="center"/>
            <w:hideMark/>
          </w:tcPr>
          <w:p w14:paraId="1962328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0.91</w:t>
            </w:r>
          </w:p>
        </w:tc>
        <w:tc>
          <w:tcPr>
            <w:tcW w:w="0" w:type="auto"/>
            <w:vAlign w:val="center"/>
            <w:hideMark/>
          </w:tcPr>
          <w:p w14:paraId="6739998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0.32</w:t>
            </w:r>
          </w:p>
        </w:tc>
        <w:tc>
          <w:tcPr>
            <w:tcW w:w="0" w:type="auto"/>
            <w:vAlign w:val="center"/>
            <w:hideMark/>
          </w:tcPr>
          <w:p w14:paraId="27C4594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2A2460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r>
      <w:tr w:rsidR="00C11216" w:rsidRPr="00B62391" w14:paraId="36B14CF7"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3FD787B1" w14:textId="77530DEC"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4A7D610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TSPY</w:t>
            </w:r>
          </w:p>
        </w:tc>
        <w:tc>
          <w:tcPr>
            <w:tcW w:w="1262" w:type="dxa"/>
            <w:vAlign w:val="center"/>
            <w:hideMark/>
          </w:tcPr>
          <w:p w14:paraId="47000735"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0.90</w:t>
            </w:r>
          </w:p>
        </w:tc>
        <w:tc>
          <w:tcPr>
            <w:tcW w:w="0" w:type="auto"/>
            <w:vAlign w:val="center"/>
            <w:hideMark/>
          </w:tcPr>
          <w:p w14:paraId="672168E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1.43</w:t>
            </w:r>
          </w:p>
        </w:tc>
        <w:tc>
          <w:tcPr>
            <w:tcW w:w="0" w:type="auto"/>
            <w:vAlign w:val="center"/>
            <w:hideMark/>
          </w:tcPr>
          <w:p w14:paraId="07C227EF"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3E82B046"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r w:rsidR="0005442D" w:rsidRPr="00B62391" w14:paraId="03A0A73A" w14:textId="77777777" w:rsidTr="00DD310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AE269E9" w14:textId="59344B6D" w:rsidR="0005442D" w:rsidRPr="00F62E9E" w:rsidRDefault="00BC48DA" w:rsidP="00EC0E0D">
            <w:pPr>
              <w:pStyle w:val="tablecontent"/>
              <w:rPr>
                <w:bCs/>
                <w:lang w:val="en-US"/>
              </w:rPr>
            </w:pPr>
            <w:r w:rsidRPr="00F62E9E">
              <w:rPr>
                <w:bCs/>
                <w:lang w:val="en-US"/>
              </w:rPr>
              <w:t>c</w:t>
            </w:r>
            <w:r w:rsidR="0005442D" w:rsidRPr="00F62E9E">
              <w:rPr>
                <w:bCs/>
                <w:lang w:val="en-US"/>
              </w:rPr>
              <w:t>himpanzee Y</w:t>
            </w:r>
          </w:p>
        </w:tc>
        <w:tc>
          <w:tcPr>
            <w:tcW w:w="1560" w:type="dxa"/>
            <w:vAlign w:val="center"/>
            <w:hideMark/>
          </w:tcPr>
          <w:p w14:paraId="6B05E2BD"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XKRY</w:t>
            </w:r>
          </w:p>
        </w:tc>
        <w:tc>
          <w:tcPr>
            <w:tcW w:w="1262" w:type="dxa"/>
            <w:vAlign w:val="center"/>
            <w:hideMark/>
          </w:tcPr>
          <w:p w14:paraId="5BD8575B"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159C3114"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241378C6"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1A0D19BA" w14:textId="77777777" w:rsidR="0005442D" w:rsidRPr="00F62E9E" w:rsidRDefault="0005442D" w:rsidP="00EC0E0D">
            <w:pPr>
              <w:pStyle w:val="tablecontent"/>
              <w:cnfStyle w:val="000000100000" w:firstRow="0" w:lastRow="0" w:firstColumn="0" w:lastColumn="0" w:oddVBand="0" w:evenVBand="0" w:oddHBand="1" w:evenHBand="0" w:firstRowFirstColumn="0" w:firstRowLastColumn="0" w:lastRowFirstColumn="0" w:lastRowLastColumn="0"/>
              <w:rPr>
                <w:b w:val="0"/>
                <w:lang w:val="en-US"/>
              </w:rPr>
            </w:pPr>
            <w:r w:rsidRPr="00F62E9E">
              <w:rPr>
                <w:b w:val="0"/>
                <w:lang w:val="en-US"/>
              </w:rPr>
              <w:t>1.00</w:t>
            </w:r>
          </w:p>
        </w:tc>
      </w:tr>
      <w:tr w:rsidR="00C11216" w:rsidRPr="00B62391" w14:paraId="724D3C3C" w14:textId="77777777" w:rsidTr="00DD310C">
        <w:trPr>
          <w:trHeight w:val="283"/>
        </w:trPr>
        <w:tc>
          <w:tcPr>
            <w:cnfStyle w:val="001000000000" w:firstRow="0" w:lastRow="0" w:firstColumn="1" w:lastColumn="0" w:oddVBand="0" w:evenVBand="0" w:oddHBand="0" w:evenHBand="0" w:firstRowFirstColumn="0" w:firstRowLastColumn="0" w:lastRowFirstColumn="0" w:lastRowLastColumn="0"/>
            <w:tcW w:w="1693" w:type="dxa"/>
            <w:vAlign w:val="center"/>
            <w:hideMark/>
          </w:tcPr>
          <w:p w14:paraId="453C0774" w14:textId="13CF030B" w:rsidR="0005442D" w:rsidRPr="00F62E9E" w:rsidRDefault="00BC48DA" w:rsidP="00EC0E0D">
            <w:pPr>
              <w:pStyle w:val="tablecontent"/>
              <w:rPr>
                <w:bCs/>
                <w:lang w:val="en-US"/>
              </w:rPr>
            </w:pPr>
            <w:r w:rsidRPr="00F62E9E">
              <w:rPr>
                <w:bCs/>
                <w:lang w:val="en-US"/>
              </w:rPr>
              <w:lastRenderedPageBreak/>
              <w:t>c</w:t>
            </w:r>
            <w:r w:rsidR="0005442D" w:rsidRPr="00F62E9E">
              <w:rPr>
                <w:bCs/>
                <w:lang w:val="en-US"/>
              </w:rPr>
              <w:t>himpanzee Y</w:t>
            </w:r>
          </w:p>
        </w:tc>
        <w:tc>
          <w:tcPr>
            <w:tcW w:w="1560" w:type="dxa"/>
            <w:vAlign w:val="center"/>
            <w:hideMark/>
          </w:tcPr>
          <w:p w14:paraId="2AF6CD80"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AMELY (control)</w:t>
            </w:r>
          </w:p>
        </w:tc>
        <w:tc>
          <w:tcPr>
            <w:tcW w:w="1262" w:type="dxa"/>
            <w:vAlign w:val="center"/>
            <w:hideMark/>
          </w:tcPr>
          <w:p w14:paraId="5936719A"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0.98</w:t>
            </w:r>
          </w:p>
        </w:tc>
        <w:tc>
          <w:tcPr>
            <w:tcW w:w="0" w:type="auto"/>
            <w:vAlign w:val="center"/>
            <w:hideMark/>
          </w:tcPr>
          <w:p w14:paraId="18B11370"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1.00</w:t>
            </w:r>
          </w:p>
        </w:tc>
        <w:tc>
          <w:tcPr>
            <w:tcW w:w="0" w:type="auto"/>
            <w:vAlign w:val="center"/>
            <w:hideMark/>
          </w:tcPr>
          <w:p w14:paraId="5C437824"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c>
          <w:tcPr>
            <w:tcW w:w="0" w:type="auto"/>
            <w:vAlign w:val="center"/>
            <w:hideMark/>
          </w:tcPr>
          <w:p w14:paraId="2364EFB8" w14:textId="77777777" w:rsidR="0005442D" w:rsidRPr="00F62E9E" w:rsidRDefault="0005442D" w:rsidP="00EC0E0D">
            <w:pPr>
              <w:pStyle w:val="tablecontent"/>
              <w:cnfStyle w:val="000000000000" w:firstRow="0" w:lastRow="0" w:firstColumn="0" w:lastColumn="0" w:oddVBand="0" w:evenVBand="0" w:oddHBand="0" w:evenHBand="0" w:firstRowFirstColumn="0" w:firstRowLastColumn="0" w:lastRowFirstColumn="0" w:lastRowLastColumn="0"/>
              <w:rPr>
                <w:b w:val="0"/>
                <w:lang w:val="en-US"/>
              </w:rPr>
            </w:pPr>
            <w:r w:rsidRPr="00F62E9E">
              <w:rPr>
                <w:b w:val="0"/>
                <w:lang w:val="en-US"/>
              </w:rPr>
              <w:t>-</w:t>
            </w:r>
          </w:p>
        </w:tc>
      </w:tr>
    </w:tbl>
    <w:p w14:paraId="74C60C42" w14:textId="0E8F004E" w:rsidR="00F8327D" w:rsidRPr="00B62391" w:rsidRDefault="00F8327D" w:rsidP="00A71124"/>
    <w:p w14:paraId="435A74A7" w14:textId="58C2F757" w:rsidR="00CF6C52" w:rsidRPr="00B62391" w:rsidRDefault="00CF6C52" w:rsidP="00A71124">
      <w:r w:rsidRPr="00B62391">
        <w:t>For each individual</w:t>
      </w:r>
      <w:r w:rsidR="00961C1E" w:rsidRPr="00B62391">
        <w:t>:</w:t>
      </w:r>
    </w:p>
    <w:p w14:paraId="73D2FC7F" w14:textId="3FBCB0B2" w:rsidR="00961C1E" w:rsidRPr="00B62391" w:rsidRDefault="00CF6C52" w:rsidP="00A71124">
      <w:pPr>
        <w:pStyle w:val="ListParagraph"/>
        <w:numPr>
          <w:ilvl w:val="0"/>
          <w:numId w:val="2"/>
        </w:numPr>
      </w:pPr>
      <w:r w:rsidRPr="00B62391">
        <w:t xml:space="preserve">The reads from the </w:t>
      </w:r>
      <w:proofErr w:type="spellStart"/>
      <w:r w:rsidRPr="00B62391">
        <w:t>fastq</w:t>
      </w:r>
      <w:proofErr w:type="spellEnd"/>
      <w:r w:rsidRPr="00B62391">
        <w:t xml:space="preserve">-files were mapped against the </w:t>
      </w:r>
      <w:r w:rsidR="00BC5673" w:rsidRPr="00B62391">
        <w:t>ACs</w:t>
      </w:r>
      <w:r w:rsidRPr="00B62391">
        <w:t xml:space="preserve"> using </w:t>
      </w:r>
      <w:r w:rsidR="004254D7" w:rsidRPr="00B62391">
        <w:t>BWA</w:t>
      </w:r>
      <w:r w:rsidR="00E81396" w:rsidRPr="00B62391">
        <w:t xml:space="preserve"> </w:t>
      </w:r>
      <w:r w:rsidR="00E81396" w:rsidRPr="00B62391">
        <w:fldChar w:fldCharType="begin" w:fldLock="1"/>
      </w:r>
      <w:r w:rsidR="00417239" w:rsidRPr="00B62391">
        <w:instrText>ADDIN CSL_CITATION {"citationItems":[{"id":"ITEM-1","itemData":{"DOI":"10.1093/bioinformatics/btp324","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8870df3d-2610-443d-82c7-8a58780142c8"]}],"mendeley":{"formattedCitation":"[6]","plainTextFormattedCitation":"[6]","previouslyFormattedCitation":"[5]"},"properties":{"noteIndex":0},"schema":"https://github.com/citation-style-language/schema/raw/master/csl-citation.json"}</w:instrText>
      </w:r>
      <w:r w:rsidR="00E81396" w:rsidRPr="00B62391">
        <w:fldChar w:fldCharType="separate"/>
      </w:r>
      <w:r w:rsidR="00417239" w:rsidRPr="00B62391">
        <w:t>[6]</w:t>
      </w:r>
      <w:r w:rsidR="00E81396" w:rsidRPr="00B62391">
        <w:fldChar w:fldCharType="end"/>
      </w:r>
      <w:r w:rsidR="004254D7" w:rsidRPr="00B62391">
        <w:t xml:space="preserve"> v0.7.5a</w:t>
      </w:r>
    </w:p>
    <w:p w14:paraId="26F4AEA0" w14:textId="772360C7" w:rsidR="00961C1E" w:rsidRPr="00B62391" w:rsidRDefault="00CF6C52" w:rsidP="00A71124">
      <w:pPr>
        <w:pStyle w:val="ListParagraph"/>
        <w:numPr>
          <w:ilvl w:val="0"/>
          <w:numId w:val="2"/>
        </w:numPr>
      </w:pPr>
      <w:r w:rsidRPr="00B62391">
        <w:t xml:space="preserve">The alignment was filtered using </w:t>
      </w:r>
      <w:proofErr w:type="spellStart"/>
      <w:r w:rsidRPr="00B62391">
        <w:t>sambamba</w:t>
      </w:r>
      <w:proofErr w:type="spellEnd"/>
      <w:r w:rsidR="00B96C83" w:rsidRPr="00B62391">
        <w:t xml:space="preserve"> </w:t>
      </w:r>
      <w:r w:rsidR="001B653A" w:rsidRPr="00B62391">
        <w:fldChar w:fldCharType="begin" w:fldLock="1"/>
      </w:r>
      <w:r w:rsidR="00417239" w:rsidRPr="00B62391">
        <w:instrText>ADDIN CSL_CITATION {"citationItems":[{"id":"ITEM-1","itemData":{"DOI":"10.1093/bioinformatics/btv098","author":[{"dropping-particle":"","family":"Tarasov","given":"Artem","non-dropping-particle":"","parse-names":false,"suffix":""},{"dropping-particle":"","family":"Vilella","given":"Albert J","non-dropping-particle":"","parse-names":false,"suffix":""},{"dropping-particle":"","family":"Cuppen","given":"Edwin","non-dropping-particle":"","parse-names":false,"suffix":""},{"dropping-particle":"","family":"Nijman","given":"Isaac J","non-dropping-particle":"","parse-names":false,"suffix":""},{"dropping-particle":"","family":"Prins","given":"Pjotr","non-dropping-particle":"","parse-names":false,"suffix":""}],"container-title":"Bioinformatics","id":"ITEM-1","issue":"12","issued":{"date-parts":[["2015"]]},"page":"2032-2034","title":"Sambamba: fast processing of NGS alignment formats","type":"article-journal","volume":"31"},"uris":["http://www.mendeley.com/documents/?uuid=a6eb9552-95bd-48dd-8515-2f477e33cf6e"]}],"mendeley":{"formattedCitation":"[7]","plainTextFormattedCitation":"[7]","previouslyFormattedCitation":"[6]"},"properties":{"noteIndex":0},"schema":"https://github.com/citation-style-language/schema/raw/master/csl-citation.json"}</w:instrText>
      </w:r>
      <w:r w:rsidR="001B653A" w:rsidRPr="00B62391">
        <w:fldChar w:fldCharType="separate"/>
      </w:r>
      <w:r w:rsidR="00417239" w:rsidRPr="00B62391">
        <w:t>[7]</w:t>
      </w:r>
      <w:r w:rsidR="001B653A" w:rsidRPr="00B62391">
        <w:fldChar w:fldCharType="end"/>
      </w:r>
      <w:r w:rsidR="001B653A" w:rsidRPr="00B62391">
        <w:t xml:space="preserve"> v0.5.1</w:t>
      </w:r>
      <w:r w:rsidRPr="00B62391">
        <w:t xml:space="preserve"> for a mapping </w:t>
      </w:r>
      <w:r w:rsidR="00FE6E19" w:rsidRPr="00B62391">
        <w:t>quality &gt;=</w:t>
      </w:r>
      <w:r w:rsidR="00224BE7" w:rsidRPr="00B62391">
        <w:t xml:space="preserve"> 50 and</w:t>
      </w:r>
      <w:r w:rsidR="00FE6E19" w:rsidRPr="00B62391">
        <w:t xml:space="preserve"> cigar</w:t>
      </w:r>
      <w:r w:rsidR="00CA291F" w:rsidRPr="00B62391">
        <w:t xml:space="preserve"> </w:t>
      </w:r>
      <w:r w:rsidR="00FE6E19" w:rsidRPr="00B62391">
        <w:t>=</w:t>
      </w:r>
      <w:r w:rsidR="00224BE7" w:rsidRPr="00B62391">
        <w:t xml:space="preserve"> </w:t>
      </w:r>
      <w:r w:rsidR="00FE6E19" w:rsidRPr="00B62391">
        <w:t>100M and NM</w:t>
      </w:r>
      <w:r w:rsidR="00224BE7" w:rsidRPr="00B62391">
        <w:t xml:space="preserve"> </w:t>
      </w:r>
      <w:r w:rsidR="00FE6E19" w:rsidRPr="00B62391">
        <w:t>&lt;</w:t>
      </w:r>
      <w:r w:rsidR="00224BE7" w:rsidRPr="00B62391">
        <w:t xml:space="preserve"> </w:t>
      </w:r>
      <w:r w:rsidR="004254D7" w:rsidRPr="00B62391">
        <w:t xml:space="preserve">3 </w:t>
      </w:r>
      <w:r w:rsidR="00CA291F" w:rsidRPr="00B62391">
        <w:t xml:space="preserve">These parameters were </w:t>
      </w:r>
      <w:r w:rsidR="004254D7" w:rsidRPr="00B62391">
        <w:t>selected</w:t>
      </w:r>
      <w:r w:rsidR="00CA291F" w:rsidRPr="00B62391">
        <w:t xml:space="preserve"> in order to be </w:t>
      </w:r>
      <w:r w:rsidR="004254D7" w:rsidRPr="00B62391">
        <w:t xml:space="preserve">make the results comparable </w:t>
      </w:r>
      <w:r w:rsidR="00CA291F" w:rsidRPr="00B62391">
        <w:t>to Lucotte et al. 2018</w:t>
      </w:r>
      <w:r w:rsidR="00B96C83" w:rsidRPr="00B62391">
        <w:t xml:space="preserve">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p>
    <w:p w14:paraId="1409C2F1" w14:textId="07C02DC1" w:rsidR="00CF6C52" w:rsidRPr="00B62391" w:rsidRDefault="00CF6C52" w:rsidP="00A71124">
      <w:pPr>
        <w:pStyle w:val="ListParagraph"/>
        <w:numPr>
          <w:ilvl w:val="0"/>
          <w:numId w:val="2"/>
        </w:numPr>
      </w:pPr>
      <w:r w:rsidRPr="00B62391">
        <w:t xml:space="preserve">The read depth for each position of the </w:t>
      </w:r>
      <w:r w:rsidR="00BC5673" w:rsidRPr="00B62391">
        <w:t>AC</w:t>
      </w:r>
      <w:r w:rsidRPr="00B62391">
        <w:t xml:space="preserve"> wa</w:t>
      </w:r>
      <w:r w:rsidR="00AF0BC0" w:rsidRPr="00B62391">
        <w:t>s calculated using SAMtools</w:t>
      </w:r>
      <w:r w:rsidR="00263AA1" w:rsidRPr="00B62391">
        <w:t xml:space="preserve"> </w:t>
      </w:r>
      <w:r w:rsidR="001B653A" w:rsidRPr="00B62391">
        <w:fldChar w:fldCharType="begin" w:fldLock="1"/>
      </w:r>
      <w:r w:rsidR="00417239" w:rsidRPr="00B62391">
        <w:instrText>ADDIN CSL_CITATION {"citationItems":[{"id":"ITEM-1","itemData":{"DOI":"10.1093/bioinformatics/btp352","ISSN":"1367-4803","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8"]]},"page":"2078-2079","publisher":"Oxford University Press","publisher-place":"Oxford, UK","title":"The Sequence Alignment&amp;#47;Map Format and SAMtools","type":"article-journal","volume":"25"},"uris":["http://www.mendeley.com/documents/?uuid=0fd3f790-192c-49c2-a784-0e8f4b1078d4"]}],"mendeley":{"formattedCitation":"[8]","plainTextFormattedCitation":"[8]","previouslyFormattedCitation":"[7]"},"properties":{"noteIndex":0},"schema":"https://github.com/citation-style-language/schema/raw/master/csl-citation.json"}</w:instrText>
      </w:r>
      <w:r w:rsidR="001B653A" w:rsidRPr="00B62391">
        <w:fldChar w:fldCharType="separate"/>
      </w:r>
      <w:r w:rsidR="00417239" w:rsidRPr="00B62391">
        <w:t>[8]</w:t>
      </w:r>
      <w:r w:rsidR="001B653A" w:rsidRPr="00B62391">
        <w:fldChar w:fldCharType="end"/>
      </w:r>
      <w:r w:rsidR="00B96C83" w:rsidRPr="00B62391">
        <w:t xml:space="preserve"> v1.3</w:t>
      </w:r>
    </w:p>
    <w:p w14:paraId="67E42686" w14:textId="20D66C2B" w:rsidR="00CF6C52" w:rsidRPr="00B62391" w:rsidRDefault="00CF6C52" w:rsidP="00A71124">
      <w:r w:rsidRPr="00B62391">
        <w:t xml:space="preserve">We calculated the median read depth across all positions in the gene. We used the median instead of the mean because it is less sensitive to extreme outlier values. This median is what we subsequently </w:t>
      </w:r>
      <w:r w:rsidR="00141F58" w:rsidRPr="00B62391">
        <w:t xml:space="preserve">define </w:t>
      </w:r>
      <w:r w:rsidRPr="00B62391">
        <w:t xml:space="preserve">as the un-normalized copy number. In order </w:t>
      </w:r>
      <w:r w:rsidR="00FE6E19" w:rsidRPr="00B62391">
        <w:t>normalize the coverage of each gene, we divide</w:t>
      </w:r>
      <w:r w:rsidR="00141F58" w:rsidRPr="00B62391">
        <w:t>d</w:t>
      </w:r>
      <w:r w:rsidR="00961C1E" w:rsidRPr="00B62391">
        <w:t xml:space="preserve"> it</w:t>
      </w:r>
      <w:r w:rsidR="00FE6E19" w:rsidRPr="00B62391">
        <w:t xml:space="preserve"> by the coverage of the controls. </w:t>
      </w:r>
      <w:r w:rsidRPr="00B62391">
        <w:t>In order to estimate the copy number of each ampliconic gene, we divide</w:t>
      </w:r>
      <w:r w:rsidR="00141F58" w:rsidRPr="00B62391">
        <w:t>d</w:t>
      </w:r>
      <w:r w:rsidRPr="00B62391">
        <w:t xml:space="preserve"> the median coverage of each gene by the medi</w:t>
      </w:r>
      <w:r w:rsidR="00516B81">
        <w:t>an coverage of the control gene</w:t>
      </w:r>
      <w:r w:rsidRPr="00B62391">
        <w:t xml:space="preserve"> known to be single copy</w:t>
      </w:r>
      <w:r w:rsidR="00141F58" w:rsidRPr="00B62391">
        <w:t xml:space="preserve"> in humans</w:t>
      </w:r>
      <w:r w:rsidR="00961C1E" w:rsidRPr="00B62391">
        <w:t>.</w:t>
      </w:r>
    </w:p>
    <w:p w14:paraId="68AB4CDC" w14:textId="1DBFC374" w:rsidR="00CF6C52" w:rsidRPr="00B62391" w:rsidRDefault="00CF6C52" w:rsidP="00A71124">
      <w:r w:rsidRPr="00B62391">
        <w:t>We selected DMD as the control gene for the X chromosome and AMELY for the Y chromosome, as they are both single copy</w:t>
      </w:r>
      <w:r w:rsidR="00141F58" w:rsidRPr="00B62391">
        <w:t xml:space="preserve"> in humans</w:t>
      </w:r>
      <w:r w:rsidRPr="00B62391">
        <w:t>.</w:t>
      </w:r>
      <w:r w:rsidR="00A02158" w:rsidRPr="00B62391">
        <w:t xml:space="preserve"> </w:t>
      </w:r>
      <w:r w:rsidRPr="00B62391">
        <w:t>We also</w:t>
      </w:r>
      <w:r w:rsidR="00516B81">
        <w:t xml:space="preserve"> executed</w:t>
      </w:r>
      <w:r w:rsidR="00141F58" w:rsidRPr="00B62391">
        <w:t xml:space="preserve"> </w:t>
      </w:r>
      <w:r w:rsidRPr="00B62391">
        <w:t xml:space="preserve">the </w:t>
      </w:r>
      <w:r w:rsidR="00516B81">
        <w:t xml:space="preserve">pipeline </w:t>
      </w:r>
      <w:r w:rsidRPr="00B62391">
        <w:t xml:space="preserve">with the human </w:t>
      </w:r>
      <w:r w:rsidR="00BC5673" w:rsidRPr="00B62391">
        <w:t>ACs</w:t>
      </w:r>
      <w:r w:rsidR="001B653A" w:rsidRPr="00B62391">
        <w:t xml:space="preserve"> built in Lucotte et al. 2018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r w:rsidR="0026275E" w:rsidRPr="00B62391">
        <w:t xml:space="preserve">. </w:t>
      </w:r>
      <w:r w:rsidRPr="00B62391">
        <w:t xml:space="preserve">Copy number estimations should be more accurate when using the species specific (chimpanzee and gorilla) </w:t>
      </w:r>
      <w:r w:rsidR="00BC5673" w:rsidRPr="00B62391">
        <w:t>ACs</w:t>
      </w:r>
      <w:r w:rsidRPr="00B62391">
        <w:t>. Indeed, if the orthologs are v</w:t>
      </w:r>
      <w:r w:rsidR="00961C1E" w:rsidRPr="00B62391">
        <w:t>ery divergent between humans,</w:t>
      </w:r>
      <w:r w:rsidRPr="00B62391">
        <w:t xml:space="preserve"> chimpanzees and gorillas, using the human </w:t>
      </w:r>
      <w:r w:rsidR="00BC5673" w:rsidRPr="00B62391">
        <w:t>AC</w:t>
      </w:r>
      <w:r w:rsidRPr="00B62391">
        <w:t xml:space="preserve"> for our </w:t>
      </w:r>
      <w:r w:rsidR="00516B81">
        <w:t>experiment</w:t>
      </w:r>
      <w:r w:rsidRPr="00B62391">
        <w:t xml:space="preserve"> would lead to</w:t>
      </w:r>
      <w:r w:rsidR="00516B81">
        <w:t xml:space="preserve"> a lower number of reads mapped</w:t>
      </w:r>
      <w:r w:rsidRPr="00B62391">
        <w:t xml:space="preserve"> t</w:t>
      </w:r>
      <w:r w:rsidR="00516B81">
        <w:t>o the chromosome, because of the</w:t>
      </w:r>
      <w:r w:rsidRPr="00B62391">
        <w:t xml:space="preserve"> filtering, and therefore to a</w:t>
      </w:r>
      <w:r w:rsidR="000F2FBD" w:rsidRPr="00B62391">
        <w:t>n</w:t>
      </w:r>
      <w:r w:rsidR="00516B81">
        <w:t xml:space="preserve"> under</w:t>
      </w:r>
      <w:r w:rsidRPr="00B62391">
        <w:t>estimation of copy number.  However, a comparison of both estimations is interesting</w:t>
      </w:r>
      <w:r w:rsidR="00961C1E" w:rsidRPr="00B62391">
        <w:t xml:space="preserve"> because it can expose </w:t>
      </w:r>
      <w:r w:rsidRPr="00B62391">
        <w:t>ho</w:t>
      </w:r>
      <w:r w:rsidR="00FD6DD3" w:rsidRPr="00B62391">
        <w:t>w different the ampliconic gene-</w:t>
      </w:r>
      <w:r w:rsidRPr="00B62391">
        <w:t>sequences are</w:t>
      </w:r>
      <w:r w:rsidR="00FD6DD3" w:rsidRPr="00B62391">
        <w:t>,</w:t>
      </w:r>
      <w:r w:rsidRPr="00B62391">
        <w:t xml:space="preserve"> between species</w:t>
      </w:r>
      <w:r w:rsidR="00FD6DD3" w:rsidRPr="00B62391">
        <w:t>. Also</w:t>
      </w:r>
      <w:r w:rsidR="00B926FA" w:rsidRPr="00B62391">
        <w:t>,</w:t>
      </w:r>
      <w:r w:rsidR="00FD6DD3" w:rsidRPr="00B62391">
        <w:t xml:space="preserve"> because it is interesting to see if the human artificial sex-chromosomes are good enough</w:t>
      </w:r>
      <w:r w:rsidR="00141F58" w:rsidRPr="00B62391">
        <w:t xml:space="preserve"> for applying this method in closely related species</w:t>
      </w:r>
      <w:r w:rsidR="00516B81">
        <w:t>?</w:t>
      </w:r>
    </w:p>
    <w:p w14:paraId="0444E03E" w14:textId="4CF2905F" w:rsidR="000F2FBD" w:rsidRPr="00B62391" w:rsidRDefault="00A6305A" w:rsidP="00A71124">
      <w:pPr>
        <w:pStyle w:val="Heading1"/>
      </w:pPr>
      <w:bookmarkStart w:id="14" w:name="_Toc516349373"/>
      <w:r w:rsidRPr="00B62391">
        <w:t>Result</w:t>
      </w:r>
      <w:r w:rsidR="00693A8C" w:rsidRPr="00B62391">
        <w:t>s</w:t>
      </w:r>
      <w:bookmarkEnd w:id="14"/>
    </w:p>
    <w:p w14:paraId="15FDF886" w14:textId="5BB076FE" w:rsidR="000F2FBD" w:rsidRPr="00B62391" w:rsidRDefault="000F2FBD" w:rsidP="00A71124">
      <w:pPr>
        <w:pStyle w:val="Heading2"/>
      </w:pPr>
      <w:bookmarkStart w:id="15" w:name="_Toc516349374"/>
      <w:r w:rsidRPr="00B62391">
        <w:t>C</w:t>
      </w:r>
      <w:r w:rsidR="00537293" w:rsidRPr="00B62391">
        <w:t>omparison: human vs.</w:t>
      </w:r>
      <w:r w:rsidRPr="00B62391">
        <w:t xml:space="preserve"> </w:t>
      </w:r>
      <w:r w:rsidR="00A7273E" w:rsidRPr="00B62391">
        <w:t>species-specific</w:t>
      </w:r>
      <w:r w:rsidR="00675E32" w:rsidRPr="00B62391">
        <w:t xml:space="preserve"> artificial</w:t>
      </w:r>
      <w:r w:rsidRPr="00B62391">
        <w:t xml:space="preserve"> chromosomes</w:t>
      </w:r>
      <w:bookmarkEnd w:id="15"/>
    </w:p>
    <w:p w14:paraId="42557C78" w14:textId="01125163" w:rsidR="000D1D69" w:rsidRPr="00B62391" w:rsidRDefault="00141F58" w:rsidP="00A71124">
      <w:r w:rsidRPr="00B62391">
        <w:t>We first</w:t>
      </w:r>
      <w:r w:rsidR="008A119E" w:rsidRPr="00B62391">
        <w:t xml:space="preserve"> validate</w:t>
      </w:r>
      <w:r w:rsidRPr="00B62391">
        <w:t>d</w:t>
      </w:r>
      <w:r w:rsidR="008A119E" w:rsidRPr="00B62391">
        <w:t xml:space="preserve"> the </w:t>
      </w:r>
      <w:r w:rsidR="00BC5673" w:rsidRPr="00B62391">
        <w:t>ACs</w:t>
      </w:r>
      <w:r w:rsidR="008A119E" w:rsidRPr="00B62391">
        <w:t xml:space="preserve"> assembled for chimpanzee and gorilla</w:t>
      </w:r>
      <w:r w:rsidRPr="00B62391">
        <w:t>.</w:t>
      </w:r>
      <w:r w:rsidR="008A119E" w:rsidRPr="00B62391">
        <w:t xml:space="preserve"> </w:t>
      </w:r>
      <w:r w:rsidRPr="00B62391">
        <w:t>W</w:t>
      </w:r>
      <w:r w:rsidR="008A119E" w:rsidRPr="00B62391">
        <w:t>e expect to see that the species-specific artific</w:t>
      </w:r>
      <w:r w:rsidR="00321405" w:rsidRPr="00B62391">
        <w:t>i</w:t>
      </w:r>
      <w:r w:rsidR="008A119E" w:rsidRPr="00B62391">
        <w:t xml:space="preserve">al chromosomes have a higher coverage compared to that of the human </w:t>
      </w:r>
      <w:r w:rsidR="00BC5673" w:rsidRPr="00B62391">
        <w:t>AC</w:t>
      </w:r>
      <w:r w:rsidR="008A119E" w:rsidRPr="00B62391">
        <w:t>.</w:t>
      </w:r>
      <w:r w:rsidR="00D5108D" w:rsidRPr="00B62391">
        <w:t xml:space="preserve"> </w:t>
      </w:r>
      <w:r w:rsidR="005D5AD1" w:rsidRPr="00B62391">
        <w:t xml:space="preserve">For all species and sex, the </w:t>
      </w:r>
      <w:r w:rsidRPr="00B62391">
        <w:t xml:space="preserve">mean difference of coverage between the species-specific AC and the human </w:t>
      </w:r>
      <w:commentRangeStart w:id="16"/>
      <w:r w:rsidRPr="00B62391">
        <w:t>AC</w:t>
      </w:r>
      <w:commentRangeEnd w:id="16"/>
      <w:r w:rsidRPr="00B62391">
        <w:rPr>
          <w:rStyle w:val="CommentReference"/>
        </w:rPr>
        <w:commentReference w:id="16"/>
      </w:r>
      <w:r w:rsidRPr="00B62391">
        <w:t xml:space="preserve"> </w:t>
      </w:r>
      <w:r w:rsidR="005D5AD1" w:rsidRPr="00B62391">
        <w:t>(</w:t>
      </w:r>
      <w:r w:rsidR="00074775" w:rsidRPr="00B62391">
        <w:fldChar w:fldCharType="begin"/>
      </w:r>
      <w:r w:rsidR="00074775" w:rsidRPr="00B62391">
        <w:instrText xml:space="preserve"> REF _Ref515103279 \h </w:instrText>
      </w:r>
      <w:r w:rsidR="00074775" w:rsidRPr="00B62391">
        <w:fldChar w:fldCharType="separate"/>
      </w:r>
      <w:r w:rsidR="00710C10" w:rsidRPr="00B62391">
        <w:t xml:space="preserve">Table </w:t>
      </w:r>
      <w:r w:rsidR="00710C10">
        <w:rPr>
          <w:noProof/>
        </w:rPr>
        <w:t>2</w:t>
      </w:r>
      <w:r w:rsidR="00074775" w:rsidRPr="00B62391">
        <w:fldChar w:fldCharType="end"/>
      </w:r>
      <w:r w:rsidR="005D5AD1" w:rsidRPr="00B62391">
        <w:t>) is higher when using the species-specific</w:t>
      </w:r>
      <w:r w:rsidR="00166A50" w:rsidRPr="00B62391">
        <w:t>,</w:t>
      </w:r>
      <w:r w:rsidR="005D5AD1" w:rsidRPr="00B62391">
        <w:t xml:space="preserve"> over the human artific</w:t>
      </w:r>
      <w:r w:rsidR="00321405" w:rsidRPr="00B62391">
        <w:t>i</w:t>
      </w:r>
      <w:r w:rsidR="005D5AD1" w:rsidRPr="00B62391">
        <w:t>al chromo</w:t>
      </w:r>
      <w:r w:rsidR="00FD6DD3" w:rsidRPr="00B62391">
        <w:t>some.</w:t>
      </w:r>
      <w:r w:rsidR="00D5108D" w:rsidRPr="00B62391">
        <w:t xml:space="preserve"> Because of the varying number of sex chromosomes present in different sexes, we expect to see double the amount of copies for each gene, though dosage co</w:t>
      </w:r>
      <w:r w:rsidR="007129DA" w:rsidRPr="00B62391">
        <w:t xml:space="preserve">mpensation might </w:t>
      </w:r>
      <w:r w:rsidR="007129DA" w:rsidRPr="00B62391">
        <w:lastRenderedPageBreak/>
        <w:t>counteract doubling</w:t>
      </w:r>
      <w:r w:rsidR="00D5108D" w:rsidRPr="00B62391">
        <w:t xml:space="preserve">. </w:t>
      </w:r>
      <w:r w:rsidR="00B926FA" w:rsidRPr="00B62391">
        <w:t>Generally,</w:t>
      </w:r>
      <w:r w:rsidR="00D5108D" w:rsidRPr="00B62391">
        <w:t xml:space="preserve"> females show a higher c</w:t>
      </w:r>
      <w:r w:rsidRPr="00B62391">
        <w:t xml:space="preserve">overage </w:t>
      </w:r>
      <w:r w:rsidR="00D5108D" w:rsidRPr="00B62391">
        <w:t>(</w:t>
      </w:r>
      <w:r w:rsidR="00D5108D" w:rsidRPr="00B62391">
        <w:fldChar w:fldCharType="begin"/>
      </w:r>
      <w:r w:rsidR="00D5108D" w:rsidRPr="00B62391">
        <w:instrText xml:space="preserve"> REF _Ref515133874 \h </w:instrText>
      </w:r>
      <w:r w:rsidR="00D5108D" w:rsidRPr="00B62391">
        <w:fldChar w:fldCharType="separate"/>
      </w:r>
      <w:r w:rsidR="00710C10" w:rsidRPr="00B62391">
        <w:t xml:space="preserve">Figure </w:t>
      </w:r>
      <w:r w:rsidR="00710C10">
        <w:rPr>
          <w:noProof/>
        </w:rPr>
        <w:t>2</w:t>
      </w:r>
      <w:r w:rsidR="00D5108D" w:rsidRPr="00B62391">
        <w:fldChar w:fldCharType="end"/>
      </w:r>
      <w:r w:rsidR="00D5108D" w:rsidRPr="00B62391">
        <w:t xml:space="preserve"> and </w:t>
      </w:r>
      <w:r w:rsidR="00D5108D" w:rsidRPr="00B62391">
        <w:fldChar w:fldCharType="begin"/>
      </w:r>
      <w:r w:rsidR="00D5108D" w:rsidRPr="00B62391">
        <w:instrText xml:space="preserve"> REF _Ref515103621 \h </w:instrText>
      </w:r>
      <w:r w:rsidR="00D5108D" w:rsidRPr="00B62391">
        <w:fldChar w:fldCharType="separate"/>
      </w:r>
      <w:r w:rsidR="00710C10" w:rsidRPr="00321405">
        <w:t xml:space="preserve">Figure </w:t>
      </w:r>
      <w:r w:rsidR="00710C10">
        <w:rPr>
          <w:noProof/>
        </w:rPr>
        <w:t>3</w:t>
      </w:r>
      <w:r w:rsidR="00D5108D" w:rsidRPr="00B62391">
        <w:fldChar w:fldCharType="end"/>
      </w:r>
      <w:r w:rsidR="00675E32" w:rsidRPr="00B62391">
        <w:t>)</w:t>
      </w:r>
      <w:r w:rsidR="007129DA" w:rsidRPr="00B62391">
        <w:t xml:space="preserve"> </w:t>
      </w:r>
      <w:r w:rsidR="005367BF" w:rsidRPr="00B62391">
        <w:rPr>
          <w:noProof/>
          <w:lang w:eastAsia="fr-FR" w:bidi="ar-SA"/>
        </w:rPr>
        <w:drawing>
          <wp:inline distT="0" distB="0" distL="0" distR="0" wp14:anchorId="66988D73" wp14:editId="45F6B66D">
            <wp:extent cx="6116320" cy="305371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_chimp.pdf"/>
                    <pic:cNvPicPr/>
                  </pic:nvPicPr>
                  <pic:blipFill>
                    <a:blip r:embed="rId12">
                      <a:extLst>
                        <a:ext uri="{28A0092B-C50C-407E-A947-70E740481C1C}">
                          <a14:useLocalDpi xmlns:a14="http://schemas.microsoft.com/office/drawing/2010/main"/>
                        </a:ext>
                      </a:extLst>
                    </a:blip>
                    <a:stretch>
                      <a:fillRect/>
                    </a:stretch>
                  </pic:blipFill>
                  <pic:spPr>
                    <a:xfrm>
                      <a:off x="0" y="0"/>
                      <a:ext cx="6120126" cy="3055615"/>
                    </a:xfrm>
                    <a:prstGeom prst="rect">
                      <a:avLst/>
                    </a:prstGeom>
                  </pic:spPr>
                </pic:pic>
              </a:graphicData>
            </a:graphic>
          </wp:inline>
        </w:drawing>
      </w:r>
    </w:p>
    <w:p w14:paraId="14AE42B8" w14:textId="19EB788B" w:rsidR="005367BF" w:rsidRPr="00B62391" w:rsidRDefault="000D1D69" w:rsidP="00A71124">
      <w:pPr>
        <w:pStyle w:val="Caption"/>
      </w:pPr>
      <w:bookmarkStart w:id="17" w:name="_Ref515133874"/>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2</w:t>
      </w:r>
      <w:r w:rsidR="00BF418D" w:rsidRPr="00B62391">
        <w:fldChar w:fldCharType="end"/>
      </w:r>
      <w:bookmarkEnd w:id="17"/>
      <w:r w:rsidRPr="00B62391">
        <w:t xml:space="preserve">: </w:t>
      </w:r>
      <w:r w:rsidR="003C17E0" w:rsidRPr="00B62391">
        <w:t>Comparison of the coverage for each gene, for the human AC or the species-specific ACs for chimpanzees. The mean is calculated by averaging the coverage over all the individuals.</w:t>
      </w:r>
    </w:p>
    <w:p w14:paraId="0521CD9B" w14:textId="18ED9936" w:rsidR="0084779F" w:rsidRDefault="0084779F" w:rsidP="0084779F">
      <w:pPr>
        <w:spacing w:before="240"/>
      </w:pPr>
      <w:r>
        <w:t>In chimpanzee</w:t>
      </w:r>
      <w:r w:rsidRPr="0008412D">
        <w:t>, for most of the X-linked genes and for both males and females, the mean difference between the species-specific and the human AC coverage is small, except for GAGE4 where the human AC has a coverage that is </w:t>
      </w:r>
      <w:r>
        <w:t xml:space="preserve">at least </w:t>
      </w:r>
      <w:proofErr w:type="gramStart"/>
      <w:r>
        <w:t>4</w:t>
      </w:r>
      <w:r w:rsidRPr="0008412D">
        <w:t xml:space="preserve"> fold</w:t>
      </w:r>
      <w:proofErr w:type="gramEnd"/>
      <w:r w:rsidRPr="0008412D">
        <w:t xml:space="preserve"> higher than</w:t>
      </w:r>
      <w:r>
        <w:t xml:space="preserve"> that of</w:t>
      </w:r>
      <w:r w:rsidRPr="0008412D">
        <w:t xml:space="preserve"> the species-specific AC</w:t>
      </w:r>
      <w:r>
        <w:t xml:space="preserve"> (</w:t>
      </w:r>
      <w:r>
        <w:fldChar w:fldCharType="begin"/>
      </w:r>
      <w:r>
        <w:instrText xml:space="preserve"> REF _Ref515133874 \h </w:instrText>
      </w:r>
      <w:r>
        <w:fldChar w:fldCharType="separate"/>
      </w:r>
      <w:r w:rsidRPr="00B62391">
        <w:t xml:space="preserve">Figure </w:t>
      </w:r>
      <w:r>
        <w:rPr>
          <w:noProof/>
        </w:rPr>
        <w:t>2</w:t>
      </w:r>
      <w:r>
        <w:fldChar w:fldCharType="end"/>
      </w:r>
      <w:r>
        <w:t>).</w:t>
      </w:r>
    </w:p>
    <w:p w14:paraId="56C2C91B" w14:textId="2C4EF20F" w:rsidR="004F1A0D" w:rsidRPr="0008412D" w:rsidRDefault="004F1A0D" w:rsidP="004F1A0D">
      <w:r w:rsidRPr="0008412D">
        <w:t>The Y-linked genes show a higher coverage on the species-specific AC. This is consistent with the mean difference of coverage between the species-specific AC and the human AC, which is higher for the Y-linked genes (Table 2). The fact that the sensitivity of the artificial chromosome is bigger for the Y chromosome suggests that the Y chromosomes are more divergent between species than the X chromosomes.</w:t>
      </w:r>
      <w:r w:rsidR="00F52FA7">
        <w:t xml:space="preserve"> (??</w:t>
      </w:r>
      <w:proofErr w:type="spellStart"/>
      <w:r w:rsidR="00F52FA7">
        <w:t>har</w:t>
      </w:r>
      <w:proofErr w:type="spellEnd"/>
      <w:r w:rsidR="00F52FA7">
        <w:t xml:space="preserve"> </w:t>
      </w:r>
      <w:proofErr w:type="spellStart"/>
      <w:r w:rsidR="00F52FA7">
        <w:t>jeg</w:t>
      </w:r>
      <w:proofErr w:type="spellEnd"/>
      <w:r w:rsidR="00F52FA7">
        <w:t xml:space="preserve"> </w:t>
      </w:r>
      <w:proofErr w:type="spellStart"/>
      <w:r w:rsidR="00F52FA7">
        <w:t>allerede</w:t>
      </w:r>
      <w:proofErr w:type="spellEnd"/>
      <w:r w:rsidR="00F52FA7">
        <w:t xml:space="preserve"> </w:t>
      </w:r>
      <w:proofErr w:type="spellStart"/>
      <w:r w:rsidR="00F52FA7">
        <w:t>skrevet</w:t>
      </w:r>
      <w:proofErr w:type="spellEnd"/>
      <w:r w:rsidR="00F52FA7">
        <w:t xml:space="preserve"> om </w:t>
      </w:r>
      <w:proofErr w:type="spellStart"/>
      <w:r w:rsidR="00F52FA7">
        <w:t>en</w:t>
      </w:r>
      <w:proofErr w:type="spellEnd"/>
      <w:r w:rsidR="00F52FA7">
        <w:t xml:space="preserve"> </w:t>
      </w:r>
      <w:proofErr w:type="spellStart"/>
      <w:r w:rsidR="00F52FA7">
        <w:t>mulig</w:t>
      </w:r>
      <w:proofErr w:type="spellEnd"/>
      <w:r w:rsidR="00F52FA7">
        <w:t xml:space="preserve"> AMELY homolog (AMELX))</w:t>
      </w:r>
    </w:p>
    <w:p w14:paraId="38A07F9C" w14:textId="2FB8E607" w:rsidR="000D1D69" w:rsidRPr="00B62391" w:rsidRDefault="003C17E0" w:rsidP="00A71124">
      <w:pPr>
        <w:pStyle w:val="Caption"/>
      </w:pPr>
      <w:bookmarkStart w:id="18" w:name="_Ref515055271"/>
      <w:bookmarkStart w:id="19" w:name="_Ref515103279"/>
      <w:bookmarkStart w:id="20" w:name="_Ref515118758"/>
      <w:r w:rsidRPr="00B62391">
        <w:rPr>
          <w:noProof/>
          <w:lang w:eastAsia="fr-FR" w:bidi="ar-SA"/>
        </w:rPr>
        <w:lastRenderedPageBreak/>
        <w:drawing>
          <wp:anchor distT="0" distB="0" distL="114300" distR="114300" simplePos="0" relativeHeight="251658240" behindDoc="0" locked="0" layoutInCell="1" allowOverlap="1" wp14:anchorId="5F9182E9" wp14:editId="2B31E56E">
            <wp:simplePos x="0" y="0"/>
            <wp:positionH relativeFrom="rightMargin">
              <wp:posOffset>-2632710</wp:posOffset>
            </wp:positionH>
            <wp:positionV relativeFrom="paragraph">
              <wp:posOffset>1454010</wp:posOffset>
            </wp:positionV>
            <wp:extent cx="3052800" cy="3052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ll_gorilla.pdf"/>
                    <pic:cNvPicPr/>
                  </pic:nvPicPr>
                  <pic:blipFill>
                    <a:blip r:embed="rId13">
                      <a:extLst>
                        <a:ext uri="{28A0092B-C50C-407E-A947-70E740481C1C}">
                          <a14:useLocalDpi xmlns:a14="http://schemas.microsoft.com/office/drawing/2010/main"/>
                        </a:ext>
                      </a:extLst>
                    </a:blip>
                    <a:stretch>
                      <a:fillRect/>
                    </a:stretch>
                  </pic:blipFill>
                  <pic:spPr>
                    <a:xfrm>
                      <a:off x="0" y="0"/>
                      <a:ext cx="3052800" cy="3052800"/>
                    </a:xfrm>
                    <a:prstGeom prst="rect">
                      <a:avLst/>
                    </a:prstGeom>
                  </pic:spPr>
                </pic:pic>
              </a:graphicData>
            </a:graphic>
            <wp14:sizeRelH relativeFrom="page">
              <wp14:pctWidth>0</wp14:pctWidth>
            </wp14:sizeRelH>
            <wp14:sizeRelV relativeFrom="page">
              <wp14:pctHeight>0</wp14:pctHeight>
            </wp14:sizeRelV>
          </wp:anchor>
        </w:drawing>
      </w:r>
      <w:bookmarkEnd w:id="18"/>
      <w:r w:rsidRPr="00B62391">
        <w:rPr>
          <w:noProof/>
          <w:lang w:eastAsia="fr-FR" w:bidi="ar-SA"/>
        </w:rPr>
        <mc:AlternateContent>
          <mc:Choice Requires="wps">
            <w:drawing>
              <wp:anchor distT="0" distB="0" distL="114300" distR="114300" simplePos="0" relativeHeight="251660288" behindDoc="0" locked="0" layoutInCell="1" allowOverlap="1" wp14:anchorId="0D9552EF" wp14:editId="4F77BBBF">
                <wp:simplePos x="0" y="0"/>
                <wp:positionH relativeFrom="column">
                  <wp:posOffset>3483610</wp:posOffset>
                </wp:positionH>
                <wp:positionV relativeFrom="paragraph">
                  <wp:posOffset>718346</wp:posOffset>
                </wp:positionV>
                <wp:extent cx="3059430" cy="1033780"/>
                <wp:effectExtent l="0" t="0" r="1270" b="12065"/>
                <wp:wrapSquare wrapText="bothSides"/>
                <wp:docPr id="2" name="Text Box 2"/>
                <wp:cNvGraphicFramePr/>
                <a:graphic xmlns:a="http://schemas.openxmlformats.org/drawingml/2006/main">
                  <a:graphicData uri="http://schemas.microsoft.com/office/word/2010/wordprocessingShape">
                    <wps:wsp>
                      <wps:cNvSpPr txBox="1"/>
                      <wps:spPr>
                        <a:xfrm>
                          <a:off x="0" y="0"/>
                          <a:ext cx="3059430" cy="1033780"/>
                        </a:xfrm>
                        <a:prstGeom prst="rect">
                          <a:avLst/>
                        </a:prstGeom>
                        <a:solidFill>
                          <a:prstClr val="white"/>
                        </a:solidFill>
                        <a:ln>
                          <a:noFill/>
                        </a:ln>
                      </wps:spPr>
                      <wps:txbx>
                        <w:txbxContent>
                          <w:p w14:paraId="2A2515FB" w14:textId="1227E788" w:rsidR="00F62E9E" w:rsidRPr="00321405" w:rsidRDefault="00F62E9E" w:rsidP="00A71124">
                            <w:pPr>
                              <w:pStyle w:val="Caption"/>
                            </w:pPr>
                            <w:bookmarkStart w:id="21" w:name="_Ref515103621"/>
                            <w:r w:rsidRPr="00321405">
                              <w:t xml:space="preserve">Figure </w:t>
                            </w:r>
                            <w:r>
                              <w:rPr>
                                <w:noProof/>
                              </w:rPr>
                              <w:fldChar w:fldCharType="begin"/>
                            </w:r>
                            <w:r>
                              <w:rPr>
                                <w:noProof/>
                              </w:rPr>
                              <w:instrText xml:space="preserve"> SEQ Figure \* ARABIC </w:instrText>
                            </w:r>
                            <w:r>
                              <w:rPr>
                                <w:noProof/>
                              </w:rPr>
                              <w:fldChar w:fldCharType="separate"/>
                            </w:r>
                            <w:r w:rsidR="00710C10">
                              <w:rPr>
                                <w:noProof/>
                              </w:rPr>
                              <w:t>3</w:t>
                            </w:r>
                            <w:r>
                              <w:rPr>
                                <w:noProof/>
                              </w:rPr>
                              <w:fldChar w:fldCharType="end"/>
                            </w:r>
                            <w:bookmarkEnd w:id="21"/>
                            <w:r w:rsidRPr="00321405">
                              <w:t xml:space="preserve">: </w:t>
                            </w:r>
                            <w:r>
                              <w:t>Comparison of the coverage for each gene,</w:t>
                            </w:r>
                            <w:r w:rsidRPr="00321405">
                              <w:t xml:space="preserve"> </w:t>
                            </w:r>
                            <w:r>
                              <w:t xml:space="preserve">for </w:t>
                            </w:r>
                            <w:r w:rsidRPr="00321405">
                              <w:t>the</w:t>
                            </w:r>
                            <w:r>
                              <w:t xml:space="preserve"> human AC</w:t>
                            </w:r>
                            <w:r w:rsidRPr="00321405">
                              <w:t xml:space="preserve"> or the</w:t>
                            </w:r>
                            <w:r>
                              <w:t xml:space="preserve"> species-specific</w:t>
                            </w:r>
                            <w:r w:rsidRPr="00321405">
                              <w:t xml:space="preserve"> ACs</w:t>
                            </w:r>
                            <w:r>
                              <w:t xml:space="preserve"> for gorillas</w:t>
                            </w:r>
                            <w:r w:rsidRPr="00321405">
                              <w:t>. The mean is calculated by averaging the coverage o</w:t>
                            </w:r>
                            <w:r>
                              <w:t>ver</w:t>
                            </w:r>
                            <w:r w:rsidRPr="00321405">
                              <w:t xml:space="preserve"> all the individuals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9552EF" id="_x0000_t202" coordsize="21600,21600" o:spt="202" path="m,l,21600r21600,l21600,xe">
                <v:stroke joinstyle="miter"/>
                <v:path gradientshapeok="t" o:connecttype="rect"/>
              </v:shapetype>
              <v:shape id="Text Box 2" o:spid="_x0000_s1026" type="#_x0000_t202" style="position:absolute;margin-left:274.3pt;margin-top:56.55pt;width:240.9pt;height:81.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" stroked="f">
                <v:textbox style="mso-fit-shape-to-text:t" inset="0,0,0,0">
                  <w:txbxContent>
                    <w:p w14:paraId="2A2515FB" w14:textId="1227E788" w:rsidR="00F62E9E" w:rsidRPr="00321405" w:rsidRDefault="00F62E9E" w:rsidP="00A71124">
                      <w:pPr>
                        <w:pStyle w:val="Caption"/>
                      </w:pPr>
                      <w:bookmarkStart w:id="22" w:name="_Ref515103621"/>
                      <w:r w:rsidRPr="00321405">
                        <w:t xml:space="preserve">Figure </w:t>
                      </w:r>
                      <w:r>
                        <w:rPr>
                          <w:noProof/>
                        </w:rPr>
                        <w:fldChar w:fldCharType="begin"/>
                      </w:r>
                      <w:r>
                        <w:rPr>
                          <w:noProof/>
                        </w:rPr>
                        <w:instrText xml:space="preserve"> SEQ Figure \* ARABIC </w:instrText>
                      </w:r>
                      <w:r>
                        <w:rPr>
                          <w:noProof/>
                        </w:rPr>
                        <w:fldChar w:fldCharType="separate"/>
                      </w:r>
                      <w:r w:rsidR="00710C10">
                        <w:rPr>
                          <w:noProof/>
                        </w:rPr>
                        <w:t>3</w:t>
                      </w:r>
                      <w:r>
                        <w:rPr>
                          <w:noProof/>
                        </w:rPr>
                        <w:fldChar w:fldCharType="end"/>
                      </w:r>
                      <w:bookmarkEnd w:id="22"/>
                      <w:r w:rsidRPr="00321405">
                        <w:t xml:space="preserve">: </w:t>
                      </w:r>
                      <w:r>
                        <w:t>Comparison of the coverage for each gene,</w:t>
                      </w:r>
                      <w:r w:rsidRPr="00321405">
                        <w:t xml:space="preserve"> </w:t>
                      </w:r>
                      <w:r>
                        <w:t xml:space="preserve">for </w:t>
                      </w:r>
                      <w:r w:rsidRPr="00321405">
                        <w:t>the</w:t>
                      </w:r>
                      <w:r>
                        <w:t xml:space="preserve"> human AC</w:t>
                      </w:r>
                      <w:r w:rsidRPr="00321405">
                        <w:t xml:space="preserve"> or the</w:t>
                      </w:r>
                      <w:r>
                        <w:t xml:space="preserve"> species-specific</w:t>
                      </w:r>
                      <w:r w:rsidRPr="00321405">
                        <w:t xml:space="preserve"> ACs</w:t>
                      </w:r>
                      <w:r>
                        <w:t xml:space="preserve"> for gorillas</w:t>
                      </w:r>
                      <w:r w:rsidRPr="00321405">
                        <w:t>. The mean is calculated by averaging the coverage o</w:t>
                      </w:r>
                      <w:r>
                        <w:t>ver</w:t>
                      </w:r>
                      <w:r w:rsidRPr="00321405">
                        <w:t xml:space="preserve"> all the individuals</w:t>
                      </w:r>
                      <w:r>
                        <w:t>.</w:t>
                      </w:r>
                    </w:p>
                  </w:txbxContent>
                </v:textbox>
                <w10:wrap type="square"/>
              </v:shape>
            </w:pict>
          </mc:Fallback>
        </mc:AlternateContent>
      </w:r>
      <w:r w:rsidR="000D1D69" w:rsidRPr="00B62391">
        <w:t xml:space="preserve">Table </w:t>
      </w:r>
      <w:r w:rsidR="00BF418D" w:rsidRPr="00B62391">
        <w:fldChar w:fldCharType="begin"/>
      </w:r>
      <w:r w:rsidR="00BF418D" w:rsidRPr="00B62391">
        <w:instrText xml:space="preserve"> SEQ Table \* ARABIC </w:instrText>
      </w:r>
      <w:r w:rsidR="00BF418D" w:rsidRPr="00B62391">
        <w:fldChar w:fldCharType="separate"/>
      </w:r>
      <w:r w:rsidR="00710C10">
        <w:rPr>
          <w:noProof/>
        </w:rPr>
        <w:t>2</w:t>
      </w:r>
      <w:r w:rsidR="00BF418D" w:rsidRPr="00B62391">
        <w:fldChar w:fldCharType="end"/>
      </w:r>
      <w:bookmarkEnd w:id="19"/>
      <w:r w:rsidR="000D1D69" w:rsidRPr="00B62391">
        <w:t xml:space="preserve">: The mean individual-pair relative difference is calculated by taking one individual at a time, taking the difference of species-specific and human </w:t>
      </w:r>
      <w:r w:rsidR="00BC5673" w:rsidRPr="00B62391">
        <w:t>AC</w:t>
      </w:r>
      <w:r w:rsidR="000D1D69" w:rsidRPr="00B62391">
        <w:t xml:space="preserve"> coverage. Then taking the mean of a group (combination of species</w:t>
      </w:r>
      <w:r w:rsidR="00AB6C77" w:rsidRPr="00B62391">
        <w:t>,</w:t>
      </w:r>
      <w:r w:rsidR="000D1D69" w:rsidRPr="00B62391">
        <w:t xml:space="preserve"> sex</w:t>
      </w:r>
      <w:r w:rsidR="00AB6C77" w:rsidRPr="00B62391">
        <w:t xml:space="preserve"> and</w:t>
      </w:r>
      <w:r w:rsidR="000D1D69" w:rsidRPr="00B62391">
        <w:t xml:space="preserve"> chromosome). This statistic gives an impression on how much the species-specific artific</w:t>
      </w:r>
      <w:r w:rsidR="00321405" w:rsidRPr="00B62391">
        <w:t>i</w:t>
      </w:r>
      <w:r w:rsidR="000D1D69" w:rsidRPr="00B62391">
        <w:t xml:space="preserve">al chromosome performs better than the human </w:t>
      </w:r>
      <w:r w:rsidR="00BC5673" w:rsidRPr="00B62391">
        <w:t>AC</w:t>
      </w:r>
      <w:r w:rsidR="0084779F">
        <w:t>, pairing the ACs one individual and gene</w:t>
      </w:r>
      <w:r w:rsidR="000D1D69" w:rsidRPr="00B62391">
        <w:t xml:space="preserve"> at a time.</w:t>
      </w:r>
      <w:bookmarkEnd w:id="20"/>
    </w:p>
    <w:tbl>
      <w:tblPr>
        <w:tblStyle w:val="PlainTable4"/>
        <w:tblW w:w="5107" w:type="dxa"/>
        <w:tblLook w:val="04A0" w:firstRow="1" w:lastRow="0" w:firstColumn="1" w:lastColumn="0" w:noHBand="0" w:noVBand="1"/>
        <w:tblDescription w:val="nzt"/>
      </w:tblPr>
      <w:tblGrid>
        <w:gridCol w:w="1260"/>
        <w:gridCol w:w="1297"/>
        <w:gridCol w:w="962"/>
        <w:gridCol w:w="1588"/>
      </w:tblGrid>
      <w:tr w:rsidR="0018664B" w:rsidRPr="00B62391" w14:paraId="5F8F18B1" w14:textId="77777777" w:rsidTr="008F75DC">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auto"/>
            </w:tcBorders>
            <w:noWrap/>
            <w:vAlign w:val="center"/>
            <w:hideMark/>
          </w:tcPr>
          <w:p w14:paraId="71392B95" w14:textId="0EF3E77C" w:rsidR="0018664B" w:rsidRPr="00B62391" w:rsidRDefault="0018664B" w:rsidP="00EC0E0D">
            <w:pPr>
              <w:pStyle w:val="tablecontent"/>
              <w:rPr>
                <w:lang w:val="en-US"/>
              </w:rPr>
            </w:pPr>
            <w:r w:rsidRPr="00B62391">
              <w:rPr>
                <w:lang w:val="en-US"/>
              </w:rPr>
              <w:t>Species</w:t>
            </w:r>
          </w:p>
        </w:tc>
        <w:tc>
          <w:tcPr>
            <w:tcW w:w="1297" w:type="dxa"/>
            <w:tcBorders>
              <w:bottom w:val="single" w:sz="4" w:space="0" w:color="auto"/>
            </w:tcBorders>
            <w:vAlign w:val="center"/>
          </w:tcPr>
          <w:p w14:paraId="083FEB3D" w14:textId="616F971A" w:rsidR="0018664B" w:rsidRPr="00B62391" w:rsidRDefault="0018664B" w:rsidP="00EC0E0D">
            <w:pPr>
              <w:pStyle w:val="tablecontent"/>
              <w:cnfStyle w:val="100000000000" w:firstRow="1" w:lastRow="0" w:firstColumn="0" w:lastColumn="0" w:oddVBand="0" w:evenVBand="0" w:oddHBand="0" w:evenHBand="0" w:firstRowFirstColumn="0" w:firstRowLastColumn="0" w:lastRowFirstColumn="0" w:lastRowLastColumn="0"/>
              <w:rPr>
                <w:lang w:val="en-US"/>
              </w:rPr>
            </w:pPr>
            <w:r w:rsidRPr="00B62391">
              <w:rPr>
                <w:lang w:val="en-US"/>
              </w:rPr>
              <w:t>Chromosome</w:t>
            </w:r>
          </w:p>
        </w:tc>
        <w:tc>
          <w:tcPr>
            <w:tcW w:w="962" w:type="dxa"/>
            <w:tcBorders>
              <w:bottom w:val="single" w:sz="4" w:space="0" w:color="auto"/>
            </w:tcBorders>
            <w:noWrap/>
            <w:vAlign w:val="center"/>
            <w:hideMark/>
          </w:tcPr>
          <w:p w14:paraId="3949F73A" w14:textId="44C31020" w:rsidR="0018664B" w:rsidRPr="00B62391" w:rsidRDefault="0018664B" w:rsidP="00EC0E0D">
            <w:pPr>
              <w:pStyle w:val="tablecontent"/>
              <w:cnfStyle w:val="100000000000" w:firstRow="1" w:lastRow="0" w:firstColumn="0" w:lastColumn="0" w:oddVBand="0" w:evenVBand="0" w:oddHBand="0" w:evenHBand="0" w:firstRowFirstColumn="0" w:firstRowLastColumn="0" w:lastRowFirstColumn="0" w:lastRowLastColumn="0"/>
              <w:rPr>
                <w:lang w:val="en-US"/>
              </w:rPr>
            </w:pPr>
            <w:r w:rsidRPr="00B62391">
              <w:rPr>
                <w:lang w:val="en-US"/>
              </w:rPr>
              <w:t>Sex</w:t>
            </w:r>
          </w:p>
        </w:tc>
        <w:tc>
          <w:tcPr>
            <w:tcW w:w="1588" w:type="dxa"/>
            <w:tcBorders>
              <w:bottom w:val="single" w:sz="4" w:space="0" w:color="auto"/>
            </w:tcBorders>
            <w:noWrap/>
            <w:vAlign w:val="center"/>
            <w:hideMark/>
          </w:tcPr>
          <w:p w14:paraId="0545BDCD" w14:textId="7D53BB0A" w:rsidR="0018664B" w:rsidRPr="00B62391" w:rsidRDefault="0018664B" w:rsidP="00EC0E0D">
            <w:pPr>
              <w:pStyle w:val="tablecontent"/>
              <w:cnfStyle w:val="100000000000" w:firstRow="1" w:lastRow="0" w:firstColumn="0" w:lastColumn="0" w:oddVBand="0" w:evenVBand="0" w:oddHBand="0" w:evenHBand="0" w:firstRowFirstColumn="0" w:firstRowLastColumn="0" w:lastRowFirstColumn="0" w:lastRowLastColumn="0"/>
              <w:rPr>
                <w:lang w:val="en-US"/>
              </w:rPr>
            </w:pPr>
            <w:r w:rsidRPr="00B62391">
              <w:rPr>
                <w:lang w:val="en-US"/>
              </w:rPr>
              <w:t>Mean individual-pair relative difference</w:t>
            </w:r>
          </w:p>
        </w:tc>
      </w:tr>
      <w:tr w:rsidR="0018664B" w:rsidRPr="00B62391" w14:paraId="7C57DF4A"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auto"/>
            </w:tcBorders>
            <w:noWrap/>
            <w:vAlign w:val="center"/>
            <w:hideMark/>
          </w:tcPr>
          <w:p w14:paraId="0FB3397C" w14:textId="1A4A8A2A"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tcBorders>
              <w:top w:val="single" w:sz="4" w:space="0" w:color="auto"/>
            </w:tcBorders>
            <w:vAlign w:val="center"/>
          </w:tcPr>
          <w:p w14:paraId="318447AE" w14:textId="1104A920"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X</w:t>
            </w:r>
          </w:p>
        </w:tc>
        <w:tc>
          <w:tcPr>
            <w:tcW w:w="962" w:type="dxa"/>
            <w:tcBorders>
              <w:top w:val="single" w:sz="4" w:space="0" w:color="auto"/>
            </w:tcBorders>
            <w:noWrap/>
            <w:vAlign w:val="center"/>
            <w:hideMark/>
          </w:tcPr>
          <w:p w14:paraId="69B11533" w14:textId="173042ED"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F</w:t>
            </w:r>
          </w:p>
        </w:tc>
        <w:tc>
          <w:tcPr>
            <w:tcW w:w="1588" w:type="dxa"/>
            <w:tcBorders>
              <w:top w:val="single" w:sz="4" w:space="0" w:color="auto"/>
            </w:tcBorders>
            <w:noWrap/>
            <w:vAlign w:val="center"/>
            <w:hideMark/>
          </w:tcPr>
          <w:p w14:paraId="60DC3E88" w14:textId="2270BF6F"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1.042</w:t>
            </w:r>
          </w:p>
        </w:tc>
      </w:tr>
      <w:tr w:rsidR="0018664B" w:rsidRPr="00B62391" w14:paraId="2FD13E04" w14:textId="77777777" w:rsidTr="008F75DC">
        <w:trPr>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521E0BB3" w14:textId="1813457A"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vAlign w:val="center"/>
          </w:tcPr>
          <w:p w14:paraId="3E0A060A" w14:textId="7AD8DA95"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X</w:t>
            </w:r>
          </w:p>
        </w:tc>
        <w:tc>
          <w:tcPr>
            <w:tcW w:w="962" w:type="dxa"/>
            <w:noWrap/>
            <w:vAlign w:val="center"/>
            <w:hideMark/>
          </w:tcPr>
          <w:p w14:paraId="65B3A891" w14:textId="3ABE9FEC"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M</w:t>
            </w:r>
          </w:p>
        </w:tc>
        <w:tc>
          <w:tcPr>
            <w:tcW w:w="1588" w:type="dxa"/>
            <w:noWrap/>
            <w:vAlign w:val="center"/>
            <w:hideMark/>
          </w:tcPr>
          <w:p w14:paraId="725130FD" w14:textId="1A1C8993"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1.060</w:t>
            </w:r>
          </w:p>
        </w:tc>
      </w:tr>
      <w:tr w:rsidR="0018664B" w:rsidRPr="00B62391" w14:paraId="6F43ABEF"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0944ECB5" w14:textId="3BBC6CEB"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vAlign w:val="center"/>
          </w:tcPr>
          <w:p w14:paraId="246B1A91" w14:textId="6C467B8A"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Y</w:t>
            </w:r>
          </w:p>
        </w:tc>
        <w:tc>
          <w:tcPr>
            <w:tcW w:w="962" w:type="dxa"/>
            <w:noWrap/>
            <w:vAlign w:val="center"/>
            <w:hideMark/>
          </w:tcPr>
          <w:p w14:paraId="343999A5" w14:textId="2196774A"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F</w:t>
            </w:r>
          </w:p>
        </w:tc>
        <w:tc>
          <w:tcPr>
            <w:tcW w:w="1588" w:type="dxa"/>
            <w:noWrap/>
            <w:vAlign w:val="center"/>
            <w:hideMark/>
          </w:tcPr>
          <w:p w14:paraId="3A051000" w14:textId="324E8AE3" w:rsidR="0018664B" w:rsidRPr="00B62391" w:rsidRDefault="00DD310C"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 xml:space="preserve">-  </w:t>
            </w:r>
          </w:p>
        </w:tc>
      </w:tr>
      <w:tr w:rsidR="0018664B" w:rsidRPr="00B62391" w14:paraId="08A406D6" w14:textId="77777777" w:rsidTr="008F75DC">
        <w:trPr>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227EB29" w14:textId="28CBCC9A" w:rsidR="0018664B" w:rsidRPr="00B62391" w:rsidRDefault="00DD310C" w:rsidP="00EC0E0D">
            <w:pPr>
              <w:pStyle w:val="tablecontent"/>
              <w:rPr>
                <w:lang w:val="en-US"/>
              </w:rPr>
            </w:pPr>
            <w:r w:rsidRPr="00B62391">
              <w:rPr>
                <w:lang w:val="en-US"/>
              </w:rPr>
              <w:t>c</w:t>
            </w:r>
            <w:r w:rsidR="0018664B" w:rsidRPr="00B62391">
              <w:rPr>
                <w:lang w:val="en-US"/>
              </w:rPr>
              <w:t>himpanzee</w:t>
            </w:r>
          </w:p>
        </w:tc>
        <w:tc>
          <w:tcPr>
            <w:tcW w:w="1297" w:type="dxa"/>
            <w:vAlign w:val="center"/>
          </w:tcPr>
          <w:p w14:paraId="244BBD2B" w14:textId="66FE4F3F"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Y</w:t>
            </w:r>
          </w:p>
        </w:tc>
        <w:tc>
          <w:tcPr>
            <w:tcW w:w="962" w:type="dxa"/>
            <w:noWrap/>
            <w:vAlign w:val="center"/>
            <w:hideMark/>
          </w:tcPr>
          <w:p w14:paraId="207536C6" w14:textId="3BE6E77F"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M</w:t>
            </w:r>
          </w:p>
        </w:tc>
        <w:tc>
          <w:tcPr>
            <w:tcW w:w="1588" w:type="dxa"/>
            <w:noWrap/>
            <w:vAlign w:val="center"/>
            <w:hideMark/>
          </w:tcPr>
          <w:p w14:paraId="146BDA57" w14:textId="54F1812B"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2.504</w:t>
            </w:r>
          </w:p>
        </w:tc>
      </w:tr>
      <w:tr w:rsidR="0018664B" w:rsidRPr="00B62391" w14:paraId="3C9D70A9"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17A7014F" w14:textId="6E274F46" w:rsidR="0018664B" w:rsidRPr="00B62391" w:rsidRDefault="00DD310C" w:rsidP="00EC0E0D">
            <w:pPr>
              <w:pStyle w:val="tablecontent"/>
              <w:rPr>
                <w:lang w:val="en-US"/>
              </w:rPr>
            </w:pPr>
            <w:r w:rsidRPr="00B62391">
              <w:rPr>
                <w:lang w:val="en-US"/>
              </w:rPr>
              <w:t>g</w:t>
            </w:r>
            <w:r w:rsidR="0018664B" w:rsidRPr="00B62391">
              <w:rPr>
                <w:lang w:val="en-US"/>
              </w:rPr>
              <w:t>orilla</w:t>
            </w:r>
          </w:p>
        </w:tc>
        <w:tc>
          <w:tcPr>
            <w:tcW w:w="1297" w:type="dxa"/>
            <w:vAlign w:val="center"/>
          </w:tcPr>
          <w:p w14:paraId="3829C83C" w14:textId="4533164D"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X</w:t>
            </w:r>
          </w:p>
        </w:tc>
        <w:tc>
          <w:tcPr>
            <w:tcW w:w="962" w:type="dxa"/>
            <w:noWrap/>
            <w:vAlign w:val="center"/>
            <w:hideMark/>
          </w:tcPr>
          <w:p w14:paraId="7CE9E4B3" w14:textId="08A4DFC9"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F</w:t>
            </w:r>
          </w:p>
        </w:tc>
        <w:tc>
          <w:tcPr>
            <w:tcW w:w="1588" w:type="dxa"/>
            <w:noWrap/>
            <w:vAlign w:val="center"/>
            <w:hideMark/>
          </w:tcPr>
          <w:p w14:paraId="3DA6A1E4" w14:textId="4304F09D" w:rsidR="0018664B" w:rsidRPr="00B62391" w:rsidRDefault="0018664B"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r w:rsidRPr="00B62391">
              <w:rPr>
                <w:lang w:val="en-US"/>
              </w:rPr>
              <w:t>1.246</w:t>
            </w:r>
          </w:p>
        </w:tc>
      </w:tr>
      <w:tr w:rsidR="0018664B" w:rsidRPr="00B62391" w14:paraId="5D801455" w14:textId="77777777" w:rsidTr="008F75DC">
        <w:trPr>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hideMark/>
          </w:tcPr>
          <w:p w14:paraId="7EF7CC25" w14:textId="6FE47BD3" w:rsidR="0018664B" w:rsidRPr="00B62391" w:rsidRDefault="00DD310C" w:rsidP="00EC0E0D">
            <w:pPr>
              <w:pStyle w:val="tablecontent"/>
              <w:rPr>
                <w:lang w:val="en-US"/>
              </w:rPr>
            </w:pPr>
            <w:r w:rsidRPr="00B62391">
              <w:rPr>
                <w:lang w:val="en-US"/>
              </w:rPr>
              <w:t>g</w:t>
            </w:r>
            <w:r w:rsidR="0018664B" w:rsidRPr="00B62391">
              <w:rPr>
                <w:lang w:val="en-US"/>
              </w:rPr>
              <w:t>orilla</w:t>
            </w:r>
          </w:p>
        </w:tc>
        <w:tc>
          <w:tcPr>
            <w:tcW w:w="1297" w:type="dxa"/>
            <w:vAlign w:val="center"/>
          </w:tcPr>
          <w:p w14:paraId="575DB9F1" w14:textId="53EB6FD3"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X</w:t>
            </w:r>
          </w:p>
        </w:tc>
        <w:tc>
          <w:tcPr>
            <w:tcW w:w="962" w:type="dxa"/>
            <w:noWrap/>
            <w:vAlign w:val="center"/>
            <w:hideMark/>
          </w:tcPr>
          <w:p w14:paraId="035FB5F6" w14:textId="35F371B3"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M</w:t>
            </w:r>
          </w:p>
        </w:tc>
        <w:tc>
          <w:tcPr>
            <w:tcW w:w="1588" w:type="dxa"/>
            <w:noWrap/>
            <w:vAlign w:val="center"/>
            <w:hideMark/>
          </w:tcPr>
          <w:p w14:paraId="2E5DBF49" w14:textId="72F73AF0" w:rsidR="0018664B" w:rsidRPr="00B62391" w:rsidRDefault="0018664B" w:rsidP="00EC0E0D">
            <w:pPr>
              <w:pStyle w:val="tablecontent"/>
              <w:cnfStyle w:val="000000000000" w:firstRow="0" w:lastRow="0" w:firstColumn="0" w:lastColumn="0" w:oddVBand="0" w:evenVBand="0" w:oddHBand="0" w:evenHBand="0" w:firstRowFirstColumn="0" w:firstRowLastColumn="0" w:lastRowFirstColumn="0" w:lastRowLastColumn="0"/>
              <w:rPr>
                <w:lang w:val="en-US"/>
              </w:rPr>
            </w:pPr>
            <w:r w:rsidRPr="00B62391">
              <w:rPr>
                <w:lang w:val="en-US"/>
              </w:rPr>
              <w:t>1.121</w:t>
            </w:r>
          </w:p>
        </w:tc>
      </w:tr>
      <w:tr w:rsidR="008F75DC" w:rsidRPr="00B62391" w14:paraId="7D2E797E" w14:textId="77777777" w:rsidTr="008F75D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60" w:type="dxa"/>
            <w:noWrap/>
            <w:vAlign w:val="center"/>
          </w:tcPr>
          <w:p w14:paraId="2110F82E" w14:textId="77777777" w:rsidR="008F75DC" w:rsidRPr="00B62391" w:rsidRDefault="008F75DC" w:rsidP="00EC0E0D">
            <w:pPr>
              <w:pStyle w:val="tablecontent"/>
              <w:rPr>
                <w:lang w:val="en-US"/>
              </w:rPr>
            </w:pPr>
          </w:p>
        </w:tc>
        <w:tc>
          <w:tcPr>
            <w:tcW w:w="1297" w:type="dxa"/>
            <w:vAlign w:val="center"/>
          </w:tcPr>
          <w:p w14:paraId="118CCC13" w14:textId="77777777" w:rsidR="008F75DC" w:rsidRPr="00B62391" w:rsidRDefault="008F75DC" w:rsidP="00EC0E0D">
            <w:pPr>
              <w:pStyle w:val="tablecontent"/>
              <w:cnfStyle w:val="000000100000" w:firstRow="0" w:lastRow="0" w:firstColumn="0" w:lastColumn="0" w:oddVBand="0" w:evenVBand="0" w:oddHBand="1" w:evenHBand="0" w:firstRowFirstColumn="0" w:firstRowLastColumn="0" w:lastRowFirstColumn="0" w:lastRowLastColumn="0"/>
              <w:rPr>
                <w:lang w:val="en-US"/>
              </w:rPr>
            </w:pPr>
          </w:p>
        </w:tc>
        <w:tc>
          <w:tcPr>
            <w:tcW w:w="2550" w:type="dxa"/>
            <w:gridSpan w:val="2"/>
            <w:noWrap/>
            <w:vAlign w:val="center"/>
          </w:tcPr>
          <w:p w14:paraId="64571E33" w14:textId="2F501469" w:rsidR="008F75DC" w:rsidRPr="008F75DC" w:rsidRDefault="008F75DC" w:rsidP="00EC0E0D">
            <w:pPr>
              <w:pStyle w:val="tablecontent"/>
              <w:cnfStyle w:val="000000100000" w:firstRow="0" w:lastRow="0" w:firstColumn="0" w:lastColumn="0" w:oddVBand="0" w:evenVBand="0" w:oddHBand="1" w:evenHBand="0" w:firstRowFirstColumn="0" w:firstRowLastColumn="0" w:lastRowFirstColumn="0" w:lastRowLastColumn="0"/>
              <w:rPr>
                <w:u w:val="single"/>
                <w:lang w:val="en-US"/>
              </w:rPr>
            </w:pPr>
            <w:r w:rsidRPr="008F75DC">
              <w:rPr>
                <w:u w:val="single"/>
                <w:lang w:val="en-US"/>
              </w:rPr>
              <w:t>grand mean = 1.395</w:t>
            </w:r>
          </w:p>
        </w:tc>
      </w:tr>
    </w:tbl>
    <w:p w14:paraId="29DF9A18" w14:textId="78F8F17F" w:rsidR="00AB3BD7" w:rsidRPr="00B62391" w:rsidRDefault="00AB3BD7" w:rsidP="00A71124"/>
    <w:p w14:paraId="3BEC928C" w14:textId="711343FB" w:rsidR="00AB3BD7" w:rsidRPr="00B62391" w:rsidRDefault="00AC7EA0" w:rsidP="00A71124">
      <w:r w:rsidRPr="00B62391">
        <w:t>For</w:t>
      </w:r>
      <w:r w:rsidR="000310CB" w:rsidRPr="00B62391">
        <w:t xml:space="preserve"> gorilla</w:t>
      </w:r>
      <w:r w:rsidR="0013132F" w:rsidRPr="00B62391">
        <w:t xml:space="preserve"> the </w:t>
      </w:r>
      <w:r w:rsidR="00901C8E" w:rsidRPr="00B62391">
        <w:t>mean difference betw</w:t>
      </w:r>
      <w:r w:rsidR="00F52FA7">
        <w:t>een the species-specific and</w:t>
      </w:r>
      <w:r w:rsidR="00901C8E" w:rsidRPr="00B62391">
        <w:t xml:space="preserve"> human AC coverage</w:t>
      </w:r>
      <w:r w:rsidR="0013132F" w:rsidRPr="00B62391">
        <w:t xml:space="preserve"> is positive, indicating that the species-specific AC has higher sensitivity than the human AC (</w:t>
      </w:r>
      <w:r w:rsidR="0013132F" w:rsidRPr="00B62391">
        <w:fldChar w:fldCharType="begin"/>
      </w:r>
      <w:r w:rsidR="0013132F" w:rsidRPr="00B62391">
        <w:instrText xml:space="preserve"> REF _Ref515103279 \h </w:instrText>
      </w:r>
      <w:r w:rsidR="0013132F" w:rsidRPr="00B62391">
        <w:fldChar w:fldCharType="separate"/>
      </w:r>
      <w:r w:rsidR="00710C10" w:rsidRPr="00B62391">
        <w:t xml:space="preserve">Table </w:t>
      </w:r>
      <w:r w:rsidR="00710C10">
        <w:rPr>
          <w:noProof/>
        </w:rPr>
        <w:t>2</w:t>
      </w:r>
      <w:r w:rsidR="0013132F" w:rsidRPr="00B62391">
        <w:fldChar w:fldCharType="end"/>
      </w:r>
      <w:r w:rsidR="0013132F" w:rsidRPr="00B62391">
        <w:t xml:space="preserve">). </w:t>
      </w:r>
      <w:r w:rsidR="00901C8E" w:rsidRPr="00B62391">
        <w:t>Although</w:t>
      </w:r>
      <w:r w:rsidR="0013132F" w:rsidRPr="00B62391">
        <w:t>, comparing the coverage across all individuals, the species-specific AC doesn’t look generally more sensitive than the human (</w:t>
      </w:r>
      <w:r w:rsidR="0013132F" w:rsidRPr="00B62391">
        <w:fldChar w:fldCharType="begin"/>
      </w:r>
      <w:r w:rsidR="0013132F" w:rsidRPr="00B62391">
        <w:instrText xml:space="preserve"> REF _Ref515103621 \h </w:instrText>
      </w:r>
      <w:r w:rsidR="0013132F" w:rsidRPr="00B62391">
        <w:fldChar w:fldCharType="separate"/>
      </w:r>
      <w:r w:rsidR="00710C10" w:rsidRPr="00321405">
        <w:t xml:space="preserve">Figure </w:t>
      </w:r>
      <w:r w:rsidR="00710C10">
        <w:rPr>
          <w:noProof/>
        </w:rPr>
        <w:t>3</w:t>
      </w:r>
      <w:r w:rsidR="0013132F" w:rsidRPr="00B62391">
        <w:fldChar w:fldCharType="end"/>
      </w:r>
      <w:r w:rsidR="0013132F" w:rsidRPr="00B62391">
        <w:t xml:space="preserve">). </w:t>
      </w:r>
      <w:r w:rsidR="00BC5673" w:rsidRPr="00B62391">
        <w:t xml:space="preserve">GAGE4 </w:t>
      </w:r>
      <w:r w:rsidR="0013132F" w:rsidRPr="00B62391">
        <w:t xml:space="preserve">shows </w:t>
      </w:r>
      <w:r w:rsidR="00BC5673" w:rsidRPr="00B62391">
        <w:t xml:space="preserve">the highest </w:t>
      </w:r>
      <w:r w:rsidR="0013132F" w:rsidRPr="00B62391">
        <w:t xml:space="preserve">relative </w:t>
      </w:r>
      <w:r w:rsidR="00BC5673" w:rsidRPr="00B62391">
        <w:t xml:space="preserve">difference in coverage </w:t>
      </w:r>
      <w:r w:rsidR="0013132F" w:rsidRPr="00B62391">
        <w:t>between ACs here,</w:t>
      </w:r>
      <w:r w:rsidR="00BC5673" w:rsidRPr="00B62391">
        <w:t xml:space="preserve"> </w:t>
      </w:r>
      <w:r w:rsidR="00435EC1" w:rsidRPr="00B62391">
        <w:t>as well as</w:t>
      </w:r>
      <w:r w:rsidR="00F52FA7">
        <w:t xml:space="preserve"> it does</w:t>
      </w:r>
      <w:r w:rsidR="00763136" w:rsidRPr="00B62391">
        <w:t xml:space="preserve"> </w:t>
      </w:r>
      <w:r w:rsidR="00435EC1" w:rsidRPr="00B62391">
        <w:t>for chimpanzee</w:t>
      </w:r>
      <w:r w:rsidR="00772AFF" w:rsidRPr="00B62391">
        <w:t>.</w:t>
      </w:r>
      <w:r w:rsidR="00BC5673" w:rsidRPr="00B62391">
        <w:t xml:space="preserve"> </w:t>
      </w:r>
    </w:p>
    <w:p w14:paraId="0ABEF4BD" w14:textId="64BC730A" w:rsidR="00866CAD" w:rsidRPr="00B62391" w:rsidRDefault="00940CA6" w:rsidP="00A71124">
      <w:r>
        <w:t xml:space="preserve">Because the species-specific AC generally has a higher coverage, the rest of the pipeline has been executed and analyzed on </w:t>
      </w:r>
      <w:r w:rsidR="00B94324" w:rsidRPr="00B62391">
        <w:t xml:space="preserve">species-specific </w:t>
      </w:r>
      <w:commentRangeStart w:id="23"/>
      <w:r w:rsidR="00BC5673" w:rsidRPr="00B62391">
        <w:t>AC</w:t>
      </w:r>
      <w:r w:rsidR="0013132F" w:rsidRPr="00B62391">
        <w:t>s</w:t>
      </w:r>
      <w:commentRangeEnd w:id="23"/>
      <w:r w:rsidR="00901C8E" w:rsidRPr="00B62391">
        <w:rPr>
          <w:rStyle w:val="CommentReference"/>
        </w:rPr>
        <w:commentReference w:id="23"/>
      </w:r>
      <w:r w:rsidR="00772AFF" w:rsidRPr="00B62391">
        <w:t>.</w:t>
      </w:r>
    </w:p>
    <w:p w14:paraId="69B6AB1F" w14:textId="13C5AFED" w:rsidR="0084779F" w:rsidRPr="0084779F" w:rsidRDefault="004E7149" w:rsidP="00940CA6">
      <w:pPr>
        <w:pStyle w:val="Heading2"/>
      </w:pPr>
      <w:bookmarkStart w:id="24" w:name="_Toc516349375"/>
      <w:r w:rsidRPr="00B62391">
        <w:t>X chromosome</w:t>
      </w:r>
      <w:bookmarkEnd w:id="24"/>
    </w:p>
    <w:p w14:paraId="7FA5DB6C" w14:textId="354BF0AB" w:rsidR="0091369A" w:rsidRPr="00B62391" w:rsidRDefault="00B94324" w:rsidP="00A71124">
      <w:r w:rsidRPr="00B62391">
        <w:t>For the X chromosome</w:t>
      </w:r>
      <w:r w:rsidR="009B7887" w:rsidRPr="00B62391">
        <w:t xml:space="preserve"> (</w:t>
      </w:r>
      <w:r w:rsidR="009B7887" w:rsidRPr="00B62391">
        <w:fldChar w:fldCharType="begin"/>
      </w:r>
      <w:r w:rsidR="009B7887" w:rsidRPr="00B62391">
        <w:instrText xml:space="preserve"> REF _Ref515120136 \h </w:instrText>
      </w:r>
      <w:r w:rsidR="009B7887" w:rsidRPr="00B62391">
        <w:fldChar w:fldCharType="separate"/>
      </w:r>
      <w:r w:rsidR="00710C10" w:rsidRPr="00B62391">
        <w:t xml:space="preserve">Figure </w:t>
      </w:r>
      <w:r w:rsidR="00710C10">
        <w:rPr>
          <w:noProof/>
        </w:rPr>
        <w:t>4</w:t>
      </w:r>
      <w:r w:rsidR="009B7887" w:rsidRPr="00B62391">
        <w:fldChar w:fldCharType="end"/>
      </w:r>
      <w:r w:rsidR="00230680" w:rsidRPr="00B62391">
        <w:t>)</w:t>
      </w:r>
      <w:r w:rsidRPr="00B62391">
        <w:t xml:space="preserve">, most genes showed </w:t>
      </w:r>
      <w:r w:rsidR="00230680" w:rsidRPr="00B62391">
        <w:t>a lower copy number in chimpanzee and gorilla, than in human</w:t>
      </w:r>
      <w:r w:rsidRPr="00B62391">
        <w:t xml:space="preserve">. </w:t>
      </w:r>
      <w:r w:rsidR="006F6037" w:rsidRPr="00B62391">
        <w:t xml:space="preserve">In both species, </w:t>
      </w:r>
      <w:r w:rsidRPr="00B62391">
        <w:t>GAGE4</w:t>
      </w:r>
      <w:r w:rsidR="006F6037" w:rsidRPr="00B62391">
        <w:t xml:space="preserve"> seems to be completely absent, except in one individual</w:t>
      </w:r>
      <w:r w:rsidR="00866CAD" w:rsidRPr="00B62391">
        <w:t>.</w:t>
      </w:r>
      <w:r w:rsidR="00230680" w:rsidRPr="00B62391">
        <w:t xml:space="preserve"> </w:t>
      </w:r>
      <w:r w:rsidR="006F6037" w:rsidRPr="00B62391">
        <w:t>CT47A4, in both species, and OPN1LW, in chimpanzee, seem to be single copy.</w:t>
      </w:r>
      <w:r w:rsidR="00B926FA" w:rsidRPr="00B62391">
        <w:t xml:space="preserve"> </w:t>
      </w:r>
      <w:r w:rsidR="006F6037" w:rsidRPr="00B62391">
        <w:t xml:space="preserve">The other genes </w:t>
      </w:r>
      <w:proofErr w:type="gramStart"/>
      <w:r w:rsidR="006F6037" w:rsidRPr="00B62391">
        <w:t>seems</w:t>
      </w:r>
      <w:proofErr w:type="gramEnd"/>
      <w:r w:rsidR="006F6037" w:rsidRPr="00B62391">
        <w:t xml:space="preserve"> to have more than one copy, however n</w:t>
      </w:r>
      <w:r w:rsidR="00B926FA" w:rsidRPr="00B62391">
        <w:t>one of the</w:t>
      </w:r>
      <w:r w:rsidR="006F6037" w:rsidRPr="00B62391">
        <w:t xml:space="preserve">m </w:t>
      </w:r>
      <w:r w:rsidR="00B926FA" w:rsidRPr="00B62391">
        <w:t xml:space="preserve">show as high copy numbers </w:t>
      </w:r>
      <w:r w:rsidR="006F6037" w:rsidRPr="00B62391">
        <w:t xml:space="preserve">in chimpanzee and gorilla </w:t>
      </w:r>
      <w:r w:rsidR="00B926FA" w:rsidRPr="00B62391">
        <w:t xml:space="preserve">as in human. </w:t>
      </w:r>
    </w:p>
    <w:p w14:paraId="5688730A" w14:textId="77777777" w:rsidR="00867972" w:rsidRPr="00B62391" w:rsidRDefault="00A7273E" w:rsidP="00A71124">
      <w:r w:rsidRPr="00B62391">
        <w:rPr>
          <w:noProof/>
          <w:lang w:eastAsia="fr-FR" w:bidi="ar-SA"/>
        </w:rPr>
        <w:lastRenderedPageBreak/>
        <w:drawing>
          <wp:inline distT="0" distB="0" distL="0" distR="0" wp14:anchorId="39B8469D" wp14:editId="7102E596">
            <wp:extent cx="6128239" cy="458922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h_proj_ (76).pdf copy.pdf"/>
                    <pic:cNvPicPr/>
                  </pic:nvPicPr>
                  <pic:blipFill>
                    <a:blip r:embed="rId14">
                      <a:extLst>
                        <a:ext uri="{28A0092B-C50C-407E-A947-70E740481C1C}">
                          <a14:useLocalDpi xmlns:a14="http://schemas.microsoft.com/office/drawing/2010/main"/>
                        </a:ext>
                      </a:extLst>
                    </a:blip>
                    <a:stretch>
                      <a:fillRect/>
                    </a:stretch>
                  </pic:blipFill>
                  <pic:spPr>
                    <a:xfrm>
                      <a:off x="0" y="0"/>
                      <a:ext cx="6138146" cy="4596646"/>
                    </a:xfrm>
                    <a:prstGeom prst="rect">
                      <a:avLst/>
                    </a:prstGeom>
                  </pic:spPr>
                </pic:pic>
              </a:graphicData>
            </a:graphic>
          </wp:inline>
        </w:drawing>
      </w:r>
    </w:p>
    <w:p w14:paraId="5FF11A52" w14:textId="7220B76D" w:rsidR="005D150D" w:rsidRPr="00B62391" w:rsidRDefault="00867972" w:rsidP="00A71124">
      <w:pPr>
        <w:pStyle w:val="Caption"/>
      </w:pPr>
      <w:bookmarkStart w:id="25" w:name="_Ref515120136"/>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4</w:t>
      </w:r>
      <w:r w:rsidR="00BF418D" w:rsidRPr="00B62391">
        <w:fldChar w:fldCharType="end"/>
      </w:r>
      <w:bookmarkEnd w:id="25"/>
      <w:r w:rsidRPr="00B62391">
        <w:t>: Copy number (normalized coverage) of X-linked genes. All individuals for each species. Note the differently scaled y-axes across species. Horizontal jitter applied.</w:t>
      </w:r>
    </w:p>
    <w:p w14:paraId="73729B5E" w14:textId="77777777" w:rsidR="0036753E" w:rsidRPr="00B62391" w:rsidRDefault="0036753E" w:rsidP="00A71124">
      <w:pPr>
        <w:pStyle w:val="Heading2"/>
      </w:pPr>
    </w:p>
    <w:p w14:paraId="5A8871C6" w14:textId="3CD5DC56" w:rsidR="00FF4862" w:rsidRPr="00B62391" w:rsidRDefault="004E7149" w:rsidP="00A71124">
      <w:pPr>
        <w:pStyle w:val="Heading2"/>
      </w:pPr>
      <w:bookmarkStart w:id="26" w:name="_Toc516349376"/>
      <w:r w:rsidRPr="00B62391">
        <w:t>Y chromosome</w:t>
      </w:r>
      <w:bookmarkEnd w:id="26"/>
    </w:p>
    <w:p w14:paraId="325065A5" w14:textId="1EDA3DA9" w:rsidR="001A2C0A" w:rsidRPr="00B62391" w:rsidRDefault="001A2C0A" w:rsidP="00A71124">
      <w:r w:rsidRPr="00B62391">
        <w:t>As females don’t have Y chromosomes, there is</w:t>
      </w:r>
      <w:r w:rsidR="00B926FA" w:rsidRPr="00B62391">
        <w:t xml:space="preserve"> theoretically</w:t>
      </w:r>
      <w:r w:rsidRPr="00B62391">
        <w:t xml:space="preserve"> no need to survey the</w:t>
      </w:r>
      <w:r w:rsidR="00B926FA" w:rsidRPr="00B62391">
        <w:t xml:space="preserve"> copy numbers of theirs</w:t>
      </w:r>
      <w:r w:rsidRPr="00B62391">
        <w:t xml:space="preserve">. </w:t>
      </w:r>
      <w:r w:rsidR="0035574D" w:rsidRPr="00B62391">
        <w:t>However</w:t>
      </w:r>
      <w:r w:rsidR="00B926FA" w:rsidRPr="00B62391">
        <w:t>, the copy numbers are included</w:t>
      </w:r>
      <w:r w:rsidR="00DB0C9C" w:rsidRPr="00B62391">
        <w:t xml:space="preserve"> </w:t>
      </w:r>
      <w:r w:rsidRPr="00B62391">
        <w:t>in order to validate the</w:t>
      </w:r>
      <w:r w:rsidR="00DB0C9C" w:rsidRPr="00B62391">
        <w:t xml:space="preserve"> sensitivity of the method</w:t>
      </w:r>
      <w:r w:rsidRPr="00B62391">
        <w:t>.</w:t>
      </w:r>
      <w:r w:rsidR="003E25C7" w:rsidRPr="00B62391">
        <w:t xml:space="preserve"> </w:t>
      </w:r>
      <w:r w:rsidR="00DB0C9C" w:rsidRPr="00B62391">
        <w:t>For unclear reasons, a</w:t>
      </w:r>
      <w:r w:rsidR="00F408A2" w:rsidRPr="00B62391">
        <w:t>ll</w:t>
      </w:r>
      <w:r w:rsidR="003E25C7" w:rsidRPr="00B62391">
        <w:t xml:space="preserve"> </w:t>
      </w:r>
      <w:r w:rsidR="00DB0C9C" w:rsidRPr="00B62391">
        <w:t>female genes</w:t>
      </w:r>
      <w:r w:rsidR="00F408A2" w:rsidRPr="00B62391">
        <w:t xml:space="preserve"> </w:t>
      </w:r>
      <w:r w:rsidR="003E25C7" w:rsidRPr="00B62391">
        <w:t xml:space="preserve">show copy numbers </w:t>
      </w:r>
      <w:r w:rsidR="00F408A2" w:rsidRPr="00B62391">
        <w:t>above 1.</w:t>
      </w:r>
      <w:r w:rsidR="004D0F76" w:rsidRPr="00B62391">
        <w:t xml:space="preserve"> (?? Hi Elise, did you comment on this in your </w:t>
      </w:r>
      <w:commentRangeStart w:id="27"/>
      <w:r w:rsidR="004D0F76" w:rsidRPr="00B62391">
        <w:t>manuscript</w:t>
      </w:r>
      <w:commentRangeEnd w:id="27"/>
      <w:r w:rsidR="00F06519" w:rsidRPr="00B62391">
        <w:rPr>
          <w:rStyle w:val="CommentReference"/>
        </w:rPr>
        <w:commentReference w:id="27"/>
      </w:r>
      <w:r w:rsidR="004D0F76" w:rsidRPr="00B62391">
        <w:t>?)</w:t>
      </w:r>
    </w:p>
    <w:p w14:paraId="6E9034B9" w14:textId="791B0457" w:rsidR="003E25C7" w:rsidRPr="00B62391" w:rsidRDefault="003E25C7" w:rsidP="00A71124">
      <w:r w:rsidRPr="00B62391">
        <w:t>Note that</w:t>
      </w:r>
      <w:r w:rsidR="00DB0C9C" w:rsidRPr="00B62391">
        <w:t xml:space="preserve"> in</w:t>
      </w:r>
      <w:r w:rsidR="00B926FA" w:rsidRPr="00B62391">
        <w:t xml:space="preserve"> h</w:t>
      </w:r>
      <w:r w:rsidRPr="00B62391">
        <w:t>uman</w:t>
      </w:r>
      <w:r w:rsidR="00DB0C9C" w:rsidRPr="00B62391">
        <w:t>, the copy number</w:t>
      </w:r>
      <w:r w:rsidR="0036753E" w:rsidRPr="00B62391">
        <w:t>s</w:t>
      </w:r>
      <w:r w:rsidR="00DB0C9C" w:rsidRPr="00B62391">
        <w:t xml:space="preserve"> of the Y-linked genes</w:t>
      </w:r>
      <w:r w:rsidRPr="00B62391">
        <w:t xml:space="preserve"> </w:t>
      </w:r>
      <w:r w:rsidR="0036753E" w:rsidRPr="00B62391">
        <w:t>were</w:t>
      </w:r>
      <w:r w:rsidR="00B926FA" w:rsidRPr="00B62391">
        <w:t xml:space="preserve"> </w:t>
      </w:r>
      <w:r w:rsidRPr="00B62391">
        <w:t xml:space="preserve">normalized </w:t>
      </w:r>
      <w:ins w:id="28" w:author="Elise Lucotte" w:date="2018-05-31T16:28:00Z">
        <w:r w:rsidR="004F17FC" w:rsidRPr="00B62391">
          <w:t>using a different control region: the X-</w:t>
        </w:r>
      </w:ins>
      <w:ins w:id="29" w:author="Elise Lucotte" w:date="2018-05-31T16:31:00Z">
        <w:r w:rsidR="004F17FC" w:rsidRPr="00B62391">
          <w:t>degenerate region on the</w:t>
        </w:r>
      </w:ins>
      <w:ins w:id="30" w:author="Elise Lucotte" w:date="2018-05-31T16:28:00Z">
        <w:r w:rsidR="004F17FC" w:rsidRPr="00B62391">
          <w:t xml:space="preserve"> Y </w:t>
        </w:r>
        <w:commentRangeStart w:id="31"/>
        <w:r w:rsidR="004F17FC" w:rsidRPr="00B62391">
          <w:t>chromosome</w:t>
        </w:r>
      </w:ins>
      <w:commentRangeEnd w:id="31"/>
      <w:ins w:id="32" w:author="Elise Lucotte" w:date="2018-05-31T16:31:00Z">
        <w:r w:rsidR="004F17FC" w:rsidRPr="00B62391">
          <w:rPr>
            <w:rStyle w:val="CommentReference"/>
          </w:rPr>
          <w:commentReference w:id="31"/>
        </w:r>
      </w:ins>
      <w:del w:id="33" w:author="Elise Lucotte" w:date="2018-05-31T16:29:00Z">
        <w:r w:rsidRPr="00B62391" w:rsidDel="004F17FC">
          <w:delText xml:space="preserve">in regard to </w:delText>
        </w:r>
        <w:r w:rsidR="00F408A2" w:rsidRPr="00B62391" w:rsidDel="004F17FC">
          <w:delText xml:space="preserve">chr. Y. b.g. which is </w:delText>
        </w:r>
        <w:r w:rsidR="004E3588" w:rsidRPr="00B62391" w:rsidDel="004F17FC">
          <w:delText>a part of the Y chromosome without coding genes.</w:delText>
        </w:r>
        <w:r w:rsidR="00C829A8" w:rsidRPr="00B62391" w:rsidDel="004F17FC">
          <w:delText xml:space="preserve"> (??I have a strong feeling that I’m just making something up here)</w:delText>
        </w:r>
      </w:del>
      <w:r w:rsidR="00C829A8" w:rsidRPr="00B62391">
        <w:t>.</w:t>
      </w:r>
      <w:r w:rsidR="004E3588" w:rsidRPr="00B62391">
        <w:t xml:space="preserve"> Whereas</w:t>
      </w:r>
      <w:r w:rsidR="00DB0C9C" w:rsidRPr="00B62391">
        <w:t xml:space="preserve">, in chimpanzee, the copy numbers were normalized </w:t>
      </w:r>
      <w:ins w:id="34" w:author="Elise Lucotte" w:date="2018-05-31T16:32:00Z">
        <w:r w:rsidR="004F17FC" w:rsidRPr="00B62391">
          <w:t>using</w:t>
        </w:r>
      </w:ins>
      <w:del w:id="35" w:author="Elise Lucotte" w:date="2018-05-31T16:32:00Z">
        <w:r w:rsidR="00DB0C9C" w:rsidRPr="00B62391" w:rsidDel="004F17FC">
          <w:delText xml:space="preserve">in regard </w:delText>
        </w:r>
      </w:del>
      <w:ins w:id="36" w:author="Elise Lucotte" w:date="2018-05-31T16:32:00Z">
        <w:r w:rsidR="004F17FC" w:rsidRPr="00B62391">
          <w:t xml:space="preserve"> the gene</w:t>
        </w:r>
      </w:ins>
      <w:del w:id="37" w:author="Elise Lucotte" w:date="2018-05-31T16:32:00Z">
        <w:r w:rsidR="00DB0C9C" w:rsidRPr="00B62391" w:rsidDel="004F17FC">
          <w:delText>to</w:delText>
        </w:r>
      </w:del>
      <w:r w:rsidR="00DB0C9C" w:rsidRPr="00B62391">
        <w:t xml:space="preserve"> AMELY.</w:t>
      </w:r>
      <w:r w:rsidR="00B926FA" w:rsidRPr="00B62391">
        <w:t xml:space="preserve"> This may </w:t>
      </w:r>
      <w:del w:id="38" w:author="Elise Lucotte" w:date="2018-05-31T16:32:00Z">
        <w:r w:rsidR="004E3588" w:rsidRPr="00B62391" w:rsidDel="004F17FC">
          <w:delText>complicate</w:delText>
        </w:r>
        <w:r w:rsidR="00B926FA" w:rsidRPr="00B62391" w:rsidDel="004F17FC">
          <w:delText xml:space="preserve"> </w:delText>
        </w:r>
      </w:del>
      <w:ins w:id="39" w:author="Elise Lucotte" w:date="2018-05-31T16:32:00Z">
        <w:r w:rsidR="004F17FC" w:rsidRPr="00B62391">
          <w:t xml:space="preserve">have an influence in </w:t>
        </w:r>
      </w:ins>
      <w:r w:rsidR="00B926FA" w:rsidRPr="00B62391">
        <w:t xml:space="preserve">the </w:t>
      </w:r>
      <w:r w:rsidR="004D0F76" w:rsidRPr="00B62391">
        <w:t xml:space="preserve">comparison </w:t>
      </w:r>
      <w:r w:rsidR="00B926FA" w:rsidRPr="00B62391">
        <w:t>of the results.</w:t>
      </w:r>
    </w:p>
    <w:p w14:paraId="7EE88B27" w14:textId="77777777" w:rsidR="00675E32" w:rsidRPr="00B62391" w:rsidRDefault="00BB3089" w:rsidP="00DD310C">
      <w:pPr>
        <w:jc w:val="center"/>
      </w:pPr>
      <w:r w:rsidRPr="00B62391">
        <w:rPr>
          <w:noProof/>
          <w:lang w:eastAsia="fr-FR" w:bidi="ar-SA"/>
        </w:rPr>
        <w:lastRenderedPageBreak/>
        <w:drawing>
          <wp:inline distT="0" distB="0" distL="0" distR="0" wp14:anchorId="399F8B43" wp14:editId="4EC78F03">
            <wp:extent cx="4334400" cy="459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chrom.pdf"/>
                    <pic:cNvPicPr/>
                  </pic:nvPicPr>
                  <pic:blipFill>
                    <a:blip r:embed="rId15">
                      <a:extLst>
                        <a:ext uri="{28A0092B-C50C-407E-A947-70E740481C1C}">
                          <a14:useLocalDpi xmlns:a14="http://schemas.microsoft.com/office/drawing/2010/main"/>
                        </a:ext>
                      </a:extLst>
                    </a:blip>
                    <a:stretch>
                      <a:fillRect/>
                    </a:stretch>
                  </pic:blipFill>
                  <pic:spPr>
                    <a:xfrm>
                      <a:off x="0" y="0"/>
                      <a:ext cx="4334400" cy="4590000"/>
                    </a:xfrm>
                    <a:prstGeom prst="rect">
                      <a:avLst/>
                    </a:prstGeom>
                  </pic:spPr>
                </pic:pic>
              </a:graphicData>
            </a:graphic>
          </wp:inline>
        </w:drawing>
      </w:r>
    </w:p>
    <w:p w14:paraId="6E1B3D4E" w14:textId="7BFFD59F" w:rsidR="009B7887" w:rsidRPr="00B62391" w:rsidRDefault="00675E32" w:rsidP="00A71124">
      <w:pPr>
        <w:pStyle w:val="Caption"/>
      </w:pPr>
      <w:r w:rsidRPr="00B62391">
        <w:t xml:space="preserve">Figure </w:t>
      </w:r>
      <w:r w:rsidR="00BF418D" w:rsidRPr="00B62391">
        <w:fldChar w:fldCharType="begin"/>
      </w:r>
      <w:r w:rsidR="00BF418D" w:rsidRPr="00B62391">
        <w:instrText xml:space="preserve"> SEQ Figure \* ARABIC </w:instrText>
      </w:r>
      <w:r w:rsidR="00BF418D" w:rsidRPr="00B62391">
        <w:fldChar w:fldCharType="separate"/>
      </w:r>
      <w:r w:rsidR="00710C10">
        <w:rPr>
          <w:noProof/>
        </w:rPr>
        <w:t>5</w:t>
      </w:r>
      <w:r w:rsidR="00BF418D" w:rsidRPr="00B62391">
        <w:fldChar w:fldCharType="end"/>
      </w:r>
      <w:r w:rsidRPr="00B62391">
        <w:t xml:space="preserve">: Copy number (normalized coverage) of Y-linked genes. All individuals for each species. Note the differently scaled y-axes across </w:t>
      </w:r>
      <w:commentRangeStart w:id="40"/>
      <w:r w:rsidRPr="00B62391">
        <w:t>species</w:t>
      </w:r>
      <w:commentRangeEnd w:id="40"/>
      <w:r w:rsidR="004F17FC" w:rsidRPr="00B62391">
        <w:rPr>
          <w:rStyle w:val="CommentReference"/>
          <w:i w:val="0"/>
          <w:iCs w:val="0"/>
          <w:color w:val="auto"/>
        </w:rPr>
        <w:commentReference w:id="40"/>
      </w:r>
      <w:r w:rsidRPr="00B62391">
        <w:t>. Horizontal jitter applied.</w:t>
      </w:r>
      <w:r w:rsidR="00230FA5" w:rsidRPr="00B62391">
        <w:t xml:space="preserve"> ??</w:t>
      </w:r>
      <w:r w:rsidR="007E327D" w:rsidRPr="00B62391">
        <w:t>?</w:t>
      </w:r>
      <w:proofErr w:type="spellStart"/>
      <w:r w:rsidR="007E327D" w:rsidRPr="00B62391">
        <w:t>fjern</w:t>
      </w:r>
      <w:proofErr w:type="spellEnd"/>
      <w:r w:rsidR="007E327D" w:rsidRPr="00B62391">
        <w:t xml:space="preserve"> Female, </w:t>
      </w:r>
      <w:proofErr w:type="spellStart"/>
      <w:r w:rsidR="007E327D" w:rsidRPr="00B62391">
        <w:t>og</w:t>
      </w:r>
      <w:proofErr w:type="spellEnd"/>
      <w:r w:rsidR="007E327D" w:rsidRPr="00B62391">
        <w:t xml:space="preserve"> plot TSPY </w:t>
      </w:r>
      <w:proofErr w:type="spellStart"/>
      <w:r w:rsidR="007E327D" w:rsidRPr="00B62391">
        <w:t>seperat</w:t>
      </w:r>
      <w:proofErr w:type="spellEnd"/>
      <w:r w:rsidR="007E327D" w:rsidRPr="00B62391">
        <w:t xml:space="preserve"> </w:t>
      </w:r>
    </w:p>
    <w:p w14:paraId="3C7D9062" w14:textId="6D8FE7F7" w:rsidR="00675E32" w:rsidRPr="00B62391" w:rsidRDefault="001A2C0A" w:rsidP="00A71124">
      <w:r w:rsidRPr="00B62391">
        <w:t>BPY2 has a copy number close to 2</w:t>
      </w:r>
      <w:r w:rsidR="00C751AF" w:rsidRPr="00B62391">
        <w:t xml:space="preserve"> and</w:t>
      </w:r>
      <w:r w:rsidRPr="00B62391">
        <w:t xml:space="preserve"> </w:t>
      </w:r>
      <w:r w:rsidR="00C751AF" w:rsidRPr="00B62391">
        <w:t>i</w:t>
      </w:r>
      <w:r w:rsidR="004F17FC" w:rsidRPr="00B62391">
        <w:t>n humans,</w:t>
      </w:r>
      <w:r w:rsidRPr="00B62391">
        <w:t xml:space="preserve"> BPY2 resides in </w:t>
      </w:r>
      <w:r w:rsidR="00C751AF" w:rsidRPr="00B62391">
        <w:t>two</w:t>
      </w:r>
      <w:r w:rsidRPr="00B62391">
        <w:t xml:space="preserve"> palindrome</w:t>
      </w:r>
      <w:r w:rsidR="00C751AF" w:rsidRPr="00B62391">
        <w:t>s</w:t>
      </w:r>
      <w:r w:rsidRPr="00B62391">
        <w:t xml:space="preserve">, </w:t>
      </w:r>
      <w:r w:rsidR="00C751AF" w:rsidRPr="00B62391">
        <w:t xml:space="preserve">and the reference genome has 3 copies. </w:t>
      </w:r>
      <w:r w:rsidR="003E25C7" w:rsidRPr="00B62391">
        <w:t xml:space="preserve">In human, </w:t>
      </w:r>
      <w:r w:rsidR="00B926FA" w:rsidRPr="00B62391">
        <w:t xml:space="preserve">the copy number for </w:t>
      </w:r>
      <w:r w:rsidR="003E25C7" w:rsidRPr="00B62391">
        <w:t>BPY2</w:t>
      </w:r>
      <w:r w:rsidR="00B926FA" w:rsidRPr="00B62391">
        <w:t xml:space="preserve"> is </w:t>
      </w:r>
      <w:r w:rsidR="00C751AF" w:rsidRPr="00B62391">
        <w:t xml:space="preserve">below 1 </w:t>
      </w:r>
      <w:r w:rsidR="00B926FA" w:rsidRPr="00B62391">
        <w:t xml:space="preserve">for </w:t>
      </w:r>
      <w:r w:rsidR="003E25C7" w:rsidRPr="00B62391">
        <w:t>9</w:t>
      </w:r>
      <w:r w:rsidR="00C751AF" w:rsidRPr="00B62391">
        <w:t xml:space="preserve"> out of </w:t>
      </w:r>
      <w:r w:rsidR="003E25C7" w:rsidRPr="00B62391">
        <w:t>174</w:t>
      </w:r>
      <w:r w:rsidR="00B926FA" w:rsidRPr="00B62391">
        <w:t xml:space="preserve"> male</w:t>
      </w:r>
      <w:r w:rsidR="00C751AF" w:rsidRPr="00B62391">
        <w:t>s</w:t>
      </w:r>
      <w:commentRangeStart w:id="41"/>
      <w:del w:id="42" w:author="Elise Lucotte" w:date="2018-05-31T16:41:00Z">
        <w:r w:rsidR="00B926FA" w:rsidRPr="00B62391" w:rsidDel="00C751AF">
          <w:delText xml:space="preserve"> individuals below 1</w:delText>
        </w:r>
      </w:del>
      <w:commentRangeEnd w:id="41"/>
      <w:r w:rsidR="00C751AF" w:rsidRPr="00B62391">
        <w:rPr>
          <w:rStyle w:val="CommentReference"/>
        </w:rPr>
        <w:commentReference w:id="41"/>
      </w:r>
      <w:r w:rsidR="00B926FA" w:rsidRPr="00B62391">
        <w:t xml:space="preserve">. </w:t>
      </w:r>
      <w:del w:id="43" w:author="Elise Lucotte" w:date="2018-05-31T16:41:00Z">
        <w:r w:rsidR="00B926FA" w:rsidRPr="00B62391" w:rsidDel="00C751AF">
          <w:delText xml:space="preserve">This makes the information about low copy numbers </w:delText>
        </w:r>
        <w:r w:rsidR="0036753E" w:rsidRPr="00B62391" w:rsidDel="00C751AF">
          <w:delText>for chimpanzee less significant because looks like the method is picking up noise (??).</w:delText>
        </w:r>
      </w:del>
    </w:p>
    <w:p w14:paraId="2271A5B9" w14:textId="43BB6646" w:rsidR="005313EC" w:rsidRPr="00B62391" w:rsidRDefault="005313EC" w:rsidP="00A71124">
      <w:r w:rsidRPr="00B62391">
        <w:t>??</w:t>
      </w:r>
      <w:commentRangeStart w:id="44"/>
      <w:r w:rsidRPr="00B62391">
        <w:t xml:space="preserve">Hi </w:t>
      </w:r>
      <w:commentRangeEnd w:id="44"/>
      <w:r w:rsidR="00C751AF" w:rsidRPr="00B62391">
        <w:rPr>
          <w:rStyle w:val="CommentReference"/>
        </w:rPr>
        <w:commentReference w:id="44"/>
      </w:r>
      <w:r w:rsidRPr="00B62391">
        <w:t>Elise, do you think I should put a table with these results as well?</w:t>
      </w:r>
      <w:r w:rsidR="00693A8C" w:rsidRPr="00B62391">
        <w:t xml:space="preserve"> I feel like it may be too much, especially since I can’t do any meaningful significance tests?</w:t>
      </w:r>
    </w:p>
    <w:p w14:paraId="2D0EECEF" w14:textId="6A1CDC83" w:rsidR="0036753E" w:rsidRPr="00B62391" w:rsidRDefault="0036753E" w:rsidP="00A71124">
      <w:r w:rsidRPr="00B62391">
        <w:t xml:space="preserve">TSPY </w:t>
      </w:r>
      <w:r w:rsidR="00C751AF" w:rsidRPr="00B62391">
        <w:t xml:space="preserve">seems to be ampliconic in chimpanzee as well, with 8 and 14 copies for each </w:t>
      </w:r>
      <w:proofErr w:type="gramStart"/>
      <w:r w:rsidR="00C751AF" w:rsidRPr="00B62391">
        <w:t>males</w:t>
      </w:r>
      <w:proofErr w:type="gramEnd"/>
      <w:r w:rsidR="00C751AF" w:rsidRPr="00B62391">
        <w:t>, but in humans the main distribution is between 20 and 35 copies.</w:t>
      </w:r>
      <w:r w:rsidRPr="00B62391">
        <w:t xml:space="preserve"> </w:t>
      </w:r>
      <w:r w:rsidR="00C751AF" w:rsidRPr="00B62391">
        <w:t>T</w:t>
      </w:r>
      <w:r w:rsidRPr="00B62391">
        <w:t xml:space="preserve">he </w:t>
      </w:r>
      <w:r w:rsidR="00C751AF" w:rsidRPr="00B62391">
        <w:t xml:space="preserve">other genes </w:t>
      </w:r>
      <w:r w:rsidRPr="00B62391">
        <w:t xml:space="preserve">have a </w:t>
      </w:r>
      <w:r w:rsidR="00C751AF" w:rsidRPr="00B62391">
        <w:t xml:space="preserve">slightly </w:t>
      </w:r>
      <w:r w:rsidRPr="00B62391">
        <w:t>lower copy number than in human.</w:t>
      </w:r>
      <w:ins w:id="45" w:author="Elise Lucotte" w:date="2018-05-31T16:47:00Z">
        <w:r w:rsidR="00C751AF" w:rsidRPr="00B62391">
          <w:t xml:space="preserve"> </w:t>
        </w:r>
      </w:ins>
      <w:r w:rsidR="007E327D" w:rsidRPr="00B62391">
        <w:t>??</w:t>
      </w:r>
      <w:ins w:id="46" w:author="Elise Lucotte" w:date="2018-05-31T16:47:00Z">
        <w:r w:rsidR="00C751AF" w:rsidRPr="00B62391">
          <w:t>(I would detail that a bit more, there are not that many genes left CDY, PRY and RBMY1A1)</w:t>
        </w:r>
      </w:ins>
    </w:p>
    <w:p w14:paraId="2758E145" w14:textId="7E9653B2" w:rsidR="008631F1" w:rsidRPr="00B62391" w:rsidRDefault="008631F1" w:rsidP="008631F1">
      <w:pPr>
        <w:pStyle w:val="Caption"/>
        <w:keepNext/>
      </w:pPr>
      <w:r w:rsidRPr="00B62391">
        <w:t xml:space="preserve">Table </w:t>
      </w:r>
      <w:r w:rsidRPr="00B62391">
        <w:fldChar w:fldCharType="begin"/>
      </w:r>
      <w:r w:rsidRPr="00B62391">
        <w:instrText xml:space="preserve"> SEQ Table \* ARABIC </w:instrText>
      </w:r>
      <w:r w:rsidRPr="00B62391">
        <w:fldChar w:fldCharType="separate"/>
      </w:r>
      <w:r w:rsidR="00710C10">
        <w:rPr>
          <w:noProof/>
        </w:rPr>
        <w:t>3</w:t>
      </w:r>
      <w:r w:rsidRPr="00B62391">
        <w:fldChar w:fldCharType="end"/>
      </w:r>
      <w:r w:rsidRPr="00B62391">
        <w:t>: Overview of the results from executing the method with the species-specific AC</w:t>
      </w:r>
    </w:p>
    <w:tbl>
      <w:tblPr>
        <w:tblStyle w:val="PlainTable4"/>
        <w:tblW w:w="0" w:type="auto"/>
        <w:jc w:val="center"/>
        <w:tblLook w:val="04A0" w:firstRow="1" w:lastRow="0" w:firstColumn="1" w:lastColumn="0" w:noHBand="0" w:noVBand="1"/>
      </w:tblPr>
      <w:tblGrid>
        <w:gridCol w:w="1187"/>
        <w:gridCol w:w="846"/>
        <w:gridCol w:w="537"/>
        <w:gridCol w:w="1057"/>
        <w:gridCol w:w="567"/>
        <w:gridCol w:w="847"/>
        <w:gridCol w:w="667"/>
        <w:gridCol w:w="567"/>
        <w:gridCol w:w="847"/>
      </w:tblGrid>
      <w:tr w:rsidR="008631F1" w:rsidRPr="00B62391" w14:paraId="782F4147" w14:textId="77777777" w:rsidTr="008D35E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tcBorders>
              <w:bottom w:val="single" w:sz="4" w:space="0" w:color="auto"/>
            </w:tcBorders>
            <w:vAlign w:val="center"/>
            <w:hideMark/>
          </w:tcPr>
          <w:p w14:paraId="4FF7ADDE" w14:textId="5FC90C9F" w:rsidR="008631F1" w:rsidRPr="008631F1" w:rsidRDefault="00B62391" w:rsidP="008631F1">
            <w:pPr>
              <w:spacing w:after="0" w:line="240" w:lineRule="auto"/>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Species</w:t>
            </w:r>
          </w:p>
        </w:tc>
        <w:tc>
          <w:tcPr>
            <w:tcW w:w="767" w:type="dxa"/>
            <w:tcBorders>
              <w:bottom w:val="single" w:sz="4" w:space="0" w:color="auto"/>
            </w:tcBorders>
            <w:vAlign w:val="center"/>
            <w:hideMark/>
          </w:tcPr>
          <w:p w14:paraId="6BD5EC19" w14:textId="74262C69" w:rsidR="008631F1" w:rsidRPr="008631F1" w:rsidRDefault="00B62391" w:rsidP="008631F1">
            <w:pPr>
              <w:spacing w:after="0" w:line="240" w:lineRule="auto"/>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proofErr w:type="spellStart"/>
            <w:r w:rsidRPr="008631F1">
              <w:rPr>
                <w:rFonts w:ascii="Liberation Sans" w:eastAsia="Times New Roman" w:hAnsi="Liberation Sans" w:cs="Times New Roman"/>
                <w:sz w:val="18"/>
                <w:szCs w:val="18"/>
              </w:rPr>
              <w:t>Chrom</w:t>
            </w:r>
            <w:proofErr w:type="spellEnd"/>
            <w:r>
              <w:rPr>
                <w:rFonts w:ascii="Liberation Sans" w:eastAsia="Times New Roman" w:hAnsi="Liberation Sans" w:cs="Times New Roman"/>
                <w:sz w:val="18"/>
                <w:szCs w:val="18"/>
              </w:rPr>
              <w:t>.</w:t>
            </w:r>
          </w:p>
        </w:tc>
        <w:tc>
          <w:tcPr>
            <w:tcW w:w="517" w:type="dxa"/>
            <w:tcBorders>
              <w:bottom w:val="single" w:sz="4" w:space="0" w:color="auto"/>
            </w:tcBorders>
            <w:vAlign w:val="center"/>
            <w:hideMark/>
          </w:tcPr>
          <w:p w14:paraId="08CF5BBE" w14:textId="64BB19B1" w:rsidR="008631F1" w:rsidRPr="008631F1" w:rsidRDefault="00B62391" w:rsidP="008631F1">
            <w:pPr>
              <w:spacing w:after="0" w:line="240" w:lineRule="auto"/>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Sex</w:t>
            </w:r>
          </w:p>
        </w:tc>
        <w:tc>
          <w:tcPr>
            <w:tcW w:w="1057" w:type="dxa"/>
            <w:tcBorders>
              <w:bottom w:val="single" w:sz="4" w:space="0" w:color="auto"/>
            </w:tcBorders>
            <w:vAlign w:val="center"/>
            <w:hideMark/>
          </w:tcPr>
          <w:p w14:paraId="15FF47CA" w14:textId="3035352A" w:rsidR="008631F1" w:rsidRPr="008631F1" w:rsidRDefault="00B62391" w:rsidP="008631F1">
            <w:pPr>
              <w:spacing w:after="0" w:line="240" w:lineRule="auto"/>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Gene</w:t>
            </w:r>
          </w:p>
        </w:tc>
        <w:tc>
          <w:tcPr>
            <w:tcW w:w="567" w:type="dxa"/>
            <w:tcBorders>
              <w:bottom w:val="single" w:sz="4" w:space="0" w:color="auto"/>
            </w:tcBorders>
            <w:vAlign w:val="center"/>
            <w:hideMark/>
          </w:tcPr>
          <w:p w14:paraId="7D71D9F5" w14:textId="7484A919"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Min</w:t>
            </w:r>
          </w:p>
        </w:tc>
        <w:tc>
          <w:tcPr>
            <w:tcW w:w="847" w:type="dxa"/>
            <w:tcBorders>
              <w:bottom w:val="single" w:sz="4" w:space="0" w:color="auto"/>
            </w:tcBorders>
            <w:vAlign w:val="center"/>
            <w:hideMark/>
          </w:tcPr>
          <w:p w14:paraId="13C39A72" w14:textId="6E0DB1F1"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Median</w:t>
            </w:r>
          </w:p>
        </w:tc>
        <w:tc>
          <w:tcPr>
            <w:tcW w:w="667" w:type="dxa"/>
            <w:tcBorders>
              <w:bottom w:val="single" w:sz="4" w:space="0" w:color="auto"/>
            </w:tcBorders>
            <w:vAlign w:val="center"/>
            <w:hideMark/>
          </w:tcPr>
          <w:p w14:paraId="5208C66E" w14:textId="54E55786"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Max</w:t>
            </w:r>
          </w:p>
        </w:tc>
        <w:tc>
          <w:tcPr>
            <w:tcW w:w="567" w:type="dxa"/>
            <w:tcBorders>
              <w:bottom w:val="single" w:sz="4" w:space="0" w:color="auto"/>
            </w:tcBorders>
            <w:vAlign w:val="center"/>
            <w:hideMark/>
          </w:tcPr>
          <w:p w14:paraId="35B13A96" w14:textId="6B23B475"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w:t>
            </w:r>
            <w:r>
              <w:rPr>
                <w:rFonts w:ascii="Liberation Sans" w:eastAsia="Times New Roman" w:hAnsi="Liberation Sans" w:cs="Times New Roman"/>
                <w:sz w:val="18"/>
                <w:szCs w:val="18"/>
              </w:rPr>
              <w:t>D</w:t>
            </w:r>
          </w:p>
        </w:tc>
        <w:tc>
          <w:tcPr>
            <w:tcW w:w="847" w:type="dxa"/>
            <w:tcBorders>
              <w:bottom w:val="single" w:sz="4" w:space="0" w:color="auto"/>
            </w:tcBorders>
            <w:vAlign w:val="center"/>
            <w:hideMark/>
          </w:tcPr>
          <w:p w14:paraId="6B21510D" w14:textId="28A0515E" w:rsidR="008631F1" w:rsidRPr="008631F1" w:rsidRDefault="00B62391" w:rsidP="008631F1">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proofErr w:type="spellStart"/>
            <w:r>
              <w:rPr>
                <w:rFonts w:ascii="Liberation Sans" w:eastAsia="Times New Roman" w:hAnsi="Liberation Sans" w:cs="Times New Roman"/>
                <w:sz w:val="18"/>
                <w:szCs w:val="18"/>
              </w:rPr>
              <w:t>n</w:t>
            </w:r>
            <w:r w:rsidRPr="008631F1">
              <w:rPr>
                <w:rFonts w:ascii="Liberation Sans" w:eastAsia="Times New Roman" w:hAnsi="Liberation Sans" w:cs="Times New Roman"/>
                <w:sz w:val="18"/>
                <w:szCs w:val="18"/>
              </w:rPr>
              <w:t>_</w:t>
            </w:r>
            <w:proofErr w:type="gramStart"/>
            <w:r>
              <w:rPr>
                <w:rFonts w:ascii="Liberation Sans" w:eastAsia="Times New Roman" w:hAnsi="Liberation Sans" w:cs="Times New Roman"/>
                <w:sz w:val="18"/>
                <w:szCs w:val="18"/>
              </w:rPr>
              <w:t>i</w:t>
            </w:r>
            <w:r w:rsidRPr="008631F1">
              <w:rPr>
                <w:rFonts w:ascii="Liberation Sans" w:eastAsia="Times New Roman" w:hAnsi="Liberation Sans" w:cs="Times New Roman"/>
                <w:sz w:val="18"/>
                <w:szCs w:val="18"/>
              </w:rPr>
              <w:t>nd.</w:t>
            </w:r>
            <w:r>
              <w:rPr>
                <w:rFonts w:ascii="Liberation Sans" w:eastAsia="Times New Roman" w:hAnsi="Liberation Sans" w:cs="Times New Roman"/>
                <w:sz w:val="18"/>
                <w:szCs w:val="18"/>
              </w:rPr>
              <w:t>s</w:t>
            </w:r>
            <w:proofErr w:type="spellEnd"/>
            <w:proofErr w:type="gramEnd"/>
          </w:p>
        </w:tc>
      </w:tr>
      <w:tr w:rsidR="008631F1" w:rsidRPr="00B62391" w14:paraId="074933B1"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tcBorders>
              <w:top w:val="single" w:sz="4" w:space="0" w:color="auto"/>
            </w:tcBorders>
            <w:vAlign w:val="center"/>
            <w:hideMark/>
          </w:tcPr>
          <w:p w14:paraId="47E82DD0" w14:textId="1EF332A3"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tcBorders>
              <w:top w:val="single" w:sz="4" w:space="0" w:color="auto"/>
            </w:tcBorders>
            <w:vAlign w:val="center"/>
            <w:hideMark/>
          </w:tcPr>
          <w:p w14:paraId="3132697E"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tcBorders>
              <w:top w:val="single" w:sz="4" w:space="0" w:color="auto"/>
            </w:tcBorders>
            <w:vAlign w:val="center"/>
            <w:hideMark/>
          </w:tcPr>
          <w:p w14:paraId="7605D3F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tcBorders>
              <w:top w:val="single" w:sz="4" w:space="0" w:color="auto"/>
            </w:tcBorders>
            <w:vAlign w:val="center"/>
            <w:hideMark/>
          </w:tcPr>
          <w:p w14:paraId="58A0EE9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tcBorders>
              <w:top w:val="single" w:sz="4" w:space="0" w:color="auto"/>
            </w:tcBorders>
            <w:vAlign w:val="center"/>
            <w:hideMark/>
          </w:tcPr>
          <w:p w14:paraId="30ECE9B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2.08</w:t>
            </w:r>
          </w:p>
        </w:tc>
        <w:tc>
          <w:tcPr>
            <w:tcW w:w="847" w:type="dxa"/>
            <w:tcBorders>
              <w:top w:val="single" w:sz="4" w:space="0" w:color="auto"/>
            </w:tcBorders>
            <w:vAlign w:val="center"/>
            <w:hideMark/>
          </w:tcPr>
          <w:p w14:paraId="0BCE344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2.90</w:t>
            </w:r>
          </w:p>
        </w:tc>
        <w:tc>
          <w:tcPr>
            <w:tcW w:w="667" w:type="dxa"/>
            <w:tcBorders>
              <w:top w:val="single" w:sz="4" w:space="0" w:color="auto"/>
            </w:tcBorders>
            <w:vAlign w:val="center"/>
            <w:hideMark/>
          </w:tcPr>
          <w:p w14:paraId="00B8166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3.72</w:t>
            </w:r>
          </w:p>
        </w:tc>
        <w:tc>
          <w:tcPr>
            <w:tcW w:w="567" w:type="dxa"/>
            <w:tcBorders>
              <w:top w:val="single" w:sz="4" w:space="0" w:color="auto"/>
            </w:tcBorders>
            <w:vAlign w:val="center"/>
            <w:hideMark/>
          </w:tcPr>
          <w:p w14:paraId="3140575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1.16</w:t>
            </w:r>
          </w:p>
        </w:tc>
        <w:tc>
          <w:tcPr>
            <w:tcW w:w="847" w:type="dxa"/>
            <w:tcBorders>
              <w:top w:val="single" w:sz="4" w:space="0" w:color="auto"/>
            </w:tcBorders>
            <w:vAlign w:val="center"/>
            <w:hideMark/>
          </w:tcPr>
          <w:p w14:paraId="0C6484D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07AC11E5"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E50C7A3" w14:textId="25DAC4F3"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1C07682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332AD1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A28220B"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SPANXB1</w:t>
            </w:r>
          </w:p>
        </w:tc>
        <w:tc>
          <w:tcPr>
            <w:tcW w:w="567" w:type="dxa"/>
            <w:vAlign w:val="center"/>
            <w:hideMark/>
          </w:tcPr>
          <w:p w14:paraId="60AEBC6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1.35</w:t>
            </w:r>
          </w:p>
        </w:tc>
        <w:tc>
          <w:tcPr>
            <w:tcW w:w="847" w:type="dxa"/>
            <w:vAlign w:val="center"/>
            <w:hideMark/>
          </w:tcPr>
          <w:p w14:paraId="2A7E0B3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2.19</w:t>
            </w:r>
          </w:p>
        </w:tc>
        <w:tc>
          <w:tcPr>
            <w:tcW w:w="667" w:type="dxa"/>
            <w:vAlign w:val="center"/>
            <w:hideMark/>
          </w:tcPr>
          <w:p w14:paraId="408204D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3.04</w:t>
            </w:r>
          </w:p>
        </w:tc>
        <w:tc>
          <w:tcPr>
            <w:tcW w:w="567" w:type="dxa"/>
            <w:vAlign w:val="center"/>
            <w:hideMark/>
          </w:tcPr>
          <w:p w14:paraId="57018D1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1.20</w:t>
            </w:r>
          </w:p>
        </w:tc>
        <w:tc>
          <w:tcPr>
            <w:tcW w:w="847" w:type="dxa"/>
            <w:vAlign w:val="center"/>
            <w:hideMark/>
          </w:tcPr>
          <w:p w14:paraId="718EA06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E8373E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F373184" w14:textId="43366C31"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3737F0D"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70DDF75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0E672B8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26FDF9B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1.38</w:t>
            </w:r>
          </w:p>
        </w:tc>
        <w:tc>
          <w:tcPr>
            <w:tcW w:w="847" w:type="dxa"/>
            <w:vAlign w:val="center"/>
            <w:hideMark/>
          </w:tcPr>
          <w:p w14:paraId="7861BE3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1.99</w:t>
            </w:r>
          </w:p>
        </w:tc>
        <w:tc>
          <w:tcPr>
            <w:tcW w:w="667" w:type="dxa"/>
            <w:vAlign w:val="center"/>
            <w:hideMark/>
          </w:tcPr>
          <w:p w14:paraId="58CC256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2.60</w:t>
            </w:r>
          </w:p>
        </w:tc>
        <w:tc>
          <w:tcPr>
            <w:tcW w:w="567" w:type="dxa"/>
            <w:vAlign w:val="center"/>
            <w:hideMark/>
          </w:tcPr>
          <w:p w14:paraId="2AC44C1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0.86</w:t>
            </w:r>
          </w:p>
        </w:tc>
        <w:tc>
          <w:tcPr>
            <w:tcW w:w="847" w:type="dxa"/>
            <w:vAlign w:val="center"/>
            <w:hideMark/>
          </w:tcPr>
          <w:p w14:paraId="47A70BF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1ACF4881"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44031979" w14:textId="78323E81"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45F510C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59233C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34D9590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1139EF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1.15</w:t>
            </w:r>
          </w:p>
        </w:tc>
        <w:tc>
          <w:tcPr>
            <w:tcW w:w="847" w:type="dxa"/>
            <w:vAlign w:val="center"/>
            <w:hideMark/>
          </w:tcPr>
          <w:p w14:paraId="76A9193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1.62</w:t>
            </w:r>
          </w:p>
        </w:tc>
        <w:tc>
          <w:tcPr>
            <w:tcW w:w="667" w:type="dxa"/>
            <w:vAlign w:val="center"/>
            <w:hideMark/>
          </w:tcPr>
          <w:p w14:paraId="503A51D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2.08</w:t>
            </w:r>
          </w:p>
        </w:tc>
        <w:tc>
          <w:tcPr>
            <w:tcW w:w="567" w:type="dxa"/>
            <w:vAlign w:val="center"/>
            <w:hideMark/>
          </w:tcPr>
          <w:p w14:paraId="68636C5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0.65</w:t>
            </w:r>
          </w:p>
        </w:tc>
        <w:tc>
          <w:tcPr>
            <w:tcW w:w="847" w:type="dxa"/>
            <w:vAlign w:val="center"/>
            <w:hideMark/>
          </w:tcPr>
          <w:p w14:paraId="493F41E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D9AD417"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D1D48B1" w14:textId="7CCFDF78"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77A814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1BD2AA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5119F73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6C2D31A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0.92</w:t>
            </w:r>
          </w:p>
        </w:tc>
        <w:tc>
          <w:tcPr>
            <w:tcW w:w="847" w:type="dxa"/>
            <w:vAlign w:val="center"/>
            <w:hideMark/>
          </w:tcPr>
          <w:p w14:paraId="1CD6A12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1.28</w:t>
            </w:r>
          </w:p>
        </w:tc>
        <w:tc>
          <w:tcPr>
            <w:tcW w:w="667" w:type="dxa"/>
            <w:vAlign w:val="center"/>
            <w:hideMark/>
          </w:tcPr>
          <w:p w14:paraId="70F0DB6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1.64</w:t>
            </w:r>
          </w:p>
        </w:tc>
        <w:tc>
          <w:tcPr>
            <w:tcW w:w="567" w:type="dxa"/>
            <w:vAlign w:val="center"/>
            <w:hideMark/>
          </w:tcPr>
          <w:p w14:paraId="631D41B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0.51</w:t>
            </w:r>
          </w:p>
        </w:tc>
        <w:tc>
          <w:tcPr>
            <w:tcW w:w="847" w:type="dxa"/>
            <w:vAlign w:val="center"/>
            <w:hideMark/>
          </w:tcPr>
          <w:p w14:paraId="746F519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547CCF9"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7C77176" w14:textId="6684CA0F"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6958A67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8F7F57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B90607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5CD2BD8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1BBECD2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01D0049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244DD98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99E9F0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145AC71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E8F48D9" w14:textId="6D521929"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lastRenderedPageBreak/>
              <w:t>chimpanzee</w:t>
            </w:r>
          </w:p>
        </w:tc>
        <w:tc>
          <w:tcPr>
            <w:tcW w:w="767" w:type="dxa"/>
            <w:vAlign w:val="center"/>
            <w:hideMark/>
          </w:tcPr>
          <w:p w14:paraId="79EA5EE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F46EAD4"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EABA20E"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vAlign w:val="center"/>
            <w:hideMark/>
          </w:tcPr>
          <w:p w14:paraId="2974C12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1.85</w:t>
            </w:r>
          </w:p>
        </w:tc>
        <w:tc>
          <w:tcPr>
            <w:tcW w:w="847" w:type="dxa"/>
            <w:vAlign w:val="center"/>
            <w:hideMark/>
          </w:tcPr>
          <w:p w14:paraId="7F23261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2.09</w:t>
            </w:r>
          </w:p>
        </w:tc>
        <w:tc>
          <w:tcPr>
            <w:tcW w:w="667" w:type="dxa"/>
            <w:vAlign w:val="center"/>
            <w:hideMark/>
          </w:tcPr>
          <w:p w14:paraId="02787B2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2.33</w:t>
            </w:r>
          </w:p>
        </w:tc>
        <w:tc>
          <w:tcPr>
            <w:tcW w:w="567" w:type="dxa"/>
            <w:vAlign w:val="center"/>
            <w:hideMark/>
          </w:tcPr>
          <w:p w14:paraId="6318346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0.34</w:t>
            </w:r>
          </w:p>
        </w:tc>
        <w:tc>
          <w:tcPr>
            <w:tcW w:w="847" w:type="dxa"/>
            <w:vAlign w:val="center"/>
            <w:hideMark/>
          </w:tcPr>
          <w:p w14:paraId="329EE24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422320B"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9953B6F" w14:textId="5FF513B2"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6D160F5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257DD9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FDDBBD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SPANXB1</w:t>
            </w:r>
          </w:p>
        </w:tc>
        <w:tc>
          <w:tcPr>
            <w:tcW w:w="567" w:type="dxa"/>
            <w:vAlign w:val="center"/>
            <w:hideMark/>
          </w:tcPr>
          <w:p w14:paraId="787CA90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1.38</w:t>
            </w:r>
          </w:p>
        </w:tc>
        <w:tc>
          <w:tcPr>
            <w:tcW w:w="847" w:type="dxa"/>
            <w:vAlign w:val="center"/>
            <w:hideMark/>
          </w:tcPr>
          <w:p w14:paraId="616CAA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1.61</w:t>
            </w:r>
          </w:p>
        </w:tc>
        <w:tc>
          <w:tcPr>
            <w:tcW w:w="667" w:type="dxa"/>
            <w:vAlign w:val="center"/>
            <w:hideMark/>
          </w:tcPr>
          <w:p w14:paraId="20D915E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567" w:type="dxa"/>
            <w:vAlign w:val="center"/>
            <w:hideMark/>
          </w:tcPr>
          <w:p w14:paraId="43294D5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0.32</w:t>
            </w:r>
          </w:p>
        </w:tc>
        <w:tc>
          <w:tcPr>
            <w:tcW w:w="847" w:type="dxa"/>
            <w:vAlign w:val="center"/>
            <w:hideMark/>
          </w:tcPr>
          <w:p w14:paraId="22885B4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6FD753B"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EE6B0E2" w14:textId="4A2BE6F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431C7C4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36D7C59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0EC52FD8"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3DC9251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1.15</w:t>
            </w:r>
          </w:p>
        </w:tc>
        <w:tc>
          <w:tcPr>
            <w:tcW w:w="847" w:type="dxa"/>
            <w:vAlign w:val="center"/>
            <w:hideMark/>
          </w:tcPr>
          <w:p w14:paraId="68A0E95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1.41</w:t>
            </w:r>
          </w:p>
        </w:tc>
        <w:tc>
          <w:tcPr>
            <w:tcW w:w="667" w:type="dxa"/>
            <w:vAlign w:val="center"/>
            <w:hideMark/>
          </w:tcPr>
          <w:p w14:paraId="00240CA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1.67</w:t>
            </w:r>
          </w:p>
        </w:tc>
        <w:tc>
          <w:tcPr>
            <w:tcW w:w="567" w:type="dxa"/>
            <w:vAlign w:val="center"/>
            <w:hideMark/>
          </w:tcPr>
          <w:p w14:paraId="0206A4B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0.36</w:t>
            </w:r>
          </w:p>
        </w:tc>
        <w:tc>
          <w:tcPr>
            <w:tcW w:w="847" w:type="dxa"/>
            <w:vAlign w:val="center"/>
            <w:hideMark/>
          </w:tcPr>
          <w:p w14:paraId="53EA850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1CC6625B"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24873858" w14:textId="476726A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72894EA0"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89A34FB"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6EEF478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6C98687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2DECE72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1.17</w:t>
            </w:r>
          </w:p>
        </w:tc>
        <w:tc>
          <w:tcPr>
            <w:tcW w:w="667" w:type="dxa"/>
            <w:vAlign w:val="center"/>
            <w:hideMark/>
          </w:tcPr>
          <w:p w14:paraId="746CFDD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1.33</w:t>
            </w:r>
          </w:p>
        </w:tc>
        <w:tc>
          <w:tcPr>
            <w:tcW w:w="567" w:type="dxa"/>
            <w:vAlign w:val="center"/>
            <w:hideMark/>
          </w:tcPr>
          <w:p w14:paraId="1452005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0.24</w:t>
            </w:r>
          </w:p>
        </w:tc>
        <w:tc>
          <w:tcPr>
            <w:tcW w:w="847" w:type="dxa"/>
            <w:vAlign w:val="center"/>
            <w:hideMark/>
          </w:tcPr>
          <w:p w14:paraId="28E2B85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0F6D300"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1B80FDC" w14:textId="4C49E2FC"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D45136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E0573BE"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236020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0CF8921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370A09E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172B07A7"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68D13EE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3E67D8D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7D55B4D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8097C7F" w14:textId="12A5C03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6EF9D14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00DE730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0EF8C1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30DF13B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0.85</w:t>
            </w:r>
          </w:p>
        </w:tc>
        <w:tc>
          <w:tcPr>
            <w:tcW w:w="847" w:type="dxa"/>
            <w:vAlign w:val="center"/>
            <w:hideMark/>
          </w:tcPr>
          <w:p w14:paraId="79036CE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0.92</w:t>
            </w:r>
          </w:p>
        </w:tc>
        <w:tc>
          <w:tcPr>
            <w:tcW w:w="667" w:type="dxa"/>
            <w:vAlign w:val="center"/>
            <w:hideMark/>
          </w:tcPr>
          <w:p w14:paraId="1375C09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2769752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0.11</w:t>
            </w:r>
          </w:p>
        </w:tc>
        <w:tc>
          <w:tcPr>
            <w:tcW w:w="847" w:type="dxa"/>
            <w:vAlign w:val="center"/>
            <w:hideMark/>
          </w:tcPr>
          <w:p w14:paraId="13C1653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2A36DD1D"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5C079A95" w14:textId="75437E77"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AC23759"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7D2166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51B2CC7B"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AMELY</w:t>
            </w:r>
          </w:p>
        </w:tc>
        <w:tc>
          <w:tcPr>
            <w:tcW w:w="567" w:type="dxa"/>
            <w:vAlign w:val="center"/>
            <w:hideMark/>
          </w:tcPr>
          <w:p w14:paraId="535B5AC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72B68B2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6005A24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533027E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7978CB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449A2A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5CD7588" w14:textId="7234B495"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622ADA3"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B6C07C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7A7334A8"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PRY</w:t>
            </w:r>
          </w:p>
        </w:tc>
        <w:tc>
          <w:tcPr>
            <w:tcW w:w="567" w:type="dxa"/>
            <w:vAlign w:val="center"/>
            <w:hideMark/>
          </w:tcPr>
          <w:p w14:paraId="30B8097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1F4F09F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0.10</w:t>
            </w:r>
          </w:p>
        </w:tc>
        <w:tc>
          <w:tcPr>
            <w:tcW w:w="667" w:type="dxa"/>
            <w:vAlign w:val="center"/>
            <w:hideMark/>
          </w:tcPr>
          <w:p w14:paraId="363F3C3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0.20</w:t>
            </w:r>
          </w:p>
        </w:tc>
        <w:tc>
          <w:tcPr>
            <w:tcW w:w="567" w:type="dxa"/>
            <w:vAlign w:val="center"/>
            <w:hideMark/>
          </w:tcPr>
          <w:p w14:paraId="32F6469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0.14</w:t>
            </w:r>
          </w:p>
        </w:tc>
        <w:tc>
          <w:tcPr>
            <w:tcW w:w="847" w:type="dxa"/>
            <w:vAlign w:val="center"/>
            <w:hideMark/>
          </w:tcPr>
          <w:p w14:paraId="2CFE568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7BAC8961"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7F1A9F4" w14:textId="16787D85"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5D119B7A"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07868D1D"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4FE03354"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BPY2</w:t>
            </w:r>
          </w:p>
        </w:tc>
        <w:tc>
          <w:tcPr>
            <w:tcW w:w="567" w:type="dxa"/>
            <w:vAlign w:val="center"/>
            <w:hideMark/>
          </w:tcPr>
          <w:p w14:paraId="671DF44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0331550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1697FCC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5FCA5011"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6F6E75D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B3DB11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251F563C" w14:textId="2DFC2F4F"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E3C095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203F751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3D7C0AC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CDY</w:t>
            </w:r>
          </w:p>
        </w:tc>
        <w:tc>
          <w:tcPr>
            <w:tcW w:w="567" w:type="dxa"/>
            <w:vAlign w:val="center"/>
            <w:hideMark/>
          </w:tcPr>
          <w:p w14:paraId="5AB69E8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2AEC954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5126D44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59A97BD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600796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464A3DEE"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38BFAF4D" w14:textId="781594FE"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CB4DED6"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31D5849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674D892C"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RBMY1A1</w:t>
            </w:r>
          </w:p>
        </w:tc>
        <w:tc>
          <w:tcPr>
            <w:tcW w:w="567" w:type="dxa"/>
            <w:vAlign w:val="center"/>
            <w:hideMark/>
          </w:tcPr>
          <w:p w14:paraId="24944CC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6852486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37B1918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3227F12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415A751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4F3D366"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2936C01C" w14:textId="314A4036"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474B42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C3149E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09EC6901"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TSPY</w:t>
            </w:r>
          </w:p>
        </w:tc>
        <w:tc>
          <w:tcPr>
            <w:tcW w:w="567" w:type="dxa"/>
            <w:vAlign w:val="center"/>
            <w:hideMark/>
          </w:tcPr>
          <w:p w14:paraId="4D84EF4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7FDB6AAC"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667" w:type="dxa"/>
            <w:vAlign w:val="center"/>
            <w:hideMark/>
          </w:tcPr>
          <w:p w14:paraId="1F98556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567" w:type="dxa"/>
            <w:vAlign w:val="center"/>
            <w:hideMark/>
          </w:tcPr>
          <w:p w14:paraId="321203B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7824C05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06A0DB01"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901CB65" w14:textId="4F5A4637"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4E4A54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72A5687C"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EA65921"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TSPY</w:t>
            </w:r>
          </w:p>
        </w:tc>
        <w:tc>
          <w:tcPr>
            <w:tcW w:w="567" w:type="dxa"/>
            <w:vAlign w:val="center"/>
            <w:hideMark/>
          </w:tcPr>
          <w:p w14:paraId="5EB6190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8.08</w:t>
            </w:r>
          </w:p>
        </w:tc>
        <w:tc>
          <w:tcPr>
            <w:tcW w:w="847" w:type="dxa"/>
            <w:vAlign w:val="center"/>
            <w:hideMark/>
          </w:tcPr>
          <w:p w14:paraId="0AEB442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10.91</w:t>
            </w:r>
          </w:p>
        </w:tc>
        <w:tc>
          <w:tcPr>
            <w:tcW w:w="667" w:type="dxa"/>
            <w:vAlign w:val="center"/>
            <w:hideMark/>
          </w:tcPr>
          <w:p w14:paraId="7EA1D2B2"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13.75</w:t>
            </w:r>
          </w:p>
        </w:tc>
        <w:tc>
          <w:tcPr>
            <w:tcW w:w="567" w:type="dxa"/>
            <w:vAlign w:val="center"/>
            <w:hideMark/>
          </w:tcPr>
          <w:p w14:paraId="211CEAA8"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4.01</w:t>
            </w:r>
          </w:p>
        </w:tc>
        <w:tc>
          <w:tcPr>
            <w:tcW w:w="847" w:type="dxa"/>
            <w:vAlign w:val="center"/>
            <w:hideMark/>
          </w:tcPr>
          <w:p w14:paraId="6D62E96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576F522B"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3FE6D08" w14:textId="3F7B6A39"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32A9CA8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36CBC28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1F3CB28"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RBMY1A1</w:t>
            </w:r>
          </w:p>
        </w:tc>
        <w:tc>
          <w:tcPr>
            <w:tcW w:w="567" w:type="dxa"/>
            <w:vAlign w:val="center"/>
            <w:hideMark/>
          </w:tcPr>
          <w:p w14:paraId="40C583E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9.54</w:t>
            </w:r>
          </w:p>
        </w:tc>
        <w:tc>
          <w:tcPr>
            <w:tcW w:w="847" w:type="dxa"/>
            <w:vAlign w:val="center"/>
            <w:hideMark/>
          </w:tcPr>
          <w:p w14:paraId="74618ACE"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10.68</w:t>
            </w:r>
          </w:p>
        </w:tc>
        <w:tc>
          <w:tcPr>
            <w:tcW w:w="667" w:type="dxa"/>
            <w:vAlign w:val="center"/>
            <w:hideMark/>
          </w:tcPr>
          <w:p w14:paraId="5D16FDE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11.81</w:t>
            </w:r>
          </w:p>
        </w:tc>
        <w:tc>
          <w:tcPr>
            <w:tcW w:w="567" w:type="dxa"/>
            <w:vAlign w:val="center"/>
            <w:hideMark/>
          </w:tcPr>
          <w:p w14:paraId="5616F3C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1.61</w:t>
            </w:r>
          </w:p>
        </w:tc>
        <w:tc>
          <w:tcPr>
            <w:tcW w:w="847" w:type="dxa"/>
            <w:vAlign w:val="center"/>
            <w:hideMark/>
          </w:tcPr>
          <w:p w14:paraId="4994403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67598C85"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4B02891" w14:textId="27F8F0C7"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5511208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0D1AFEA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5FA7BA9C"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CDY</w:t>
            </w:r>
          </w:p>
        </w:tc>
        <w:tc>
          <w:tcPr>
            <w:tcW w:w="567" w:type="dxa"/>
            <w:vAlign w:val="center"/>
            <w:hideMark/>
          </w:tcPr>
          <w:p w14:paraId="40AED521"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3.85</w:t>
            </w:r>
          </w:p>
        </w:tc>
        <w:tc>
          <w:tcPr>
            <w:tcW w:w="847" w:type="dxa"/>
            <w:vAlign w:val="center"/>
            <w:hideMark/>
          </w:tcPr>
          <w:p w14:paraId="0E33206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4.49</w:t>
            </w:r>
          </w:p>
        </w:tc>
        <w:tc>
          <w:tcPr>
            <w:tcW w:w="667" w:type="dxa"/>
            <w:vAlign w:val="center"/>
            <w:hideMark/>
          </w:tcPr>
          <w:p w14:paraId="5A6E6827"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5.12</w:t>
            </w:r>
          </w:p>
        </w:tc>
        <w:tc>
          <w:tcPr>
            <w:tcW w:w="567" w:type="dxa"/>
            <w:vAlign w:val="center"/>
            <w:hideMark/>
          </w:tcPr>
          <w:p w14:paraId="589E997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0.90</w:t>
            </w:r>
          </w:p>
        </w:tc>
        <w:tc>
          <w:tcPr>
            <w:tcW w:w="847" w:type="dxa"/>
            <w:vAlign w:val="center"/>
            <w:hideMark/>
          </w:tcPr>
          <w:p w14:paraId="5772BA1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23364DF9"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170C2CC" w14:textId="07B0F934"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0DEE0F50"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00CE25A4"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F86B32E"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PRY</w:t>
            </w:r>
          </w:p>
        </w:tc>
        <w:tc>
          <w:tcPr>
            <w:tcW w:w="567" w:type="dxa"/>
            <w:vAlign w:val="center"/>
            <w:hideMark/>
          </w:tcPr>
          <w:p w14:paraId="6D94EB2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3.15</w:t>
            </w:r>
          </w:p>
        </w:tc>
        <w:tc>
          <w:tcPr>
            <w:tcW w:w="847" w:type="dxa"/>
            <w:vAlign w:val="center"/>
            <w:hideMark/>
          </w:tcPr>
          <w:p w14:paraId="050E8E97"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3.55</w:t>
            </w:r>
          </w:p>
        </w:tc>
        <w:tc>
          <w:tcPr>
            <w:tcW w:w="667" w:type="dxa"/>
            <w:vAlign w:val="center"/>
            <w:hideMark/>
          </w:tcPr>
          <w:p w14:paraId="1A80F2B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3.94</w:t>
            </w:r>
          </w:p>
        </w:tc>
        <w:tc>
          <w:tcPr>
            <w:tcW w:w="567" w:type="dxa"/>
            <w:vAlign w:val="center"/>
            <w:hideMark/>
          </w:tcPr>
          <w:p w14:paraId="5FEC8211"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0.55</w:t>
            </w:r>
          </w:p>
        </w:tc>
        <w:tc>
          <w:tcPr>
            <w:tcW w:w="847" w:type="dxa"/>
            <w:vAlign w:val="center"/>
            <w:hideMark/>
          </w:tcPr>
          <w:p w14:paraId="0F469E5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050DB42B"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55A0A6B" w14:textId="7639E11C"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1A4E9738"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540C0BFF"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6D350881"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BPY2</w:t>
            </w:r>
          </w:p>
        </w:tc>
        <w:tc>
          <w:tcPr>
            <w:tcW w:w="567" w:type="dxa"/>
            <w:vAlign w:val="center"/>
            <w:hideMark/>
          </w:tcPr>
          <w:p w14:paraId="26943905"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1.77</w:t>
            </w:r>
          </w:p>
        </w:tc>
        <w:tc>
          <w:tcPr>
            <w:tcW w:w="847" w:type="dxa"/>
            <w:vAlign w:val="center"/>
            <w:hideMark/>
          </w:tcPr>
          <w:p w14:paraId="1F5C4DE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1.98</w:t>
            </w:r>
          </w:p>
        </w:tc>
        <w:tc>
          <w:tcPr>
            <w:tcW w:w="667" w:type="dxa"/>
            <w:vAlign w:val="center"/>
            <w:hideMark/>
          </w:tcPr>
          <w:p w14:paraId="332595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2.19</w:t>
            </w:r>
          </w:p>
        </w:tc>
        <w:tc>
          <w:tcPr>
            <w:tcW w:w="567" w:type="dxa"/>
            <w:vAlign w:val="center"/>
            <w:hideMark/>
          </w:tcPr>
          <w:p w14:paraId="43F833E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0.30</w:t>
            </w:r>
          </w:p>
        </w:tc>
        <w:tc>
          <w:tcPr>
            <w:tcW w:w="847" w:type="dxa"/>
            <w:vAlign w:val="center"/>
            <w:hideMark/>
          </w:tcPr>
          <w:p w14:paraId="23EAE2D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3326C92F"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9C58978" w14:textId="0EA5F5DD" w:rsidR="008631F1" w:rsidRPr="008631F1" w:rsidRDefault="00A76D18" w:rsidP="008631F1">
            <w:pPr>
              <w:spacing w:after="0" w:line="240" w:lineRule="auto"/>
              <w:rPr>
                <w:rFonts w:ascii="Liberation Sans" w:eastAsia="Times New Roman" w:hAnsi="Liberation Sans" w:cs="Times New Roman"/>
                <w:b w:val="0"/>
                <w:bCs w:val="0"/>
                <w:sz w:val="18"/>
                <w:szCs w:val="18"/>
              </w:rPr>
            </w:pPr>
            <w:r w:rsidRPr="00B62391">
              <w:rPr>
                <w:rFonts w:ascii="Liberation Sans" w:eastAsia="Times New Roman" w:hAnsi="Liberation Sans" w:cs="Times New Roman"/>
                <w:b w:val="0"/>
                <w:bCs w:val="0"/>
                <w:sz w:val="18"/>
                <w:szCs w:val="18"/>
              </w:rPr>
              <w:t>chimpanzee</w:t>
            </w:r>
          </w:p>
        </w:tc>
        <w:tc>
          <w:tcPr>
            <w:tcW w:w="767" w:type="dxa"/>
            <w:vAlign w:val="center"/>
            <w:hideMark/>
          </w:tcPr>
          <w:p w14:paraId="2A37B51C"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Y</w:t>
            </w:r>
          </w:p>
        </w:tc>
        <w:tc>
          <w:tcPr>
            <w:tcW w:w="517" w:type="dxa"/>
            <w:vAlign w:val="center"/>
            <w:hideMark/>
          </w:tcPr>
          <w:p w14:paraId="362BB808"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463FE1F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AMELY</w:t>
            </w:r>
          </w:p>
        </w:tc>
        <w:tc>
          <w:tcPr>
            <w:tcW w:w="567" w:type="dxa"/>
            <w:vAlign w:val="center"/>
            <w:hideMark/>
          </w:tcPr>
          <w:p w14:paraId="1BCCE9D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1F33DBE3"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238753D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19A7C6FB"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489524A"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w:t>
            </w:r>
          </w:p>
        </w:tc>
      </w:tr>
      <w:tr w:rsidR="008631F1" w:rsidRPr="00B62391" w14:paraId="53416E33"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200E3EB"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27349207"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6D2E08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02FB4CB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7DB9F2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2.40</w:t>
            </w:r>
          </w:p>
        </w:tc>
        <w:tc>
          <w:tcPr>
            <w:tcW w:w="847" w:type="dxa"/>
            <w:vAlign w:val="center"/>
            <w:hideMark/>
          </w:tcPr>
          <w:p w14:paraId="61AC1287"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2.83</w:t>
            </w:r>
          </w:p>
        </w:tc>
        <w:tc>
          <w:tcPr>
            <w:tcW w:w="667" w:type="dxa"/>
            <w:vAlign w:val="center"/>
            <w:hideMark/>
          </w:tcPr>
          <w:p w14:paraId="214FB98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3.33</w:t>
            </w:r>
          </w:p>
        </w:tc>
        <w:tc>
          <w:tcPr>
            <w:tcW w:w="567" w:type="dxa"/>
            <w:vAlign w:val="center"/>
            <w:hideMark/>
          </w:tcPr>
          <w:p w14:paraId="0A8E67BD"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0.47</w:t>
            </w:r>
          </w:p>
        </w:tc>
        <w:tc>
          <w:tcPr>
            <w:tcW w:w="847" w:type="dxa"/>
            <w:vAlign w:val="center"/>
            <w:hideMark/>
          </w:tcPr>
          <w:p w14:paraId="142E676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6956E22A"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02D7292"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3A910EE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9F6634D"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C4C6C9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0AEDF0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1.20</w:t>
            </w:r>
          </w:p>
        </w:tc>
        <w:tc>
          <w:tcPr>
            <w:tcW w:w="847" w:type="dxa"/>
            <w:vAlign w:val="center"/>
            <w:hideMark/>
          </w:tcPr>
          <w:p w14:paraId="6533724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2.80</w:t>
            </w:r>
          </w:p>
        </w:tc>
        <w:tc>
          <w:tcPr>
            <w:tcW w:w="667" w:type="dxa"/>
            <w:vAlign w:val="center"/>
            <w:hideMark/>
          </w:tcPr>
          <w:p w14:paraId="01B3C1B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3.84</w:t>
            </w:r>
          </w:p>
        </w:tc>
        <w:tc>
          <w:tcPr>
            <w:tcW w:w="567" w:type="dxa"/>
            <w:vAlign w:val="center"/>
            <w:hideMark/>
          </w:tcPr>
          <w:p w14:paraId="681B84F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1.33</w:t>
            </w:r>
          </w:p>
        </w:tc>
        <w:tc>
          <w:tcPr>
            <w:tcW w:w="847" w:type="dxa"/>
            <w:vAlign w:val="center"/>
            <w:hideMark/>
          </w:tcPr>
          <w:p w14:paraId="02C8B86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7BA669AA"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452F5F8B"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457132C2"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2B51F7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1984A35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vAlign w:val="center"/>
            <w:hideMark/>
          </w:tcPr>
          <w:p w14:paraId="107A562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1.80</w:t>
            </w:r>
          </w:p>
        </w:tc>
        <w:tc>
          <w:tcPr>
            <w:tcW w:w="847" w:type="dxa"/>
            <w:vAlign w:val="center"/>
            <w:hideMark/>
          </w:tcPr>
          <w:p w14:paraId="40472BE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2.20</w:t>
            </w:r>
          </w:p>
        </w:tc>
        <w:tc>
          <w:tcPr>
            <w:tcW w:w="667" w:type="dxa"/>
            <w:vAlign w:val="center"/>
            <w:hideMark/>
          </w:tcPr>
          <w:p w14:paraId="056CC0D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2.29</w:t>
            </w:r>
          </w:p>
        </w:tc>
        <w:tc>
          <w:tcPr>
            <w:tcW w:w="567" w:type="dxa"/>
            <w:vAlign w:val="center"/>
            <w:hideMark/>
          </w:tcPr>
          <w:p w14:paraId="382EFC9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0.26</w:t>
            </w:r>
          </w:p>
        </w:tc>
        <w:tc>
          <w:tcPr>
            <w:tcW w:w="847" w:type="dxa"/>
            <w:vAlign w:val="center"/>
            <w:hideMark/>
          </w:tcPr>
          <w:p w14:paraId="7D9C98F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552BD7A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3A30A8DA"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77CA840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2F38737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23B24B3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09FC2C3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0.93</w:t>
            </w:r>
          </w:p>
        </w:tc>
        <w:tc>
          <w:tcPr>
            <w:tcW w:w="847" w:type="dxa"/>
            <w:vAlign w:val="center"/>
            <w:hideMark/>
          </w:tcPr>
          <w:p w14:paraId="2A37F18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1.07</w:t>
            </w:r>
          </w:p>
        </w:tc>
        <w:tc>
          <w:tcPr>
            <w:tcW w:w="667" w:type="dxa"/>
            <w:vAlign w:val="center"/>
            <w:hideMark/>
          </w:tcPr>
          <w:p w14:paraId="3F3A65F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1.09</w:t>
            </w:r>
          </w:p>
        </w:tc>
        <w:tc>
          <w:tcPr>
            <w:tcW w:w="567" w:type="dxa"/>
            <w:vAlign w:val="center"/>
            <w:hideMark/>
          </w:tcPr>
          <w:p w14:paraId="3E66BA54"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0.08</w:t>
            </w:r>
          </w:p>
        </w:tc>
        <w:tc>
          <w:tcPr>
            <w:tcW w:w="847" w:type="dxa"/>
            <w:vAlign w:val="center"/>
            <w:hideMark/>
          </w:tcPr>
          <w:p w14:paraId="0606FD3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5113109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0DFD0ADF"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3F96C16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585CB88"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F</w:t>
            </w:r>
          </w:p>
        </w:tc>
        <w:tc>
          <w:tcPr>
            <w:tcW w:w="1057" w:type="dxa"/>
            <w:vAlign w:val="center"/>
            <w:hideMark/>
          </w:tcPr>
          <w:p w14:paraId="48DDEEB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051B687B"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0783D82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6809179A"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3FDB664E"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0.00</w:t>
            </w:r>
          </w:p>
        </w:tc>
        <w:tc>
          <w:tcPr>
            <w:tcW w:w="847" w:type="dxa"/>
            <w:vAlign w:val="center"/>
            <w:hideMark/>
          </w:tcPr>
          <w:p w14:paraId="5EF0A5BC"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3</w:t>
            </w:r>
          </w:p>
        </w:tc>
      </w:tr>
      <w:tr w:rsidR="008631F1" w:rsidRPr="00B62391" w14:paraId="3F02318E"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63711F6A"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05CF112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73D2EC39"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7DBD30BA"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OPN1LW</w:t>
            </w:r>
          </w:p>
        </w:tc>
        <w:tc>
          <w:tcPr>
            <w:tcW w:w="567" w:type="dxa"/>
            <w:vAlign w:val="center"/>
            <w:hideMark/>
          </w:tcPr>
          <w:p w14:paraId="5E0350AC"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2.00</w:t>
            </w:r>
          </w:p>
        </w:tc>
        <w:tc>
          <w:tcPr>
            <w:tcW w:w="847" w:type="dxa"/>
            <w:vAlign w:val="center"/>
            <w:hideMark/>
          </w:tcPr>
          <w:p w14:paraId="403AAF20"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2.00</w:t>
            </w:r>
          </w:p>
        </w:tc>
        <w:tc>
          <w:tcPr>
            <w:tcW w:w="667" w:type="dxa"/>
            <w:vAlign w:val="center"/>
            <w:hideMark/>
          </w:tcPr>
          <w:p w14:paraId="265D33E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2.00</w:t>
            </w:r>
          </w:p>
        </w:tc>
        <w:tc>
          <w:tcPr>
            <w:tcW w:w="567" w:type="dxa"/>
            <w:vAlign w:val="center"/>
            <w:hideMark/>
          </w:tcPr>
          <w:p w14:paraId="609CA6CA" w14:textId="73FDACA6" w:rsidR="008631F1" w:rsidRPr="008631F1" w:rsidRDefault="008D35E2"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74B781F9"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5219F16D"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5233F76A"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2EA78DC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6CF5DC55"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F12A410"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CT45A5</w:t>
            </w:r>
          </w:p>
        </w:tc>
        <w:tc>
          <w:tcPr>
            <w:tcW w:w="567" w:type="dxa"/>
            <w:vAlign w:val="center"/>
            <w:hideMark/>
          </w:tcPr>
          <w:p w14:paraId="792CC4F6"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847" w:type="dxa"/>
            <w:vAlign w:val="center"/>
            <w:hideMark/>
          </w:tcPr>
          <w:p w14:paraId="458D18B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667" w:type="dxa"/>
            <w:vAlign w:val="center"/>
            <w:hideMark/>
          </w:tcPr>
          <w:p w14:paraId="50F8F393"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1.83</w:t>
            </w:r>
          </w:p>
        </w:tc>
        <w:tc>
          <w:tcPr>
            <w:tcW w:w="567" w:type="dxa"/>
            <w:vAlign w:val="center"/>
            <w:hideMark/>
          </w:tcPr>
          <w:p w14:paraId="79A52DDC" w14:textId="45A0F518" w:rsidR="008631F1" w:rsidRPr="008631F1" w:rsidRDefault="008D35E2"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50DD3A7F"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097CD82C"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484FD3E4"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39809DE2"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635A897"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3917941"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CT47A4</w:t>
            </w:r>
          </w:p>
        </w:tc>
        <w:tc>
          <w:tcPr>
            <w:tcW w:w="567" w:type="dxa"/>
            <w:vAlign w:val="center"/>
            <w:hideMark/>
          </w:tcPr>
          <w:p w14:paraId="1EE588A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1.13</w:t>
            </w:r>
          </w:p>
        </w:tc>
        <w:tc>
          <w:tcPr>
            <w:tcW w:w="847" w:type="dxa"/>
            <w:vAlign w:val="center"/>
            <w:hideMark/>
          </w:tcPr>
          <w:p w14:paraId="66B7766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1.13</w:t>
            </w:r>
          </w:p>
        </w:tc>
        <w:tc>
          <w:tcPr>
            <w:tcW w:w="667" w:type="dxa"/>
            <w:vAlign w:val="center"/>
            <w:hideMark/>
          </w:tcPr>
          <w:p w14:paraId="27465F88"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1.13</w:t>
            </w:r>
          </w:p>
        </w:tc>
        <w:tc>
          <w:tcPr>
            <w:tcW w:w="567" w:type="dxa"/>
            <w:vAlign w:val="center"/>
            <w:hideMark/>
          </w:tcPr>
          <w:p w14:paraId="51CB9F86" w14:textId="5531787B" w:rsidR="008631F1" w:rsidRPr="008631F1" w:rsidRDefault="008D35E2"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0BB3BD96"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22A6BEDC" w14:textId="77777777" w:rsidTr="008D35E2">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157DB7B3"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12FD0BD9"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10BC31B1"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1ECB0D13" w14:textId="77777777" w:rsidR="008631F1" w:rsidRPr="008631F1" w:rsidRDefault="008631F1" w:rsidP="008631F1">
            <w:pPr>
              <w:spacing w:after="0" w:line="240" w:lineRule="auto"/>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DMD</w:t>
            </w:r>
          </w:p>
        </w:tc>
        <w:tc>
          <w:tcPr>
            <w:tcW w:w="567" w:type="dxa"/>
            <w:vAlign w:val="center"/>
            <w:hideMark/>
          </w:tcPr>
          <w:p w14:paraId="6EC1471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847" w:type="dxa"/>
            <w:vAlign w:val="center"/>
            <w:hideMark/>
          </w:tcPr>
          <w:p w14:paraId="07D188F0"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667" w:type="dxa"/>
            <w:vAlign w:val="center"/>
            <w:hideMark/>
          </w:tcPr>
          <w:p w14:paraId="0C7F2699"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1.00</w:t>
            </w:r>
          </w:p>
        </w:tc>
        <w:tc>
          <w:tcPr>
            <w:tcW w:w="567" w:type="dxa"/>
            <w:vAlign w:val="center"/>
            <w:hideMark/>
          </w:tcPr>
          <w:p w14:paraId="04F87308" w14:textId="5EF518AA" w:rsidR="008631F1" w:rsidRPr="008631F1" w:rsidRDefault="008D35E2"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4A61BD44" w14:textId="77777777" w:rsidR="008631F1" w:rsidRPr="008631F1" w:rsidRDefault="008631F1" w:rsidP="008631F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r w:rsidR="008631F1" w:rsidRPr="00B62391" w14:paraId="66471F97" w14:textId="77777777" w:rsidTr="008D35E2">
        <w:trPr>
          <w:trHeight w:val="283"/>
          <w:jc w:val="center"/>
        </w:trPr>
        <w:tc>
          <w:tcPr>
            <w:cnfStyle w:val="001000000000" w:firstRow="0" w:lastRow="0" w:firstColumn="1" w:lastColumn="0" w:oddVBand="0" w:evenVBand="0" w:oddHBand="0" w:evenHBand="0" w:firstRowFirstColumn="0" w:firstRowLastColumn="0" w:lastRowFirstColumn="0" w:lastRowLastColumn="0"/>
            <w:tcW w:w="877" w:type="dxa"/>
            <w:vAlign w:val="center"/>
            <w:hideMark/>
          </w:tcPr>
          <w:p w14:paraId="71F4B9A3" w14:textId="77777777" w:rsidR="008631F1" w:rsidRPr="008631F1" w:rsidRDefault="008631F1" w:rsidP="008631F1">
            <w:pPr>
              <w:spacing w:after="0" w:line="240" w:lineRule="auto"/>
              <w:rPr>
                <w:rFonts w:ascii="Liberation Sans" w:eastAsia="Times New Roman" w:hAnsi="Liberation Sans" w:cs="Times New Roman"/>
                <w:b w:val="0"/>
                <w:bCs w:val="0"/>
                <w:sz w:val="18"/>
                <w:szCs w:val="18"/>
              </w:rPr>
            </w:pPr>
            <w:r w:rsidRPr="008631F1">
              <w:rPr>
                <w:rFonts w:ascii="Liberation Sans" w:eastAsia="Times New Roman" w:hAnsi="Liberation Sans" w:cs="Times New Roman"/>
                <w:b w:val="0"/>
                <w:bCs w:val="0"/>
                <w:sz w:val="18"/>
                <w:szCs w:val="18"/>
              </w:rPr>
              <w:t>gorilla</w:t>
            </w:r>
          </w:p>
        </w:tc>
        <w:tc>
          <w:tcPr>
            <w:tcW w:w="767" w:type="dxa"/>
            <w:vAlign w:val="center"/>
            <w:hideMark/>
          </w:tcPr>
          <w:p w14:paraId="54829980"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X</w:t>
            </w:r>
          </w:p>
        </w:tc>
        <w:tc>
          <w:tcPr>
            <w:tcW w:w="517" w:type="dxa"/>
            <w:vAlign w:val="center"/>
            <w:hideMark/>
          </w:tcPr>
          <w:p w14:paraId="3147A3EF"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M</w:t>
            </w:r>
          </w:p>
        </w:tc>
        <w:tc>
          <w:tcPr>
            <w:tcW w:w="1057" w:type="dxa"/>
            <w:vAlign w:val="center"/>
            <w:hideMark/>
          </w:tcPr>
          <w:p w14:paraId="2468D8E6" w14:textId="77777777" w:rsidR="008631F1" w:rsidRPr="008631F1" w:rsidRDefault="008631F1" w:rsidP="008631F1">
            <w:pPr>
              <w:spacing w:after="0" w:line="240" w:lineRule="auto"/>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GAGE4</w:t>
            </w:r>
          </w:p>
        </w:tc>
        <w:tc>
          <w:tcPr>
            <w:tcW w:w="567" w:type="dxa"/>
            <w:vAlign w:val="center"/>
            <w:hideMark/>
          </w:tcPr>
          <w:p w14:paraId="6555B78F"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0.91</w:t>
            </w:r>
          </w:p>
        </w:tc>
        <w:tc>
          <w:tcPr>
            <w:tcW w:w="847" w:type="dxa"/>
            <w:vAlign w:val="center"/>
            <w:hideMark/>
          </w:tcPr>
          <w:p w14:paraId="246FD825"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0.91</w:t>
            </w:r>
          </w:p>
        </w:tc>
        <w:tc>
          <w:tcPr>
            <w:tcW w:w="667" w:type="dxa"/>
            <w:vAlign w:val="center"/>
            <w:hideMark/>
          </w:tcPr>
          <w:p w14:paraId="71C3CC32"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0.91</w:t>
            </w:r>
          </w:p>
        </w:tc>
        <w:tc>
          <w:tcPr>
            <w:tcW w:w="567" w:type="dxa"/>
            <w:vAlign w:val="center"/>
            <w:hideMark/>
          </w:tcPr>
          <w:p w14:paraId="7F7D8250" w14:textId="0200723B" w:rsidR="008631F1" w:rsidRPr="008631F1" w:rsidRDefault="008D35E2"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B62391">
              <w:rPr>
                <w:rFonts w:ascii="Liberation Sans" w:eastAsia="Times New Roman" w:hAnsi="Liberation Sans" w:cs="Times New Roman"/>
                <w:sz w:val="18"/>
                <w:szCs w:val="18"/>
              </w:rPr>
              <w:t>-</w:t>
            </w:r>
          </w:p>
        </w:tc>
        <w:tc>
          <w:tcPr>
            <w:tcW w:w="847" w:type="dxa"/>
            <w:vAlign w:val="center"/>
            <w:hideMark/>
          </w:tcPr>
          <w:p w14:paraId="0CFD237D" w14:textId="77777777" w:rsidR="008631F1" w:rsidRPr="008631F1" w:rsidRDefault="008631F1" w:rsidP="008631F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sz w:val="18"/>
                <w:szCs w:val="18"/>
              </w:rPr>
            </w:pPr>
            <w:r w:rsidRPr="008631F1">
              <w:rPr>
                <w:rFonts w:ascii="Liberation Sans" w:eastAsia="Times New Roman" w:hAnsi="Liberation Sans" w:cs="Times New Roman"/>
                <w:sz w:val="18"/>
                <w:szCs w:val="18"/>
              </w:rPr>
              <w:t>1</w:t>
            </w:r>
          </w:p>
        </w:tc>
      </w:tr>
    </w:tbl>
    <w:p w14:paraId="704471EB" w14:textId="77777777" w:rsidR="00DD4D97" w:rsidRPr="00B62391" w:rsidRDefault="00DD4D97" w:rsidP="00A71124"/>
    <w:p w14:paraId="367A0EDA" w14:textId="4E7718B4" w:rsidR="004E7149" w:rsidRPr="00B62391" w:rsidRDefault="004E7149" w:rsidP="00A71124">
      <w:pPr>
        <w:pStyle w:val="Heading1"/>
      </w:pPr>
      <w:bookmarkStart w:id="47" w:name="_Toc516349377"/>
      <w:r w:rsidRPr="00B62391">
        <w:t>Discussion</w:t>
      </w:r>
      <w:bookmarkEnd w:id="47"/>
    </w:p>
    <w:p w14:paraId="43A5DAEB" w14:textId="2720E91C" w:rsidR="002540BD" w:rsidRPr="00B62391" w:rsidRDefault="002540BD" w:rsidP="00A71124">
      <w:pPr>
        <w:pStyle w:val="Heading2"/>
      </w:pPr>
      <w:bookmarkStart w:id="48" w:name="_Toc516349378"/>
      <w:r w:rsidRPr="00B62391">
        <w:t>Conclusion</w:t>
      </w:r>
      <w:bookmarkEnd w:id="48"/>
    </w:p>
    <w:p w14:paraId="2F61D568" w14:textId="4AF647B0" w:rsidR="009A2C88" w:rsidRPr="00B62391" w:rsidRDefault="008631F1" w:rsidP="00A71124">
      <w:r w:rsidRPr="00B62391">
        <w:t>{</w:t>
      </w:r>
      <w:r w:rsidR="00EA0609" w:rsidRPr="00B62391">
        <w:t xml:space="preserve">Here, I suggest this kind of </w:t>
      </w:r>
      <w:proofErr w:type="gramStart"/>
      <w:r w:rsidR="00EA0609" w:rsidRPr="00B62391">
        <w:t>structure</w:t>
      </w:r>
      <w:r w:rsidRPr="00B62391">
        <w:t>}</w:t>
      </w:r>
      <w:proofErr w:type="spellStart"/>
      <w:r w:rsidRPr="00B62391">
        <w:t>elise</w:t>
      </w:r>
      <w:proofErr w:type="spellEnd"/>
      <w:proofErr w:type="gramEnd"/>
    </w:p>
    <w:p w14:paraId="47B666A5" w14:textId="77777777" w:rsidR="00A76D18" w:rsidRPr="00B62391" w:rsidRDefault="00E8011B" w:rsidP="00A71124">
      <w:r w:rsidRPr="00B62391">
        <w:t>In this study, we compared the copy number of human ampliconic genes with gorillas and chimpanzees</w:t>
      </w:r>
      <w:r w:rsidR="009A2C88" w:rsidRPr="00B62391">
        <w:t>. (</w:t>
      </w:r>
      <w:r w:rsidR="001C3B03" w:rsidRPr="00B62391">
        <w:t>??</w:t>
      </w:r>
      <w:r w:rsidR="009A2C88" w:rsidRPr="00B62391">
        <w:t>take from the introduction)</w:t>
      </w:r>
    </w:p>
    <w:p w14:paraId="032AD425" w14:textId="77C7D153" w:rsidR="001161D8" w:rsidRPr="00B62391" w:rsidRDefault="001C3B03" w:rsidP="00A71124">
      <w:r w:rsidRPr="00B62391">
        <w:t>??</w:t>
      </w:r>
      <w:r w:rsidR="001161D8" w:rsidRPr="00B62391">
        <w:t xml:space="preserve">For the X chromosome and for both species, gene X, X, X have a lower copy number than humans while gene </w:t>
      </w:r>
      <w:proofErr w:type="gramStart"/>
      <w:r w:rsidR="001161D8" w:rsidRPr="00B62391">
        <w:t>X,X</w:t>
      </w:r>
      <w:proofErr w:type="gramEnd"/>
      <w:r w:rsidR="001161D8" w:rsidRPr="00B62391">
        <w:t xml:space="preserve">,X have a similar copy number compared to humans. In chimpanzee … (exception) and in gorilla… exception. </w:t>
      </w:r>
    </w:p>
    <w:p w14:paraId="04F9B6D5" w14:textId="0261493D" w:rsidR="001161D8" w:rsidRPr="00B62391" w:rsidRDefault="001161D8" w:rsidP="00A71124">
      <w:r w:rsidRPr="00B62391">
        <w:t xml:space="preserve">For the Y chromosome, PRY, CDY and RBMY1A1 have copy numbers close to the human median. TSPY, </w:t>
      </w:r>
      <w:r w:rsidR="001C3B03" w:rsidRPr="00B62391">
        <w:t>??</w:t>
      </w:r>
      <w:proofErr w:type="gramStart"/>
      <w:r w:rsidRPr="00B62391">
        <w:t>…,…</w:t>
      </w:r>
      <w:proofErr w:type="gramEnd"/>
      <w:r w:rsidRPr="00B62391">
        <w:t xml:space="preserve">,… have a lower copy number than that of humans </w:t>
      </w:r>
    </w:p>
    <w:p w14:paraId="15AC8428" w14:textId="6AEF4F28" w:rsidR="001161D8" w:rsidRPr="00B62391" w:rsidRDefault="001161D8" w:rsidP="00A71124">
      <w:r w:rsidRPr="00B62391">
        <w:lastRenderedPageBreak/>
        <w:t>GAGE4 seems to be absent in chimpanzee and gorilla. This suggests that the ampliconic behavior of GAGE4 in human emerged after the split of the human-chimpanzee ancestor.</w:t>
      </w:r>
    </w:p>
    <w:p w14:paraId="1656B572" w14:textId="57CCF052" w:rsidR="001161D8" w:rsidRPr="00B62391" w:rsidRDefault="001161D8" w:rsidP="00A71124">
      <w:r w:rsidRPr="00B62391">
        <w:t>However, the coverage of GAGE4 using the human AC was much higher than when using the species</w:t>
      </w:r>
      <w:r w:rsidR="001C3B03" w:rsidRPr="00B62391">
        <w:t>-</w:t>
      </w:r>
      <w:r w:rsidRPr="00B62391">
        <w:t>specific AC, which suggests that maybe the ortholog chosen and included in the species-specific AC is not the best.</w:t>
      </w:r>
    </w:p>
    <w:p w14:paraId="6E18A597" w14:textId="1AE351A1" w:rsidR="001161D8" w:rsidRPr="00B62391" w:rsidRDefault="00EA0609" w:rsidP="001C3B03">
      <w:pPr>
        <w:ind w:left="720" w:hanging="720"/>
      </w:pPr>
      <w:r w:rsidRPr="00B62391">
        <w:t xml:space="preserve">An interesting case in OPN1LW, which is the gene coding for </w:t>
      </w:r>
      <w:proofErr w:type="spellStart"/>
      <w:r w:rsidRPr="00B62391">
        <w:t>optin</w:t>
      </w:r>
      <w:proofErr w:type="spellEnd"/>
      <w:r w:rsidRPr="00B62391">
        <w:t xml:space="preserve"> </w:t>
      </w:r>
      <w:r w:rsidR="001C3B03" w:rsidRPr="00B62391">
        <w:t>??</w:t>
      </w:r>
      <w:proofErr w:type="spellStart"/>
      <w:r w:rsidR="001C3B03" w:rsidRPr="00B62391">
        <w:t>lalalala</w:t>
      </w:r>
      <w:proofErr w:type="spellEnd"/>
      <w:r w:rsidR="001C3B03" w:rsidRPr="00B62391">
        <w:t>.</w:t>
      </w:r>
    </w:p>
    <w:p w14:paraId="3EF8D23C" w14:textId="5D2FCF78" w:rsidR="001161D8" w:rsidRPr="00B62391" w:rsidRDefault="001161D8" w:rsidP="00A71124">
      <w:pPr>
        <w:rPr>
          <w:ins w:id="49" w:author="Elise Lucotte" w:date="2018-05-31T16:48:00Z"/>
        </w:rPr>
      </w:pPr>
      <w:r w:rsidRPr="00B62391">
        <w:t>Most genes show a lower copy number than that of human</w:t>
      </w:r>
      <w:r w:rsidR="00EA0609" w:rsidRPr="00B62391">
        <w:t>s</w:t>
      </w:r>
      <w:r w:rsidRPr="00B62391">
        <w:t xml:space="preserve"> in both chimpanzee and gorilla. </w:t>
      </w:r>
      <w:r w:rsidR="00EA0609" w:rsidRPr="00B62391">
        <w:t>This suggest that those genes were amplified recently, in the human lineage, after the split with the chimpanzee lineage.</w:t>
      </w:r>
      <w:r w:rsidR="004D3886" w:rsidRPr="00B62391">
        <w:t xml:space="preserve"> </w:t>
      </w:r>
      <w:r w:rsidR="00E8011B" w:rsidRPr="00B62391">
        <w:t>Correlation with sperm competition (</w:t>
      </w:r>
      <w:r w:rsidR="00300572" w:rsidRPr="00B62391">
        <w:t>??</w:t>
      </w:r>
      <w:r w:rsidR="00E8011B" w:rsidRPr="00B62391">
        <w:t>to relate to your introduction).</w:t>
      </w:r>
    </w:p>
    <w:p w14:paraId="1A3F079D" w14:textId="0D874BAA" w:rsidR="00867972" w:rsidRPr="00B62391" w:rsidDel="00EA0609" w:rsidRDefault="009948F2" w:rsidP="00A71124">
      <w:pPr>
        <w:pStyle w:val="Heading2"/>
        <w:rPr>
          <w:del w:id="50" w:author="Elise Lucotte" w:date="2018-05-31T16:59:00Z"/>
        </w:rPr>
      </w:pPr>
      <w:del w:id="51" w:author="Elise Lucotte" w:date="2018-05-31T16:59:00Z">
        <w:r w:rsidRPr="00B62391" w:rsidDel="00EA0609">
          <w:delText>??insert divergence times and ref.</w:delText>
        </w:r>
        <w:r w:rsidR="002540BD" w:rsidRPr="00B62391" w:rsidDel="00EA0609">
          <w:delText xml:space="preserve"> Gorilla:</w:delText>
        </w:r>
        <w:r w:rsidR="00CA4A5C" w:rsidRPr="00B62391" w:rsidDel="00EA0609">
          <w:delText>OPN1LW</w:delText>
        </w:r>
        <w:r w:rsidR="002540BD" w:rsidRPr="00B62391" w:rsidDel="00EA0609">
          <w:delText xml:space="preserve"> and Chimpanzee:</w:delText>
        </w:r>
        <w:r w:rsidR="00CA4A5C" w:rsidRPr="00B62391" w:rsidDel="00EA0609">
          <w:delText>TSPY, PRY, CDY</w:delText>
        </w:r>
      </w:del>
      <w:del w:id="52" w:author="Elise Lucotte" w:date="2018-05-31T16:54:00Z">
        <w:r w:rsidR="00CA4A5C" w:rsidRPr="00B62391" w:rsidDel="001161D8">
          <w:delText xml:space="preserve"> have copy numbers close to the </w:delText>
        </w:r>
        <w:r w:rsidR="002540BD" w:rsidRPr="00B62391" w:rsidDel="001161D8">
          <w:delText>human median</w:delText>
        </w:r>
      </w:del>
      <w:del w:id="53" w:author="Elise Lucotte" w:date="2018-05-31T16:59:00Z">
        <w:r w:rsidR="002540BD" w:rsidRPr="00B62391" w:rsidDel="00EA0609">
          <w:delText xml:space="preserve">. </w:delText>
        </w:r>
      </w:del>
    </w:p>
    <w:p w14:paraId="1DD52C46" w14:textId="64F4D268" w:rsidR="00EA0609" w:rsidRPr="00B62391" w:rsidRDefault="00230680" w:rsidP="00940CA6">
      <w:pPr>
        <w:pStyle w:val="Heading2"/>
      </w:pPr>
      <w:bookmarkStart w:id="54" w:name="_Toc516349379"/>
      <w:r w:rsidRPr="00B62391">
        <w:t>Criticism of the particular execution</w:t>
      </w:r>
      <w:bookmarkEnd w:id="54"/>
    </w:p>
    <w:p w14:paraId="13132B8B" w14:textId="63B1BF21" w:rsidR="00EA0609" w:rsidRPr="00B62391" w:rsidRDefault="00EA0609" w:rsidP="00A71124">
      <w:r w:rsidRPr="00B62391">
        <w:t>This study represents a first attempt at estimating copy number and copy number variation</w:t>
      </w:r>
      <w:r w:rsidR="006112F2" w:rsidRPr="00B62391">
        <w:t>s</w:t>
      </w:r>
      <w:r w:rsidRPr="00B62391">
        <w:t>, in chimpanzees and gorillas, of genes known to be ampliconic in humans.</w:t>
      </w:r>
    </w:p>
    <w:p w14:paraId="773CA730" w14:textId="4644C77C" w:rsidR="00230680" w:rsidRPr="00B62391" w:rsidRDefault="00EA0609" w:rsidP="00A71124">
      <w:r w:rsidRPr="00B62391">
        <w:t>However, it is possible that some</w:t>
      </w:r>
      <w:r w:rsidR="002540BD" w:rsidRPr="00B62391">
        <w:t xml:space="preserve"> genes are ampliconic in chimpanzee and gorilla</w:t>
      </w:r>
      <w:r w:rsidRPr="00B62391">
        <w:t xml:space="preserve"> but not</w:t>
      </w:r>
      <w:r w:rsidR="002540BD" w:rsidRPr="00B62391">
        <w:t xml:space="preserve"> ampliconic in human</w:t>
      </w:r>
      <w:r w:rsidRPr="00B62391">
        <w:t>s</w:t>
      </w:r>
      <w:r w:rsidR="004E7149" w:rsidRPr="00B62391">
        <w:t>.</w:t>
      </w:r>
      <w:r w:rsidR="00230680" w:rsidRPr="00B62391">
        <w:t xml:space="preserve"> In order to make </w:t>
      </w:r>
      <w:r w:rsidR="00E8011B" w:rsidRPr="00B62391">
        <w:t xml:space="preserve">the most </w:t>
      </w:r>
      <w:r w:rsidR="00230680" w:rsidRPr="00B62391">
        <w:t xml:space="preserve">comprehensible overview </w:t>
      </w:r>
      <w:r w:rsidR="00E8011B" w:rsidRPr="00B62391">
        <w:t xml:space="preserve">possible </w:t>
      </w:r>
      <w:r w:rsidR="00230680" w:rsidRPr="00B62391">
        <w:t>of the am</w:t>
      </w:r>
      <w:r w:rsidR="002110FB" w:rsidRPr="00B62391">
        <w:t>p</w:t>
      </w:r>
      <w:r w:rsidR="00230680" w:rsidRPr="00B62391">
        <w:t>liconic genes in chimpanzee and gorilla, it is necessary</w:t>
      </w:r>
      <w:r w:rsidR="002110FB" w:rsidRPr="00B62391">
        <w:t xml:space="preserve"> to compile the list of candidat</w:t>
      </w:r>
      <w:r w:rsidR="002540BD" w:rsidRPr="00B62391">
        <w:t xml:space="preserve">e ampliconic genes with a method similar to what is used in </w:t>
      </w:r>
      <w:r w:rsidR="00230680" w:rsidRPr="00B62391">
        <w:t>Lucotte et al. 2018</w:t>
      </w:r>
      <w:r w:rsidR="00263AA1" w:rsidRPr="00B62391">
        <w:t xml:space="preserve"> </w:t>
      </w:r>
      <w:r w:rsidR="0026275E"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0026275E" w:rsidRPr="00B62391">
        <w:fldChar w:fldCharType="separate"/>
      </w:r>
      <w:r w:rsidR="00417239" w:rsidRPr="00B62391">
        <w:t>[5]</w:t>
      </w:r>
      <w:r w:rsidR="0026275E" w:rsidRPr="00B62391">
        <w:fldChar w:fldCharType="end"/>
      </w:r>
      <w:r w:rsidR="0026275E" w:rsidRPr="00B62391">
        <w:t>.</w:t>
      </w:r>
      <w:r w:rsidR="00321405" w:rsidRPr="00B62391">
        <w:t xml:space="preserve"> </w:t>
      </w:r>
      <w:r w:rsidR="00230680" w:rsidRPr="00B62391">
        <w:t>After this list is created, it might be interesting to see if any of the genes are orthologs</w:t>
      </w:r>
      <w:r w:rsidR="008E05B0" w:rsidRPr="00B62391">
        <w:t xml:space="preserve"> (??homologs)</w:t>
      </w:r>
      <w:r w:rsidR="00230680" w:rsidRPr="00B62391">
        <w:t xml:space="preserve"> between</w:t>
      </w:r>
      <w:r w:rsidR="001D1E78" w:rsidRPr="00B62391">
        <w:t xml:space="preserve"> the</w:t>
      </w:r>
      <w:r w:rsidR="00230680" w:rsidRPr="00B62391">
        <w:t xml:space="preserve"> </w:t>
      </w:r>
      <w:r w:rsidR="00E81396" w:rsidRPr="00B62391">
        <w:t>sister species</w:t>
      </w:r>
      <w:r w:rsidR="00230680" w:rsidRPr="00B62391">
        <w:t>.</w:t>
      </w:r>
    </w:p>
    <w:p w14:paraId="72057C52" w14:textId="34DD66A7" w:rsidR="002540BD" w:rsidRPr="00B62391" w:rsidRDefault="002540BD" w:rsidP="00A71124">
      <w:r w:rsidRPr="00B62391">
        <w:t xml:space="preserve">In the results it was mentioned that the </w:t>
      </w:r>
      <w:r w:rsidR="00EA0609" w:rsidRPr="00B62391">
        <w:t>coverage</w:t>
      </w:r>
      <w:r w:rsidRPr="00B62391">
        <w:t xml:space="preserve"> for the Y chromosome genes </w:t>
      </w:r>
      <w:r w:rsidR="00EA0609" w:rsidRPr="00B62391">
        <w:t xml:space="preserve">could be above </w:t>
      </w:r>
      <w:r w:rsidRPr="00B62391">
        <w:t>zero</w:t>
      </w:r>
      <w:r w:rsidR="00EA0609" w:rsidRPr="00B62391">
        <w:t xml:space="preserve"> for females, while they do not carry a Y chromosome.</w:t>
      </w:r>
      <w:r w:rsidRPr="00B62391">
        <w:t xml:space="preserve"> </w:t>
      </w:r>
      <w:r w:rsidR="00EA0609" w:rsidRPr="00B62391">
        <w:t xml:space="preserve">This is probably due to homolog genes present elsewhere in the genome (either on the X or on autosomes). </w:t>
      </w:r>
      <w:r w:rsidRPr="00B62391">
        <w:t xml:space="preserve">In the human data from Lucotte et al. 2018 </w:t>
      </w:r>
      <w:r w:rsidRPr="00B62391">
        <w:fldChar w:fldCharType="begin" w:fldLock="1"/>
      </w:r>
      <w:r w:rsidR="00417239" w:rsidRPr="00B62391">
        <w:instrText>ADDIN CSL_CITATION {"citationItems":[{"id":"ITEM-1","itemData":{"DOI":"10.1534/genetics.118.300826","ISSN":"0016-6731","abstract":"Ampliconic genes are multicopy, in majority found on sex-chromosomes and enriched for testis-expressed genes. While ampliconic genes have been associated with the emergence of hybrid incompatibilities, we know little about their copy number distribution and their turnover in human populations. Here we explore the evolution of human X- and Y-linked ampliconic genes by investigating copy number variation (CNV) and coding variation between populations using the Simons Genome Diversity Project. We develop a method to assess CNVs using the read-depth on modified X and Y chromosome targets containing only one repetition of each ampliconic gene. Our results reveal extensive standing variation in copy number both within and between human populations for several ampliconic genes. For the Y chromosome, we can infer multiple independent amplifications and losses of these gene copies even within closely related Y haplogroups, that diversified less than 50,000 years ago. Moreover, X and Y-linked ampliconic genes seem to have a faster amplification dynamic than autosomal multicopy genes. Looking at expression data from another study, we also find that XY-linked ampliconic genes with extensive copy number variation are significantly more expressed than genes with no copy number variation during meiotic sex-chromosome inactivation (for both X and Y) and post-meiotic sex chromosome repression (for the Y only). While we cannot rule out that the X-Y ampliconic genes are evolving neutrally, this study gives insights on the distribution of copy number within human populations, and demonstrates an extremely fast turnover in copy number of these regions.","author":[{"dropping-particle":"","family":"Lucotte","given":"Elise A","non-dropping-particle":"","parse-names":false,"suffix":""},{"dropping-particle":"","family":"Skov","given":"Laurits","non-dropping-particle":"","parse-names":false,"suffix":""},{"dropping-particle":"","family":"Jensen","given":"Jacob Malte","non-dropping-particle":"","parse-names":false,"suffix":""},{"dropping-particle":"","family":"Coll Macià","given":"Moisès","non-dropping-particle":"","parse-names":false,"suffix":""},{"dropping-particle":"","family":"Munch","given":"Kasper","non-dropping-particle":"","parse-names":false,"suffix":""},{"dropping-particle":"","family":"Schierup","given":"Mikkel H","non-dropping-particle":"","parse-names":false,"suffix":""}],"container-title":"Genetics","id":"ITEM-1","issued":{"date-parts":[["2018"]]},"publisher":"Genetics","title":"Dynamic Copy Number Evolution of X- and Y-Linked Ampliconic Genes in Human Populations","type":"article-journal"},"uris":["http://www.mendeley.com/documents/?uuid=d59d2b29-a31f-44f2-8f49-a40e42a65e1f"]}],"mendeley":{"formattedCitation":"[5]","plainTextFormattedCitation":"[5]","previouslyFormattedCitation":"[4]"},"properties":{"noteIndex":0},"schema":"https://github.com/citation-style-language/schema/raw/master/csl-citation.json"}</w:instrText>
      </w:r>
      <w:r w:rsidRPr="00B62391">
        <w:fldChar w:fldCharType="separate"/>
      </w:r>
      <w:r w:rsidR="00417239" w:rsidRPr="00B62391">
        <w:t>[5]</w:t>
      </w:r>
      <w:r w:rsidRPr="00B62391">
        <w:fldChar w:fldCharType="end"/>
      </w:r>
      <w:r w:rsidRPr="00B62391">
        <w:t xml:space="preserve"> the X chromosome was included as a decoy on the artificial Y chromosome, so that the reads containing X-linked genes would be aligned here, instead of being aligned to homologous genes on the artificial Y chromosome. </w:t>
      </w:r>
      <w:r w:rsidR="00EA0609" w:rsidRPr="00B62391">
        <w:t xml:space="preserve">Additionally, reads mapping on autosomes were removed. A perspective would be therefore to include </w:t>
      </w:r>
      <w:r w:rsidRPr="00B62391">
        <w:t>the respective species X chromosomes on the ACs assembled in this experiment</w:t>
      </w:r>
      <w:r w:rsidR="00E81396" w:rsidRPr="00B62391">
        <w:t>.</w:t>
      </w:r>
      <w:r w:rsidR="00EA0609" w:rsidRPr="00B62391">
        <w:t xml:space="preserve"> However, the coverage on Y chromosome genes for females is very low (2 and 4 reads)</w:t>
      </w:r>
      <w:r w:rsidR="006112F2" w:rsidRPr="00B62391">
        <w:t>, so the result should not be strongly affected</w:t>
      </w:r>
      <w:r w:rsidR="00EA0609" w:rsidRPr="00B62391">
        <w:t>.</w:t>
      </w:r>
    </w:p>
    <w:p w14:paraId="39E1552B" w14:textId="2BBE0EF4" w:rsidR="002540BD" w:rsidRPr="00B62391" w:rsidRDefault="002540BD" w:rsidP="00A71124">
      <w:r w:rsidRPr="00B62391">
        <w:t xml:space="preserve">AMELY might be a bad choice of </w:t>
      </w:r>
      <w:r w:rsidR="006508E1" w:rsidRPr="00B62391">
        <w:t>control gene</w:t>
      </w:r>
      <w:r w:rsidRPr="00B62391">
        <w:t xml:space="preserve">. As it has a homolog, AMELX, with high similarity. </w:t>
      </w:r>
      <w:r w:rsidR="006508E1" w:rsidRPr="00B62391">
        <w:t xml:space="preserve">Because </w:t>
      </w:r>
      <w:r w:rsidRPr="00B62391">
        <w:t>a decoy</w:t>
      </w:r>
      <w:r w:rsidR="008E05B0" w:rsidRPr="00B62391">
        <w:t xml:space="preserve"> (??Write something about this in the intro?)</w:t>
      </w:r>
      <w:r w:rsidRPr="00B62391">
        <w:t xml:space="preserve"> of the X chromosome is not included on the artificial Y chrom</w:t>
      </w:r>
      <w:r w:rsidR="00827476" w:rsidRPr="00B62391">
        <w:t>o</w:t>
      </w:r>
      <w:r w:rsidRPr="00B62391">
        <w:t>some</w:t>
      </w:r>
      <w:r w:rsidR="006508E1" w:rsidRPr="00B62391">
        <w:t xml:space="preserve"> here</w:t>
      </w:r>
      <w:r w:rsidRPr="00B62391">
        <w:t>, reads containing AMELX sequences might have ended on the AMELY gene on the AC.</w:t>
      </w:r>
    </w:p>
    <w:p w14:paraId="753C472D" w14:textId="6502F227" w:rsidR="00895A4E" w:rsidRPr="00B62391" w:rsidRDefault="00537293" w:rsidP="00A71124">
      <w:pPr>
        <w:pStyle w:val="Heading2"/>
      </w:pPr>
      <w:bookmarkStart w:id="55" w:name="_Toc516349380"/>
      <w:r w:rsidRPr="00B62391">
        <w:t xml:space="preserve">Proposals for </w:t>
      </w:r>
      <w:r w:rsidR="00BC5673" w:rsidRPr="00B62391">
        <w:t>continued</w:t>
      </w:r>
      <w:r w:rsidRPr="00B62391">
        <w:t xml:space="preserve"> studies</w:t>
      </w:r>
      <w:bookmarkEnd w:id="55"/>
    </w:p>
    <w:p w14:paraId="5321E6EB" w14:textId="06A9C8D1" w:rsidR="00537293" w:rsidRPr="00B62391" w:rsidRDefault="00537293" w:rsidP="00A71124">
      <w:r w:rsidRPr="00B62391">
        <w:t>Because the sample size was small</w:t>
      </w:r>
      <w:r w:rsidR="00867972" w:rsidRPr="00B62391">
        <w:t xml:space="preserve"> –</w:t>
      </w:r>
      <w:r w:rsidRPr="00B62391">
        <w:t xml:space="preserve"> 4 chimpanzees and 4 gorillas</w:t>
      </w:r>
      <w:r w:rsidR="00867972" w:rsidRPr="00B62391">
        <w:t>;</w:t>
      </w:r>
      <w:r w:rsidRPr="00B62391">
        <w:t xml:space="preserve"> the mean copy numbers obtained for each gene might not be representative for the species as </w:t>
      </w:r>
      <w:r w:rsidR="009A2C88" w:rsidRPr="00B62391">
        <w:t xml:space="preserve">a </w:t>
      </w:r>
      <w:r w:rsidRPr="00B62391">
        <w:t>whole. Future studies should include more ind</w:t>
      </w:r>
      <w:r w:rsidR="00867972" w:rsidRPr="00B62391">
        <w:t>ividual genomes</w:t>
      </w:r>
      <w:r w:rsidR="009A2C88" w:rsidRPr="00B62391">
        <w:t xml:space="preserve"> to have a better overview of the copy number variations. Also, this would allow to perform </w:t>
      </w:r>
      <w:r w:rsidR="002540BD" w:rsidRPr="00B62391">
        <w:t xml:space="preserve">t-tests between species to measure accurately of some genes </w:t>
      </w:r>
      <w:r w:rsidR="009A2C88" w:rsidRPr="00B62391">
        <w:t xml:space="preserve">have </w:t>
      </w:r>
      <w:r w:rsidR="002540BD" w:rsidRPr="00B62391">
        <w:t>different</w:t>
      </w:r>
      <w:r w:rsidR="009A2C88" w:rsidRPr="00B62391">
        <w:t xml:space="preserve"> copy number di</w:t>
      </w:r>
      <w:r w:rsidR="007C7057" w:rsidRPr="00B62391">
        <w:t>s</w:t>
      </w:r>
      <w:r w:rsidR="009A2C88" w:rsidRPr="00B62391">
        <w:t>tributions</w:t>
      </w:r>
      <w:r w:rsidR="002540BD" w:rsidRPr="00B62391">
        <w:t>.</w:t>
      </w:r>
    </w:p>
    <w:p w14:paraId="6F1EA4CC" w14:textId="2419DB19" w:rsidR="008D4BD8" w:rsidRPr="00B62391" w:rsidRDefault="008D4BD8" w:rsidP="00A71124">
      <w:r w:rsidRPr="00B62391">
        <w:t>The Y ch</w:t>
      </w:r>
      <w:r w:rsidR="00DB1635" w:rsidRPr="00B62391">
        <w:t>romosome in placental mammals</w:t>
      </w:r>
      <w:r w:rsidRPr="00B62391">
        <w:t xml:space="preserve"> has palindromic repeats where non-allelic ho</w:t>
      </w:r>
      <w:r w:rsidR="0035574D" w:rsidRPr="00B62391">
        <w:t>mologous recombination occu</w:t>
      </w:r>
      <w:r w:rsidRPr="00B62391">
        <w:t xml:space="preserve">rs </w:t>
      </w:r>
      <w:r w:rsidR="009948F2" w:rsidRPr="00B62391">
        <w:fldChar w:fldCharType="begin" w:fldLock="1"/>
      </w:r>
      <w:r w:rsidR="00417239" w:rsidRPr="00B62391">
        <w:instrText>ADDIN CSL_CITATION {"citationItems":[{"id":"ITEM-1","itemData":{"DOI":"10.1371/journal.pgen.1006834","abstract":"Author summary The Y chromosome is extraordinary in many respects; it is non-recombining along most of its length, it carries many testis-expressed genes that are often found in palindromes and thus in several copies, and it is generally highly repetitive with very few unique genes. Its evolutionary process is not well understood in general because short-read mapping in such complex sequence is difficult. We combine de novo assembly and mapping to investigate evolution in more than 60% of the length of 62 Y chromosomes of Danish descent. We find that Y chromosome evolution is very dynamic even among the set of closely related Y chromosomes in Denmark with many cases of complex duplications and deletions of large regions including whole genes, clear evidence of GC-biased gene conversion in the palindromes and a tendency for gene conversion to revert mutations to their ancestral state.","author":[{"dropping-particle":"","family":"Skov","given":"Laurits","non-dropping-particle":"","parse-names":false,"suffix":""},{"dropping-particle":"","family":"Consortium","given":"The Danish Pan Genome","non-dropping-particle":"","parse-names":false,"suffix":""},{"dropping-particle":"","family":"Schierup","given":"Mikkel Heide","non-dropping-particle":"","parse-names":false,"suffix":""}],"container-title":"PLOS Genetics","id":"ITEM-1","issue":"8","issued":{"date-parts":[["2017"]]},"page":"1-20","publisher":"Public Library of Science","title":"Analysis of 62 hybrid assembled human Y chromosomes exposes rapid structural changes and high rates of gene conversion","type":"article-journal","volume":"13"},"uris":["http://www.mendeley.com/documents/?uuid=c0a5dfd5-1165-431c-89c7-e4710387977e"]}],"mendeley":{"formattedCitation":"[9]","plainTextFormattedCitation":"[9]","previouslyFormattedCitation":"[8]"},"properties":{"noteIndex":0},"schema":"https://github.com/citation-style-language/schema/raw/master/csl-citation.json"}</w:instrText>
      </w:r>
      <w:r w:rsidR="009948F2" w:rsidRPr="00B62391">
        <w:fldChar w:fldCharType="separate"/>
      </w:r>
      <w:r w:rsidR="00417239" w:rsidRPr="00B62391">
        <w:t>[9]</w:t>
      </w:r>
      <w:r w:rsidR="009948F2" w:rsidRPr="00B62391">
        <w:fldChar w:fldCharType="end"/>
      </w:r>
      <w:r w:rsidR="009948F2" w:rsidRPr="00B62391">
        <w:t xml:space="preserve">. </w:t>
      </w:r>
      <w:r w:rsidR="00DB1635" w:rsidRPr="00B62391">
        <w:t>S</w:t>
      </w:r>
      <w:r w:rsidRPr="00B62391">
        <w:t>o</w:t>
      </w:r>
      <w:r w:rsidR="00DB1635" w:rsidRPr="00B62391">
        <w:t>me of</w:t>
      </w:r>
      <w:r w:rsidRPr="00B62391">
        <w:t xml:space="preserve"> the genes that have been </w:t>
      </w:r>
      <w:r w:rsidR="0035574D" w:rsidRPr="00B62391">
        <w:t>screened for ampliconic behavio</w:t>
      </w:r>
      <w:r w:rsidRPr="00B62391">
        <w:t>r</w:t>
      </w:r>
      <w:r w:rsidR="00DB1635" w:rsidRPr="00B62391">
        <w:t xml:space="preserve"> in this experiment</w:t>
      </w:r>
      <w:r w:rsidRPr="00B62391">
        <w:t xml:space="preserve"> </w:t>
      </w:r>
      <w:r w:rsidR="007C7057" w:rsidRPr="00B62391">
        <w:t>are</w:t>
      </w:r>
      <w:r w:rsidR="00DB1635" w:rsidRPr="00B62391">
        <w:t xml:space="preserve"> residing in these </w:t>
      </w:r>
      <w:commentRangeStart w:id="56"/>
      <w:r w:rsidR="00DB1635" w:rsidRPr="00B62391">
        <w:t>palindromes</w:t>
      </w:r>
      <w:commentRangeEnd w:id="56"/>
      <w:r w:rsidR="009A2C88" w:rsidRPr="00B62391">
        <w:rPr>
          <w:rStyle w:val="CommentReference"/>
        </w:rPr>
        <w:commentReference w:id="56"/>
      </w:r>
      <w:r w:rsidR="00DB1635" w:rsidRPr="00B62391">
        <w:t>. The limit fo</w:t>
      </w:r>
      <w:r w:rsidR="0035574D" w:rsidRPr="00B62391">
        <w:t>r non-ampliconic behavio</w:t>
      </w:r>
      <w:r w:rsidR="00DB1635" w:rsidRPr="00B62391">
        <w:t xml:space="preserve">r might be </w:t>
      </w:r>
      <w:r w:rsidR="00DB1635" w:rsidRPr="00B62391">
        <w:lastRenderedPageBreak/>
        <w:t xml:space="preserve">set at a higher threshold; i.e. two times that of the X-linked genes. </w:t>
      </w:r>
      <w:commentRangeStart w:id="57"/>
      <w:r w:rsidR="00DB1635" w:rsidRPr="00B62391">
        <w:t>My</w:t>
      </w:r>
      <w:commentRangeEnd w:id="57"/>
      <w:r w:rsidR="00E8011B" w:rsidRPr="00B62391">
        <w:rPr>
          <w:rStyle w:val="CommentReference"/>
        </w:rPr>
        <w:commentReference w:id="57"/>
      </w:r>
      <w:r w:rsidR="00DB1635" w:rsidRPr="00B62391">
        <w:t xml:space="preserve"> argument being, that </w:t>
      </w:r>
      <w:r w:rsidR="002540BD" w:rsidRPr="00B62391">
        <w:t>copies in these palindromes do not</w:t>
      </w:r>
      <w:r w:rsidR="0035574D" w:rsidRPr="00B62391">
        <w:t xml:space="preserve"> indicate ampliconic </w:t>
      </w:r>
      <w:r w:rsidR="008D7F6F" w:rsidRPr="00B62391">
        <w:t>behavior but</w:t>
      </w:r>
      <w:r w:rsidR="00DB1635" w:rsidRPr="00B62391">
        <w:t xml:space="preserve"> are simply</w:t>
      </w:r>
      <w:r w:rsidR="002540BD" w:rsidRPr="00B62391">
        <w:t xml:space="preserve"> being kept similar</w:t>
      </w:r>
      <w:r w:rsidR="00DB1635" w:rsidRPr="00B62391">
        <w:t xml:space="preserve"> </w:t>
      </w:r>
      <w:r w:rsidR="002540BD" w:rsidRPr="00B62391">
        <w:t>because of</w:t>
      </w:r>
      <w:r w:rsidR="00DB1635" w:rsidRPr="00B62391">
        <w:t xml:space="preserve"> non-allelic homologous rec</w:t>
      </w:r>
      <w:r w:rsidR="0035574D" w:rsidRPr="00B62391">
        <w:t>ombination</w:t>
      </w:r>
      <w:r w:rsidR="00DB1635" w:rsidRPr="00B62391">
        <w:t xml:space="preserve"> </w:t>
      </w:r>
      <w:commentRangeStart w:id="58"/>
      <w:r w:rsidR="00DB1635" w:rsidRPr="00B62391">
        <w:t>activity</w:t>
      </w:r>
      <w:commentRangeEnd w:id="58"/>
      <w:r w:rsidR="009A2C88" w:rsidRPr="00B62391">
        <w:rPr>
          <w:rStyle w:val="CommentReference"/>
        </w:rPr>
        <w:commentReference w:id="58"/>
      </w:r>
      <w:r w:rsidR="00DB1635" w:rsidRPr="00B62391">
        <w:t>. In future studies it might be interesting to look more into this matter.</w:t>
      </w:r>
    </w:p>
    <w:p w14:paraId="25C85320" w14:textId="1D86A8D8" w:rsidR="00CF6C52" w:rsidRPr="00B62391" w:rsidRDefault="00537293" w:rsidP="00A71124">
      <w:r w:rsidRPr="00B62391">
        <w:t>It would have been fitting to use more than a single control gene for each artific</w:t>
      </w:r>
      <w:r w:rsidR="0035574D" w:rsidRPr="00B62391">
        <w:t>i</w:t>
      </w:r>
      <w:r w:rsidRPr="00B62391">
        <w:t>al chromosome. The controls, DMD and AMELY for the X and Y chromosomes, respectively, were chosen as controls because they</w:t>
      </w:r>
      <w:r w:rsidR="00867972" w:rsidRPr="00B62391">
        <w:t xml:space="preserve"> are known to be non-ampliconic in human. This</w:t>
      </w:r>
      <w:r w:rsidR="00451792" w:rsidRPr="00B62391">
        <w:t xml:space="preserve">, together with </w:t>
      </w:r>
      <w:r w:rsidR="00867972" w:rsidRPr="00B62391">
        <w:t xml:space="preserve">the </w:t>
      </w:r>
      <w:r w:rsidRPr="00B62391">
        <w:t>fact that they turn out to have a low coverage in the</w:t>
      </w:r>
      <w:r w:rsidR="00451792" w:rsidRPr="00B62391">
        <w:t xml:space="preserve"> results</w:t>
      </w:r>
      <w:r w:rsidR="008D7F6F" w:rsidRPr="00B62391">
        <w:t>/application</w:t>
      </w:r>
      <w:r w:rsidRPr="00B62391">
        <w:t xml:space="preserve">, doesn’t validate that they are necessarily non-ampliconic in chimpanzee and gorilla. By adding more control genes in future studies, it can be </w:t>
      </w:r>
      <w:r w:rsidR="00867972" w:rsidRPr="00B62391">
        <w:t>validated with a larger margin, that they are indeed; non-ampliconic.</w:t>
      </w:r>
    </w:p>
    <w:p w14:paraId="0425E543" w14:textId="56277EE1" w:rsidR="00314634" w:rsidRPr="00B62391" w:rsidRDefault="00675E32" w:rsidP="00A71124">
      <w:r w:rsidRPr="00B62391">
        <w:t>??Describe having a more unified stat</w:t>
      </w:r>
      <w:r w:rsidR="005313EC" w:rsidRPr="00B62391">
        <w:t>ist</w:t>
      </w:r>
      <w:r w:rsidRPr="00B62391">
        <w:t>ic to compare orthologs from Ensembl and local Blast-</w:t>
      </w:r>
      <w:commentRangeStart w:id="59"/>
      <w:r w:rsidRPr="00B62391">
        <w:t>alignments</w:t>
      </w:r>
      <w:commentRangeEnd w:id="59"/>
      <w:r w:rsidR="00E8011B" w:rsidRPr="00B62391">
        <w:rPr>
          <w:rStyle w:val="CommentReference"/>
        </w:rPr>
        <w:commentReference w:id="59"/>
      </w:r>
      <w:r w:rsidRPr="00B62391">
        <w:t>.</w:t>
      </w:r>
    </w:p>
    <w:p w14:paraId="5EDB2C4B" w14:textId="474D4D3D" w:rsidR="00D946DD" w:rsidRPr="00B62391" w:rsidRDefault="00596517" w:rsidP="00A71124">
      <w:pPr>
        <w:pStyle w:val="Heading1"/>
      </w:pPr>
      <w:bookmarkStart w:id="60" w:name="_Toc516349381"/>
      <w:r w:rsidRPr="00B62391">
        <w:t>Ref</w:t>
      </w:r>
      <w:r w:rsidR="00A6305A" w:rsidRPr="00B62391">
        <w:t>erence</w:t>
      </w:r>
      <w:bookmarkEnd w:id="60"/>
      <w:r w:rsidR="00F52FA7">
        <w:t>s</w:t>
      </w:r>
    </w:p>
    <w:p w14:paraId="734793C9" w14:textId="4E130E7B" w:rsidR="00417239" w:rsidRPr="00B62391" w:rsidRDefault="001B653A" w:rsidP="00417239">
      <w:pPr>
        <w:widowControl w:val="0"/>
        <w:autoSpaceDE w:val="0"/>
        <w:autoSpaceDN w:val="0"/>
        <w:adjustRightInd w:val="0"/>
        <w:spacing w:line="240" w:lineRule="auto"/>
        <w:ind w:left="640" w:hanging="640"/>
        <w:rPr>
          <w:rFonts w:cs="Arial"/>
        </w:rPr>
      </w:pPr>
      <w:r w:rsidRPr="00B62391">
        <w:fldChar w:fldCharType="begin" w:fldLock="1"/>
      </w:r>
      <w:r w:rsidRPr="00B62391">
        <w:instrText xml:space="preserve">ADDIN Mendeley Bibliography CSL_BIBLIOGRAPHY </w:instrText>
      </w:r>
      <w:r w:rsidRPr="00B62391">
        <w:fldChar w:fldCharType="separate"/>
      </w:r>
      <w:r w:rsidR="00417239" w:rsidRPr="00B62391">
        <w:rPr>
          <w:rFonts w:cs="Arial"/>
        </w:rPr>
        <w:t>[1]</w:t>
      </w:r>
      <w:r w:rsidR="00417239" w:rsidRPr="00B62391">
        <w:rPr>
          <w:rFonts w:cs="Arial"/>
        </w:rPr>
        <w:tab/>
        <w:t xml:space="preserve">S. Ohno, </w:t>
      </w:r>
      <w:r w:rsidR="00417239" w:rsidRPr="00B62391">
        <w:rPr>
          <w:rFonts w:cs="Arial"/>
          <w:i/>
          <w:iCs/>
        </w:rPr>
        <w:t>Sex Chromosomes and Sex-linked Genes</w:t>
      </w:r>
      <w:r w:rsidR="00417239" w:rsidRPr="00B62391">
        <w:rPr>
          <w:rFonts w:cs="Arial"/>
        </w:rPr>
        <w:t>. Springer-Verlag, 1967.</w:t>
      </w:r>
    </w:p>
    <w:p w14:paraId="1BFD7D75"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[2]</w:t>
      </w:r>
      <w:r w:rsidRPr="00B62391">
        <w:rPr>
          <w:rFonts w:cs="Arial"/>
        </w:rPr>
        <w:tab/>
        <w:t xml:space="preserve">J. Y. Dutheil, K. Munch, K. Nam, T. Mailund, and M. H. Schierup, “Strong Selective Sweeps on the X Chromosome in the Human-Chimpanzee Ancestor Explain Its Low Divergence,” </w:t>
      </w:r>
      <w:r w:rsidRPr="00B62391">
        <w:rPr>
          <w:rFonts w:cs="Arial"/>
          <w:i/>
          <w:iCs/>
        </w:rPr>
        <w:t>PLOS Genet.</w:t>
      </w:r>
      <w:r w:rsidRPr="00B62391">
        <w:rPr>
          <w:rFonts w:cs="Arial"/>
        </w:rPr>
        <w:t>, vol. 11, no. 8, pp. 1–18, 2015.</w:t>
      </w:r>
    </w:p>
    <w:p w14:paraId="66C2B9A8"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[3]</w:t>
      </w:r>
      <w:r w:rsidRPr="00B62391">
        <w:rPr>
          <w:rFonts w:cs="Arial"/>
        </w:rPr>
        <w:tab/>
        <w:t xml:space="preserve">K. Nam </w:t>
      </w:r>
      <w:r w:rsidRPr="00B62391">
        <w:rPr>
          <w:rFonts w:cs="Arial"/>
          <w:i/>
          <w:iCs/>
        </w:rPr>
        <w:t>et al.</w:t>
      </w:r>
      <w:r w:rsidRPr="00B62391">
        <w:rPr>
          <w:rFonts w:cs="Arial"/>
        </w:rPr>
        <w:t xml:space="preserve">, “Extreme selective sweeps independently targeted the X chromosomes of the great apes,” </w:t>
      </w:r>
      <w:r w:rsidRPr="00B62391">
        <w:rPr>
          <w:rFonts w:cs="Arial"/>
          <w:i/>
          <w:iCs/>
        </w:rPr>
        <w:t>Proc. Natl. Acad. Sci.</w:t>
      </w:r>
      <w:r w:rsidRPr="00B62391">
        <w:rPr>
          <w:rFonts w:cs="Arial"/>
        </w:rPr>
        <w:t>, vol. 112, no. 20, pp. 6413–6418, 2015.</w:t>
      </w:r>
    </w:p>
    <w:p w14:paraId="57595F29"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[4]</w:t>
      </w:r>
      <w:r w:rsidRPr="00B62391">
        <w:rPr>
          <w:rFonts w:cs="Arial"/>
        </w:rPr>
        <w:tab/>
        <w:t xml:space="preserve">A. P. Møller, “Ejaculate quality, testes size and sperm competition in primates,” </w:t>
      </w:r>
      <w:r w:rsidRPr="00B62391">
        <w:rPr>
          <w:rFonts w:cs="Arial"/>
          <w:i/>
          <w:iCs/>
        </w:rPr>
        <w:t>J. Hum. Evol.</w:t>
      </w:r>
      <w:r w:rsidRPr="00B62391">
        <w:rPr>
          <w:rFonts w:cs="Arial"/>
        </w:rPr>
        <w:t>, vol. 17, no. 5, pp. 479–488, 1988.</w:t>
      </w:r>
    </w:p>
    <w:p w14:paraId="1AA48EC6"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[5]</w:t>
      </w:r>
      <w:r w:rsidRPr="00B62391">
        <w:rPr>
          <w:rFonts w:cs="Arial"/>
        </w:rPr>
        <w:tab/>
        <w:t xml:space="preserve">E. A. Lucotte, L. Skov, J. M. Jensen, M. Coll Macià, K. Munch, and M. H. Schierup, “Dynamic Copy Number Evolution of X- and Y-Linked Ampliconic Genes in Human Populations,” </w:t>
      </w:r>
      <w:r w:rsidRPr="00B62391">
        <w:rPr>
          <w:rFonts w:cs="Arial"/>
          <w:i/>
          <w:iCs/>
        </w:rPr>
        <w:t>Genetics</w:t>
      </w:r>
      <w:r w:rsidRPr="00B62391">
        <w:rPr>
          <w:rFonts w:cs="Arial"/>
        </w:rPr>
        <w:t>, 2018.</w:t>
      </w:r>
    </w:p>
    <w:p w14:paraId="36060478"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[6]</w:t>
      </w:r>
      <w:r w:rsidRPr="00B62391">
        <w:rPr>
          <w:rFonts w:cs="Arial"/>
        </w:rPr>
        <w:tab/>
        <w:t xml:space="preserve">H. Li and R. Durbin, “Fast and accurate short read alignment with Burrows–Wheeler transform,” </w:t>
      </w:r>
      <w:r w:rsidRPr="00B62391">
        <w:rPr>
          <w:rFonts w:cs="Arial"/>
          <w:i/>
          <w:iCs/>
        </w:rPr>
        <w:t>Bioinformatics</w:t>
      </w:r>
      <w:r w:rsidRPr="00B62391">
        <w:rPr>
          <w:rFonts w:cs="Arial"/>
        </w:rPr>
        <w:t>, vol. 25, no. 14, pp. 1754–1760, 2009.</w:t>
      </w:r>
    </w:p>
    <w:p w14:paraId="1FE62E76"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[7]</w:t>
      </w:r>
      <w:r w:rsidRPr="00B62391">
        <w:rPr>
          <w:rFonts w:cs="Arial"/>
        </w:rPr>
        <w:tab/>
        <w:t xml:space="preserve">A. Tarasov, A. J. Vilella, E. Cuppen, I. J. Nijman, and P. Prins, “Sambamba: fast processing of NGS alignment formats,” </w:t>
      </w:r>
      <w:r w:rsidRPr="00B62391">
        <w:rPr>
          <w:rFonts w:cs="Arial"/>
          <w:i/>
          <w:iCs/>
        </w:rPr>
        <w:t>Bioinformatics</w:t>
      </w:r>
      <w:r w:rsidRPr="00B62391">
        <w:rPr>
          <w:rFonts w:cs="Arial"/>
        </w:rPr>
        <w:t>, vol. 31, no. 12, pp. 2032–2034, 2015.</w:t>
      </w:r>
    </w:p>
    <w:p w14:paraId="5C91278D"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[8]</w:t>
      </w:r>
      <w:r w:rsidRPr="00B62391">
        <w:rPr>
          <w:rFonts w:cs="Arial"/>
        </w:rPr>
        <w:tab/>
        <w:t xml:space="preserve">H. Li </w:t>
      </w:r>
      <w:r w:rsidRPr="00B62391">
        <w:rPr>
          <w:rFonts w:cs="Arial"/>
          <w:i/>
          <w:iCs/>
        </w:rPr>
        <w:t>et al.</w:t>
      </w:r>
      <w:r w:rsidRPr="00B62391">
        <w:rPr>
          <w:rFonts w:cs="Arial"/>
        </w:rPr>
        <w:t xml:space="preserve">, “The Sequence Alignment&amp;#47;Map Format and SAMtools,” </w:t>
      </w:r>
      <w:r w:rsidRPr="00B62391">
        <w:rPr>
          <w:rFonts w:cs="Arial"/>
          <w:i/>
          <w:iCs/>
        </w:rPr>
        <w:t>Bioinformatics</w:t>
      </w:r>
      <w:r w:rsidRPr="00B62391">
        <w:rPr>
          <w:rFonts w:cs="Arial"/>
        </w:rPr>
        <w:t>, vol. 25, no. 16, pp. 2078–2079, Aug. 2009.</w:t>
      </w:r>
    </w:p>
    <w:p w14:paraId="47A73F63" w14:textId="77777777" w:rsidR="00417239" w:rsidRPr="00B62391" w:rsidRDefault="00417239" w:rsidP="00417239">
      <w:pPr>
        <w:widowControl w:val="0"/>
        <w:autoSpaceDE w:val="0"/>
        <w:autoSpaceDN w:val="0"/>
        <w:adjustRightInd w:val="0"/>
        <w:spacing w:line="240" w:lineRule="auto"/>
        <w:ind w:left="640" w:hanging="640"/>
        <w:rPr>
          <w:rFonts w:cs="Arial"/>
        </w:rPr>
      </w:pPr>
      <w:r w:rsidRPr="00B62391">
        <w:rPr>
          <w:rFonts w:cs="Arial"/>
        </w:rPr>
        <w:t>[9]</w:t>
      </w:r>
      <w:r w:rsidRPr="00B62391">
        <w:rPr>
          <w:rFonts w:cs="Arial"/>
        </w:rPr>
        <w:tab/>
        <w:t xml:space="preserve">L. Skov, T. D. P. G. Consortium, and M. H. Schierup, “Analysis of 62 hybrid assembled human Y chromosomes exposes rapid structural changes and high rates of gene conversion,” </w:t>
      </w:r>
      <w:r w:rsidRPr="00B62391">
        <w:rPr>
          <w:rFonts w:cs="Arial"/>
          <w:i/>
          <w:iCs/>
        </w:rPr>
        <w:t>PLOS Genet.</w:t>
      </w:r>
      <w:r w:rsidRPr="00B62391">
        <w:rPr>
          <w:rFonts w:cs="Arial"/>
        </w:rPr>
        <w:t>, vol. 13, no. 8, pp. 1–20, 2017.</w:t>
      </w:r>
    </w:p>
    <w:p w14:paraId="49F4160C" w14:textId="443B4FB6" w:rsidR="001B653A" w:rsidRPr="00B62391" w:rsidRDefault="001B653A" w:rsidP="00417239">
      <w:pPr>
        <w:widowControl w:val="0"/>
        <w:autoSpaceDE w:val="0"/>
        <w:autoSpaceDN w:val="0"/>
        <w:adjustRightInd w:val="0"/>
        <w:spacing w:line="240" w:lineRule="auto"/>
        <w:ind w:left="640" w:hanging="640"/>
      </w:pPr>
      <w:r w:rsidRPr="00B62391">
        <w:fldChar w:fldCharType="end"/>
      </w:r>
    </w:p>
    <w:p w14:paraId="326DC805" w14:textId="357EBD1D" w:rsidR="00314634" w:rsidRPr="00B62391" w:rsidRDefault="00314634" w:rsidP="00314634">
      <w:pPr>
        <w:pStyle w:val="Heading2"/>
      </w:pPr>
      <w:bookmarkStart w:id="61" w:name="_Toc516349382"/>
      <w:r w:rsidRPr="00B62391">
        <w:t>Supplemental material and data</w:t>
      </w:r>
      <w:bookmarkEnd w:id="61"/>
    </w:p>
    <w:p w14:paraId="31F2E5F3" w14:textId="78371972" w:rsidR="00AF61FB" w:rsidRPr="00B62391" w:rsidRDefault="00314634" w:rsidP="00314634">
      <w:r w:rsidRPr="00B62391">
        <w:t>All code and</w:t>
      </w:r>
      <w:r w:rsidR="00F02103" w:rsidRPr="00B62391">
        <w:t xml:space="preserve"> resources except g</w:t>
      </w:r>
      <w:bookmarkStart w:id="62" w:name="_GoBack"/>
      <w:bookmarkEnd w:id="62"/>
      <w:r w:rsidR="00F02103" w:rsidRPr="00B62391">
        <w:t>enome data are</w:t>
      </w:r>
      <w:r w:rsidRPr="00B62391">
        <w:t xml:space="preserve"> available at</w:t>
      </w:r>
      <w:r w:rsidR="00AF61FB">
        <w:t xml:space="preserve"> </w:t>
      </w:r>
      <w:hyperlink r:id="rId16" w:history="1">
        <w:r w:rsidR="00AF61FB" w:rsidRPr="00196E29">
          <w:rPr>
            <w:rStyle w:val="Hyperlink"/>
          </w:rPr>
          <w:t>kortlink.dk/</w:t>
        </w:r>
        <w:proofErr w:type="spellStart"/>
        <w:r w:rsidR="00AF61FB">
          <w:rPr>
            <w:rStyle w:val="Hyperlink"/>
          </w:rPr>
          <w:t>cmkobel</w:t>
        </w:r>
        <w:proofErr w:type="spellEnd"/>
        <w:r w:rsidR="00AF61FB">
          <w:rPr>
            <w:rStyle w:val="Hyperlink"/>
          </w:rPr>
          <w:t>-</w:t>
        </w:r>
        <w:proofErr w:type="spellStart"/>
        <w:r w:rsidR="00AF61FB" w:rsidRPr="00196E29">
          <w:rPr>
            <w:rStyle w:val="Hyperlink"/>
          </w:rPr>
          <w:t>gitlab</w:t>
        </w:r>
        <w:proofErr w:type="spellEnd"/>
        <w:r w:rsidR="00AF61FB">
          <w:rPr>
            <w:rStyle w:val="Hyperlink"/>
          </w:rPr>
          <w:t>-X</w:t>
        </w:r>
        <w:r w:rsidR="00AF61FB" w:rsidRPr="00196E29">
          <w:rPr>
            <w:rStyle w:val="Hyperlink"/>
          </w:rPr>
          <w:t>/u7pc</w:t>
        </w:r>
      </w:hyperlink>
      <w:r w:rsidR="00AF61FB">
        <w:t xml:space="preserve"> </w:t>
      </w:r>
    </w:p>
    <w:sectPr w:rsidR="00AF61FB" w:rsidRPr="00B62391" w:rsidSect="008454F1">
      <w:footerReference w:type="even" r:id="rId17"/>
      <w:footerReference w:type="default" r:id="rId18"/>
      <w:endnotePr>
        <w:numFmt w:val="decimal"/>
      </w:endnotePr>
      <w:pgSz w:w="11900" w:h="16840"/>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Elise Lucotte" w:date="2018-05-31T15:33:00Z" w:initials="UdMO">
    <w:p w14:paraId="42A9DB76" w14:textId="18688E34" w:rsidR="00F62E9E" w:rsidRDefault="00F62E9E" w:rsidP="00A71124">
      <w:pPr>
        <w:pStyle w:val="CommentText"/>
      </w:pPr>
      <w:r>
        <w:rPr>
          <w:rStyle w:val="CommentReference"/>
        </w:rPr>
        <w:annotationRef/>
      </w:r>
      <w:r>
        <w:t xml:space="preserve">Take a look at my </w:t>
      </w:r>
      <w:proofErr w:type="gramStart"/>
      <w:r>
        <w:t>masters</w:t>
      </w:r>
      <w:proofErr w:type="gramEnd"/>
      <w:r>
        <w:t xml:space="preserve"> report </w:t>
      </w:r>
      <w:r>
        <w:sym w:font="Wingdings" w:char="F04A"/>
      </w:r>
    </w:p>
  </w:comment>
  <w:comment w:id="8" w:author="Elise Lucotte" w:date="2018-05-31T15:34:00Z" w:initials="UdMO">
    <w:p w14:paraId="7493EF94" w14:textId="4AB0D038" w:rsidR="00F62E9E" w:rsidRDefault="00F62E9E" w:rsidP="00A71124">
      <w:pPr>
        <w:pStyle w:val="CommentText"/>
      </w:pPr>
      <w:r>
        <w:rPr>
          <w:rStyle w:val="CommentReference"/>
        </w:rPr>
        <w:annotationRef/>
      </w:r>
      <w:r>
        <w:t>Doesn’t hurt to say it again here</w:t>
      </w:r>
    </w:p>
  </w:comment>
  <w:comment w:id="10" w:author="Elise Lucotte" w:date="2018-05-31T15:37:00Z" w:initials="UdMO">
    <w:p w14:paraId="40ACD3B2" w14:textId="77777777" w:rsidR="004A10AC" w:rsidRDefault="004A10AC" w:rsidP="004A10AC">
      <w:pPr>
        <w:pStyle w:val="CommentText"/>
      </w:pPr>
      <w:r>
        <w:rPr>
          <w:rStyle w:val="CommentReference"/>
        </w:rPr>
        <w:annotationRef/>
      </w:r>
      <w:r>
        <w:t>There is something missing in that sentence</w:t>
      </w:r>
    </w:p>
  </w:comment>
  <w:comment w:id="13" w:author="Elise Lucotte" w:date="2018-05-31T15:41:00Z" w:initials="UdMO">
    <w:p w14:paraId="71EB7017" w14:textId="2ABC3D75" w:rsidR="00F62E9E" w:rsidRDefault="00F62E9E" w:rsidP="00A71124">
      <w:pPr>
        <w:pStyle w:val="CommentText"/>
      </w:pPr>
      <w:r>
        <w:rPr>
          <w:rStyle w:val="CommentReference"/>
        </w:rPr>
        <w:annotationRef/>
      </w:r>
      <w:r>
        <w:t>Unfinished sentence</w:t>
      </w:r>
    </w:p>
  </w:comment>
  <w:comment w:id="16" w:author="Elise Lucotte" w:date="2018-05-31T15:48:00Z" w:initials="UdMO">
    <w:p w14:paraId="7474DE10" w14:textId="78939C10" w:rsidR="00F62E9E" w:rsidRDefault="00F62E9E" w:rsidP="00A71124">
      <w:pPr>
        <w:pStyle w:val="CommentText"/>
      </w:pPr>
      <w:r>
        <w:rPr>
          <w:rStyle w:val="CommentReference"/>
        </w:rPr>
        <w:annotationRef/>
      </w:r>
      <w:r>
        <w:t>It was a long, not very clear name</w:t>
      </w:r>
    </w:p>
  </w:comment>
  <w:comment w:id="23" w:author="Elise Lucotte" w:date="2018-05-31T16:11:00Z" w:initials="UdMO">
    <w:p w14:paraId="585D9853" w14:textId="7B649669" w:rsidR="00F62E9E" w:rsidRDefault="00F62E9E" w:rsidP="00A71124">
      <w:pPr>
        <w:pStyle w:val="CommentText"/>
      </w:pPr>
      <w:r>
        <w:rPr>
          <w:rStyle w:val="CommentReference"/>
        </w:rPr>
        <w:annotationRef/>
      </w:r>
      <w:r>
        <w:t xml:space="preserve">In science writing, it’s better to be concise </w:t>
      </w:r>
      <w:r>
        <w:sym w:font="Wingdings" w:char="F04A"/>
      </w:r>
      <w:r>
        <w:t xml:space="preserve"> The less word to explain something clearly, the better</w:t>
      </w:r>
    </w:p>
  </w:comment>
  <w:comment w:id="27" w:author="Elise Lucotte" w:date="2018-05-31T16:24:00Z" w:initials="UdMO">
    <w:p w14:paraId="3B7A9133" w14:textId="7C60627A" w:rsidR="00F62E9E" w:rsidRDefault="00F62E9E" w:rsidP="00A71124">
      <w:pPr>
        <w:pStyle w:val="CommentText"/>
      </w:pPr>
      <w:r>
        <w:rPr>
          <w:rStyle w:val="CommentReference"/>
        </w:rPr>
        <w:annotationRef/>
      </w:r>
      <w:r>
        <w:t xml:space="preserve">There is a simple explanation, no panic </w:t>
      </w:r>
      <w:r>
        <w:sym w:font="Wingdings" w:char="F04A"/>
      </w:r>
      <w:r>
        <w:t xml:space="preserve"> . </w:t>
      </w:r>
      <w:r>
        <w:br/>
        <w:t xml:space="preserve">If you look at the coverage, it is very low (around 1-2 reads, even for the control region). It is possible because most genes will have </w:t>
      </w:r>
      <w:proofErr w:type="gramStart"/>
      <w:r>
        <w:t>homologs, or</w:t>
      </w:r>
      <w:proofErr w:type="gramEnd"/>
      <w:r>
        <w:t xml:space="preserve"> will contain domains that are homologous to other genes that have a similar function. </w:t>
      </w:r>
      <w:r>
        <w:br/>
        <w:t>Then if you divide the median coverage of 2 by the median coverage of the control region (that can be by chance 1), you get 2 copies. You shouldn’t include the females in the copy number, but only in the coverage (to validate that the coverage is indeed low)</w:t>
      </w:r>
    </w:p>
  </w:comment>
  <w:comment w:id="31" w:author="Elise Lucotte" w:date="2018-05-31T16:31:00Z" w:initials="UdMO">
    <w:p w14:paraId="285757C4" w14:textId="4DDA84FB" w:rsidR="00F62E9E" w:rsidRDefault="00F62E9E" w:rsidP="00A71124">
      <w:pPr>
        <w:pStyle w:val="CommentText"/>
      </w:pPr>
      <w:r>
        <w:rPr>
          <w:rStyle w:val="CommentReference"/>
        </w:rPr>
        <w:annotationRef/>
      </w:r>
      <w:r>
        <w:t xml:space="preserve">Yep </w:t>
      </w:r>
      <w:proofErr w:type="spellStart"/>
      <w:r>
        <w:t>ahahahah</w:t>
      </w:r>
      <w:proofErr w:type="spellEnd"/>
    </w:p>
  </w:comment>
  <w:comment w:id="40" w:author="Elise Lucotte" w:date="2018-05-31T16:33:00Z" w:initials="UdMO">
    <w:p w14:paraId="1C826B61" w14:textId="469D88C6" w:rsidR="00F62E9E" w:rsidRDefault="00F62E9E" w:rsidP="00A71124">
      <w:pPr>
        <w:pStyle w:val="CommentText"/>
      </w:pPr>
      <w:r>
        <w:rPr>
          <w:rStyle w:val="CommentReference"/>
        </w:rPr>
        <w:annotationRef/>
      </w:r>
      <w:r>
        <w:t>So here you need to change the plot and remove the females. I would also suggest that you plot TSPY separately so that we see better the copy number in humans, now it is difficult to see.</w:t>
      </w:r>
    </w:p>
  </w:comment>
  <w:comment w:id="41" w:author="Elise Lucotte" w:date="2018-05-31T16:41:00Z" w:initials="UdMO">
    <w:p w14:paraId="1B1C7C16" w14:textId="2ED11C41" w:rsidR="00F62E9E" w:rsidRDefault="00F62E9E" w:rsidP="00A71124">
      <w:pPr>
        <w:pStyle w:val="CommentText"/>
      </w:pPr>
      <w:r>
        <w:rPr>
          <w:rStyle w:val="CommentReference"/>
        </w:rPr>
        <w:annotationRef/>
      </w:r>
      <w:r>
        <w:rPr>
          <w:noProof/>
        </w:rPr>
        <w:t>Nope, this is true variations, it's just that some mals don't have it but it's rare. And we don't know how much it affects fertiliy so I wouldn't go in too much details.</w:t>
      </w:r>
    </w:p>
  </w:comment>
  <w:comment w:id="44" w:author="Elise Lucotte" w:date="2018-05-31T16:42:00Z" w:initials="UdMO">
    <w:p w14:paraId="2DE082F5" w14:textId="6AB5842A" w:rsidR="00F62E9E" w:rsidRDefault="00F62E9E" w:rsidP="00A71124">
      <w:pPr>
        <w:pStyle w:val="CommentText"/>
      </w:pPr>
      <w:r>
        <w:rPr>
          <w:rStyle w:val="CommentReference"/>
        </w:rPr>
        <w:annotationRef/>
      </w:r>
      <w:r>
        <w:t xml:space="preserve">Hi </w:t>
      </w:r>
      <w:r>
        <w:sym w:font="Wingdings" w:char="F04A"/>
      </w:r>
      <w:r>
        <w:t xml:space="preserve"> I think it would be a good idea actually, to have the information of median, maximum and minimum for each gene and each species. I think it will also help you and the reader with the interpretation. Also, I suggest that you remove TSPY or plot it separately so that we can see the clusters. Also remove the females </w:t>
      </w:r>
      <w:r>
        <w:sym w:font="Wingdings" w:char="F04A"/>
      </w:r>
      <w:r>
        <w:t xml:space="preserve"> </w:t>
      </w:r>
    </w:p>
  </w:comment>
  <w:comment w:id="56" w:author="Elise Lucotte" w:date="2018-05-31T17:13:00Z" w:initials="UdMO">
    <w:p w14:paraId="53E6BDCE" w14:textId="062E4ACD" w:rsidR="00F62E9E" w:rsidRDefault="00F62E9E" w:rsidP="00A71124">
      <w:pPr>
        <w:pStyle w:val="CommentText"/>
      </w:pPr>
      <w:r>
        <w:rPr>
          <w:rStyle w:val="CommentReference"/>
        </w:rPr>
        <w:annotationRef/>
      </w:r>
      <w:r>
        <w:t>Why?</w:t>
      </w:r>
    </w:p>
  </w:comment>
  <w:comment w:id="57" w:author="Elise Lucotte" w:date="2018-05-31T17:45:00Z" w:initials="UdMO">
    <w:p w14:paraId="4EE70F6D" w14:textId="64E7A896" w:rsidR="00F62E9E" w:rsidRDefault="00F62E9E" w:rsidP="00A71124">
      <w:pPr>
        <w:pStyle w:val="CommentText"/>
      </w:pPr>
      <w:r>
        <w:rPr>
          <w:rStyle w:val="CommentReference"/>
        </w:rPr>
        <w:annotationRef/>
      </w:r>
      <w:r>
        <w:t xml:space="preserve">I think it depends on the definition of ampliconic. </w:t>
      </w:r>
    </w:p>
    <w:p w14:paraId="02C544A9" w14:textId="313520C7" w:rsidR="00F62E9E" w:rsidRDefault="00F62E9E" w:rsidP="00A71124">
      <w:pPr>
        <w:pStyle w:val="CommentText"/>
      </w:pPr>
      <w:r>
        <w:t>It can be two copies, or three copies…</w:t>
      </w:r>
    </w:p>
  </w:comment>
  <w:comment w:id="58" w:author="Elise Lucotte" w:date="2018-05-31T17:14:00Z" w:initials="UdMO">
    <w:p w14:paraId="43302371" w14:textId="77777777" w:rsidR="00F62E9E" w:rsidRDefault="00F62E9E" w:rsidP="00A71124">
      <w:pPr>
        <w:pStyle w:val="CommentText"/>
      </w:pPr>
      <w:r>
        <w:rPr>
          <w:rStyle w:val="CommentReference"/>
        </w:rPr>
        <w:annotationRef/>
      </w:r>
      <w:r>
        <w:t xml:space="preserve">Okay, I see your point. </w:t>
      </w:r>
    </w:p>
    <w:p w14:paraId="7A5948F3" w14:textId="5E374E27" w:rsidR="00F62E9E" w:rsidRDefault="00F62E9E" w:rsidP="00A71124">
      <w:pPr>
        <w:pStyle w:val="CommentText"/>
      </w:pPr>
      <w:r>
        <w:t>But we actually see that whole palindromes can be copied or lost</w:t>
      </w:r>
    </w:p>
  </w:comment>
  <w:comment w:id="59" w:author="Elise Lucotte" w:date="2018-05-31T17:46:00Z" w:initials="UdMO">
    <w:p w14:paraId="0ABE2289" w14:textId="71FE9F1A" w:rsidR="00F62E9E" w:rsidRDefault="00F62E9E" w:rsidP="00A71124">
      <w:pPr>
        <w:pStyle w:val="CommentText"/>
      </w:pPr>
      <w:r>
        <w:rPr>
          <w:rStyle w:val="CommentReference"/>
        </w:rPr>
        <w:annotationRef/>
      </w:r>
      <w:r>
        <w:t>If you don’t have time, it’s fine to not go to details on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9DB76" w15:done="0"/>
  <w15:commentEx w15:paraId="7493EF94" w15:done="0"/>
  <w15:commentEx w15:paraId="40ACD3B2" w15:done="0"/>
  <w15:commentEx w15:paraId="71EB7017" w15:done="0"/>
  <w15:commentEx w15:paraId="7474DE10" w15:done="0"/>
  <w15:commentEx w15:paraId="585D9853" w15:done="0"/>
  <w15:commentEx w15:paraId="3B7A9133" w15:done="0"/>
  <w15:commentEx w15:paraId="285757C4" w15:done="0"/>
  <w15:commentEx w15:paraId="1C826B61" w15:done="0"/>
  <w15:commentEx w15:paraId="1B1C7C16" w15:done="0"/>
  <w15:commentEx w15:paraId="2DE082F5" w15:done="0"/>
  <w15:commentEx w15:paraId="53E6BDCE" w15:done="0"/>
  <w15:commentEx w15:paraId="02C544A9" w15:done="0"/>
  <w15:commentEx w15:paraId="7A5948F3" w15:done="0"/>
  <w15:commentEx w15:paraId="0ABE22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9DB76" w16cid:durableId="1EBBB4C9"/>
  <w16cid:commentId w16cid:paraId="7493EF94" w16cid:durableId="1EBBB4CA"/>
  <w16cid:commentId w16cid:paraId="40ACD3B2" w16cid:durableId="1EBBB4CB"/>
  <w16cid:commentId w16cid:paraId="71EB7017" w16cid:durableId="1EBBB4CC"/>
  <w16cid:commentId w16cid:paraId="7474DE10" w16cid:durableId="1EBBB4CD"/>
  <w16cid:commentId w16cid:paraId="585D9853" w16cid:durableId="1EBBB4CE"/>
  <w16cid:commentId w16cid:paraId="3B7A9133" w16cid:durableId="1EBBB4CF"/>
  <w16cid:commentId w16cid:paraId="285757C4" w16cid:durableId="1EBBB4D0"/>
  <w16cid:commentId w16cid:paraId="1C826B61" w16cid:durableId="1EBBB4D1"/>
  <w16cid:commentId w16cid:paraId="1B1C7C16" w16cid:durableId="1EBBB4D2"/>
  <w16cid:commentId w16cid:paraId="2DE082F5" w16cid:durableId="1EBBB4D3"/>
  <w16cid:commentId w16cid:paraId="53E6BDCE" w16cid:durableId="1EBBB4D7"/>
  <w16cid:commentId w16cid:paraId="02C544A9" w16cid:durableId="1EBBB4D8"/>
  <w16cid:commentId w16cid:paraId="7A5948F3" w16cid:durableId="1EBBB4D9"/>
  <w16cid:commentId w16cid:paraId="0ABE2289" w16cid:durableId="1EBBB4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0DA54" w14:textId="77777777" w:rsidR="007D5E29" w:rsidRDefault="007D5E29" w:rsidP="00A71124">
      <w:r>
        <w:separator/>
      </w:r>
    </w:p>
    <w:p w14:paraId="35647B05" w14:textId="77777777" w:rsidR="007D5E29" w:rsidRDefault="007D5E29"/>
  </w:endnote>
  <w:endnote w:type="continuationSeparator" w:id="0">
    <w:p w14:paraId="50330CB9" w14:textId="77777777" w:rsidR="007D5E29" w:rsidRDefault="007D5E29" w:rsidP="00A71124">
      <w:r>
        <w:continuationSeparator/>
      </w:r>
    </w:p>
    <w:p w14:paraId="517C04ED" w14:textId="77777777" w:rsidR="007D5E29" w:rsidRDefault="007D5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Optima">
    <w:panose1 w:val="02000503060000020004"/>
    <w:charset w:val="00"/>
    <w:family w:val="auto"/>
    <w:pitch w:val="variable"/>
    <w:sig w:usb0="80000067"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6112107"/>
      <w:docPartObj>
        <w:docPartGallery w:val="Page Numbers (Bottom of Page)"/>
        <w:docPartUnique/>
      </w:docPartObj>
    </w:sdtPr>
    <w:sdtContent>
      <w:p w14:paraId="56AD8C84" w14:textId="6FAA7081" w:rsidR="00F62E9E" w:rsidRDefault="00F62E9E" w:rsidP="00A7112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B8582" w14:textId="77777777" w:rsidR="00F62E9E" w:rsidRDefault="00F62E9E" w:rsidP="00A71124">
    <w:pPr>
      <w:pStyle w:val="Footer"/>
    </w:pPr>
  </w:p>
  <w:p w14:paraId="6C16C93E" w14:textId="77777777" w:rsidR="00F62E9E" w:rsidRDefault="00F62E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1626931"/>
      <w:docPartObj>
        <w:docPartGallery w:val="Page Numbers (Bottom of Page)"/>
        <w:docPartUnique/>
      </w:docPartObj>
    </w:sdtPr>
    <w:sdtContent>
      <w:p w14:paraId="439F6F1E" w14:textId="78EB8E17" w:rsidR="00F62E9E" w:rsidRDefault="00F62E9E" w:rsidP="004374C4">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8306500" w14:textId="77777777" w:rsidR="00F62E9E" w:rsidRDefault="00F62E9E" w:rsidP="00A71124">
    <w:pPr>
      <w:pStyle w:val="Footer"/>
    </w:pPr>
  </w:p>
  <w:p w14:paraId="5A357AD8" w14:textId="77777777" w:rsidR="00F62E9E" w:rsidRDefault="00F62E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7F915" w14:textId="77777777" w:rsidR="007D5E29" w:rsidRDefault="007D5E29" w:rsidP="00A71124">
      <w:r>
        <w:separator/>
      </w:r>
    </w:p>
    <w:p w14:paraId="429B5EAA" w14:textId="77777777" w:rsidR="007D5E29" w:rsidRDefault="007D5E29"/>
  </w:footnote>
  <w:footnote w:type="continuationSeparator" w:id="0">
    <w:p w14:paraId="4A5D38E9" w14:textId="77777777" w:rsidR="007D5E29" w:rsidRDefault="007D5E29" w:rsidP="00A71124">
      <w:r>
        <w:continuationSeparator/>
      </w:r>
    </w:p>
    <w:p w14:paraId="755D16F0" w14:textId="77777777" w:rsidR="007D5E29" w:rsidRDefault="007D5E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6E8"/>
    <w:multiLevelType w:val="hybridMultilevel"/>
    <w:tmpl w:val="5EB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70A83"/>
    <w:multiLevelType w:val="hybridMultilevel"/>
    <w:tmpl w:val="0904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24B59"/>
    <w:multiLevelType w:val="hybridMultilevel"/>
    <w:tmpl w:val="CA7A3078"/>
    <w:lvl w:ilvl="0" w:tplc="7FCE6D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113A3"/>
    <w:multiLevelType w:val="hybridMultilevel"/>
    <w:tmpl w:val="9D228E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se Lucotte">
    <w15:presenceInfo w15:providerId="None" w15:userId="Elise Luco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ctiveWritingStyle w:appName="MSWord" w:lang="en-US" w:vendorID="64" w:dllVersion="4096" w:nlCheck="1" w:checkStyle="0"/>
  <w:activeWritingStyle w:appName="MSWord" w:lang="da-DK" w:vendorID="64" w:dllVersion="4096" w:nlCheck="1" w:checkStyle="0"/>
  <w:activeWritingStyle w:appName="MSWord" w:lang="en-US" w:vendorID="64" w:dllVersion="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B0"/>
    <w:rsid w:val="00007A24"/>
    <w:rsid w:val="00014AF0"/>
    <w:rsid w:val="0001614B"/>
    <w:rsid w:val="00017F50"/>
    <w:rsid w:val="000310CB"/>
    <w:rsid w:val="0003154B"/>
    <w:rsid w:val="0005442D"/>
    <w:rsid w:val="00064333"/>
    <w:rsid w:val="00070850"/>
    <w:rsid w:val="00074775"/>
    <w:rsid w:val="00082E84"/>
    <w:rsid w:val="000B14A1"/>
    <w:rsid w:val="000B5696"/>
    <w:rsid w:val="000B5E3D"/>
    <w:rsid w:val="000C576B"/>
    <w:rsid w:val="000C5944"/>
    <w:rsid w:val="000D1D69"/>
    <w:rsid w:val="000D4469"/>
    <w:rsid w:val="000E781C"/>
    <w:rsid w:val="000F1B67"/>
    <w:rsid w:val="000F2FBD"/>
    <w:rsid w:val="000F598E"/>
    <w:rsid w:val="0010788F"/>
    <w:rsid w:val="001161D8"/>
    <w:rsid w:val="0013132F"/>
    <w:rsid w:val="001353D1"/>
    <w:rsid w:val="00141F58"/>
    <w:rsid w:val="001615AE"/>
    <w:rsid w:val="00166A50"/>
    <w:rsid w:val="001825FB"/>
    <w:rsid w:val="001834A3"/>
    <w:rsid w:val="0018664B"/>
    <w:rsid w:val="0019340F"/>
    <w:rsid w:val="001A2C0A"/>
    <w:rsid w:val="001B653A"/>
    <w:rsid w:val="001C3B03"/>
    <w:rsid w:val="001D1E78"/>
    <w:rsid w:val="001D20C7"/>
    <w:rsid w:val="001F0AF0"/>
    <w:rsid w:val="00200765"/>
    <w:rsid w:val="002110FB"/>
    <w:rsid w:val="00224BE7"/>
    <w:rsid w:val="00230680"/>
    <w:rsid w:val="00230FA5"/>
    <w:rsid w:val="00242EB5"/>
    <w:rsid w:val="002540BD"/>
    <w:rsid w:val="0026275E"/>
    <w:rsid w:val="00263AA1"/>
    <w:rsid w:val="0028118F"/>
    <w:rsid w:val="002A3F86"/>
    <w:rsid w:val="002A52B0"/>
    <w:rsid w:val="002F4192"/>
    <w:rsid w:val="00300572"/>
    <w:rsid w:val="003053F7"/>
    <w:rsid w:val="00311D6D"/>
    <w:rsid w:val="00314634"/>
    <w:rsid w:val="00321405"/>
    <w:rsid w:val="00336FA2"/>
    <w:rsid w:val="0035574D"/>
    <w:rsid w:val="00361106"/>
    <w:rsid w:val="003651E4"/>
    <w:rsid w:val="0036753E"/>
    <w:rsid w:val="003847AB"/>
    <w:rsid w:val="00387AB6"/>
    <w:rsid w:val="00394355"/>
    <w:rsid w:val="003A6497"/>
    <w:rsid w:val="003B1845"/>
    <w:rsid w:val="003B59BA"/>
    <w:rsid w:val="003C17E0"/>
    <w:rsid w:val="003E0DBF"/>
    <w:rsid w:val="003E25C7"/>
    <w:rsid w:val="00401CEA"/>
    <w:rsid w:val="00410FB4"/>
    <w:rsid w:val="00417239"/>
    <w:rsid w:val="004254D7"/>
    <w:rsid w:val="004329CD"/>
    <w:rsid w:val="00435EC1"/>
    <w:rsid w:val="00436A68"/>
    <w:rsid w:val="004374C4"/>
    <w:rsid w:val="004417BA"/>
    <w:rsid w:val="00451792"/>
    <w:rsid w:val="00457332"/>
    <w:rsid w:val="00463074"/>
    <w:rsid w:val="00494A02"/>
    <w:rsid w:val="004971CE"/>
    <w:rsid w:val="004A10AC"/>
    <w:rsid w:val="004A6E47"/>
    <w:rsid w:val="004B1B51"/>
    <w:rsid w:val="004D0F76"/>
    <w:rsid w:val="004D22CC"/>
    <w:rsid w:val="004D3886"/>
    <w:rsid w:val="004E2A38"/>
    <w:rsid w:val="004E3588"/>
    <w:rsid w:val="004E7149"/>
    <w:rsid w:val="004F17FC"/>
    <w:rsid w:val="004F1A0D"/>
    <w:rsid w:val="00504A9B"/>
    <w:rsid w:val="00514960"/>
    <w:rsid w:val="005150C5"/>
    <w:rsid w:val="00515652"/>
    <w:rsid w:val="00516B81"/>
    <w:rsid w:val="005313EC"/>
    <w:rsid w:val="005367BF"/>
    <w:rsid w:val="00537293"/>
    <w:rsid w:val="0055731A"/>
    <w:rsid w:val="00562648"/>
    <w:rsid w:val="00563714"/>
    <w:rsid w:val="00596517"/>
    <w:rsid w:val="00597ED3"/>
    <w:rsid w:val="005A3DD9"/>
    <w:rsid w:val="005D150D"/>
    <w:rsid w:val="005D5AD1"/>
    <w:rsid w:val="005F4184"/>
    <w:rsid w:val="005F4673"/>
    <w:rsid w:val="006025EE"/>
    <w:rsid w:val="00607A9E"/>
    <w:rsid w:val="006112F2"/>
    <w:rsid w:val="006316FA"/>
    <w:rsid w:val="00646086"/>
    <w:rsid w:val="00646AD4"/>
    <w:rsid w:val="006508E1"/>
    <w:rsid w:val="00662C21"/>
    <w:rsid w:val="00662ED5"/>
    <w:rsid w:val="0066471C"/>
    <w:rsid w:val="00675E32"/>
    <w:rsid w:val="00693A8C"/>
    <w:rsid w:val="006A0C17"/>
    <w:rsid w:val="006A3F10"/>
    <w:rsid w:val="006A59DE"/>
    <w:rsid w:val="006B003E"/>
    <w:rsid w:val="006B1907"/>
    <w:rsid w:val="006B2B0E"/>
    <w:rsid w:val="006C657E"/>
    <w:rsid w:val="006D368E"/>
    <w:rsid w:val="006E0B11"/>
    <w:rsid w:val="006E579E"/>
    <w:rsid w:val="006F04A5"/>
    <w:rsid w:val="006F6037"/>
    <w:rsid w:val="00710C10"/>
    <w:rsid w:val="0071238C"/>
    <w:rsid w:val="007129DA"/>
    <w:rsid w:val="007425DB"/>
    <w:rsid w:val="00753120"/>
    <w:rsid w:val="00754C0E"/>
    <w:rsid w:val="00761F53"/>
    <w:rsid w:val="00763136"/>
    <w:rsid w:val="00772AFF"/>
    <w:rsid w:val="007730D3"/>
    <w:rsid w:val="007742E7"/>
    <w:rsid w:val="00793A71"/>
    <w:rsid w:val="00795D31"/>
    <w:rsid w:val="007B7985"/>
    <w:rsid w:val="007C7057"/>
    <w:rsid w:val="007D2939"/>
    <w:rsid w:val="007D557A"/>
    <w:rsid w:val="007D5E29"/>
    <w:rsid w:val="007E327D"/>
    <w:rsid w:val="007E7B0B"/>
    <w:rsid w:val="00811FE7"/>
    <w:rsid w:val="00816348"/>
    <w:rsid w:val="00827476"/>
    <w:rsid w:val="008304CF"/>
    <w:rsid w:val="00831DC0"/>
    <w:rsid w:val="00834656"/>
    <w:rsid w:val="008414ED"/>
    <w:rsid w:val="00841B32"/>
    <w:rsid w:val="008449FE"/>
    <w:rsid w:val="008454F1"/>
    <w:rsid w:val="00846849"/>
    <w:rsid w:val="0084779F"/>
    <w:rsid w:val="00850522"/>
    <w:rsid w:val="00855FA2"/>
    <w:rsid w:val="008631F1"/>
    <w:rsid w:val="00866CAD"/>
    <w:rsid w:val="00867972"/>
    <w:rsid w:val="00874B2C"/>
    <w:rsid w:val="00876390"/>
    <w:rsid w:val="00895A4E"/>
    <w:rsid w:val="008A119E"/>
    <w:rsid w:val="008A6DEA"/>
    <w:rsid w:val="008B3B9A"/>
    <w:rsid w:val="008D1A70"/>
    <w:rsid w:val="008D35E2"/>
    <w:rsid w:val="008D4BD8"/>
    <w:rsid w:val="008D7F6F"/>
    <w:rsid w:val="008E05B0"/>
    <w:rsid w:val="008E2469"/>
    <w:rsid w:val="008F75DC"/>
    <w:rsid w:val="00900F69"/>
    <w:rsid w:val="00901C8E"/>
    <w:rsid w:val="00910E8B"/>
    <w:rsid w:val="00911E16"/>
    <w:rsid w:val="0091369A"/>
    <w:rsid w:val="009172BE"/>
    <w:rsid w:val="00920E21"/>
    <w:rsid w:val="00922F03"/>
    <w:rsid w:val="00923411"/>
    <w:rsid w:val="009358B8"/>
    <w:rsid w:val="00940CA6"/>
    <w:rsid w:val="00961C1E"/>
    <w:rsid w:val="009657DD"/>
    <w:rsid w:val="0097084C"/>
    <w:rsid w:val="0097218A"/>
    <w:rsid w:val="00982805"/>
    <w:rsid w:val="00985CC7"/>
    <w:rsid w:val="009926C5"/>
    <w:rsid w:val="009936FA"/>
    <w:rsid w:val="009948F2"/>
    <w:rsid w:val="009A2C88"/>
    <w:rsid w:val="009B7887"/>
    <w:rsid w:val="009C4FDD"/>
    <w:rsid w:val="009C7092"/>
    <w:rsid w:val="009D56BD"/>
    <w:rsid w:val="009D7E29"/>
    <w:rsid w:val="009F3A6D"/>
    <w:rsid w:val="00A02158"/>
    <w:rsid w:val="00A27A38"/>
    <w:rsid w:val="00A331A0"/>
    <w:rsid w:val="00A3707D"/>
    <w:rsid w:val="00A5059F"/>
    <w:rsid w:val="00A61756"/>
    <w:rsid w:val="00A6305A"/>
    <w:rsid w:val="00A71124"/>
    <w:rsid w:val="00A7273E"/>
    <w:rsid w:val="00A76D18"/>
    <w:rsid w:val="00A84047"/>
    <w:rsid w:val="00A926A0"/>
    <w:rsid w:val="00A96B09"/>
    <w:rsid w:val="00A97E09"/>
    <w:rsid w:val="00AA5228"/>
    <w:rsid w:val="00AB3BD7"/>
    <w:rsid w:val="00AB4675"/>
    <w:rsid w:val="00AB6C77"/>
    <w:rsid w:val="00AC52EB"/>
    <w:rsid w:val="00AC7EA0"/>
    <w:rsid w:val="00AD28E1"/>
    <w:rsid w:val="00AF0210"/>
    <w:rsid w:val="00AF0BC0"/>
    <w:rsid w:val="00AF61FB"/>
    <w:rsid w:val="00B10FB4"/>
    <w:rsid w:val="00B320D2"/>
    <w:rsid w:val="00B471D7"/>
    <w:rsid w:val="00B62391"/>
    <w:rsid w:val="00B640D4"/>
    <w:rsid w:val="00B926FA"/>
    <w:rsid w:val="00B94324"/>
    <w:rsid w:val="00B96C83"/>
    <w:rsid w:val="00B96D6D"/>
    <w:rsid w:val="00BB16EB"/>
    <w:rsid w:val="00BB3089"/>
    <w:rsid w:val="00BC48DA"/>
    <w:rsid w:val="00BC5673"/>
    <w:rsid w:val="00BC6965"/>
    <w:rsid w:val="00BE1722"/>
    <w:rsid w:val="00BF418D"/>
    <w:rsid w:val="00C11216"/>
    <w:rsid w:val="00C26B69"/>
    <w:rsid w:val="00C42DE2"/>
    <w:rsid w:val="00C66E3A"/>
    <w:rsid w:val="00C71778"/>
    <w:rsid w:val="00C741AA"/>
    <w:rsid w:val="00C751AF"/>
    <w:rsid w:val="00C829A8"/>
    <w:rsid w:val="00CA291F"/>
    <w:rsid w:val="00CA4A5C"/>
    <w:rsid w:val="00CA7014"/>
    <w:rsid w:val="00CB0BB2"/>
    <w:rsid w:val="00CD1E47"/>
    <w:rsid w:val="00CD620D"/>
    <w:rsid w:val="00CE25A9"/>
    <w:rsid w:val="00CE6462"/>
    <w:rsid w:val="00CF6C52"/>
    <w:rsid w:val="00D15A1F"/>
    <w:rsid w:val="00D177FF"/>
    <w:rsid w:val="00D20F4C"/>
    <w:rsid w:val="00D23AF1"/>
    <w:rsid w:val="00D275BC"/>
    <w:rsid w:val="00D3418A"/>
    <w:rsid w:val="00D3777F"/>
    <w:rsid w:val="00D40378"/>
    <w:rsid w:val="00D451F3"/>
    <w:rsid w:val="00D5108D"/>
    <w:rsid w:val="00D53DDD"/>
    <w:rsid w:val="00D80C33"/>
    <w:rsid w:val="00D821F7"/>
    <w:rsid w:val="00D946DD"/>
    <w:rsid w:val="00DA6C9C"/>
    <w:rsid w:val="00DB0C9C"/>
    <w:rsid w:val="00DB1635"/>
    <w:rsid w:val="00DC00D6"/>
    <w:rsid w:val="00DC2E1C"/>
    <w:rsid w:val="00DC30A5"/>
    <w:rsid w:val="00DC5284"/>
    <w:rsid w:val="00DD01D6"/>
    <w:rsid w:val="00DD310C"/>
    <w:rsid w:val="00DD4D97"/>
    <w:rsid w:val="00DD5BD2"/>
    <w:rsid w:val="00DE0A0B"/>
    <w:rsid w:val="00DE6E7D"/>
    <w:rsid w:val="00DF4580"/>
    <w:rsid w:val="00E059DA"/>
    <w:rsid w:val="00E07412"/>
    <w:rsid w:val="00E07F1B"/>
    <w:rsid w:val="00E51EB7"/>
    <w:rsid w:val="00E52889"/>
    <w:rsid w:val="00E5797B"/>
    <w:rsid w:val="00E8011B"/>
    <w:rsid w:val="00E81254"/>
    <w:rsid w:val="00E81396"/>
    <w:rsid w:val="00EA0453"/>
    <w:rsid w:val="00EA0609"/>
    <w:rsid w:val="00EA2A46"/>
    <w:rsid w:val="00EA414D"/>
    <w:rsid w:val="00EB48C4"/>
    <w:rsid w:val="00EB7D3C"/>
    <w:rsid w:val="00EC0E0D"/>
    <w:rsid w:val="00EC7401"/>
    <w:rsid w:val="00ED1C5C"/>
    <w:rsid w:val="00F02103"/>
    <w:rsid w:val="00F04E21"/>
    <w:rsid w:val="00F06519"/>
    <w:rsid w:val="00F14E9A"/>
    <w:rsid w:val="00F2267E"/>
    <w:rsid w:val="00F408A2"/>
    <w:rsid w:val="00F52FA7"/>
    <w:rsid w:val="00F53224"/>
    <w:rsid w:val="00F541E2"/>
    <w:rsid w:val="00F62E9E"/>
    <w:rsid w:val="00F635B9"/>
    <w:rsid w:val="00F744EB"/>
    <w:rsid w:val="00F74ECF"/>
    <w:rsid w:val="00F8327D"/>
    <w:rsid w:val="00FD6DD3"/>
    <w:rsid w:val="00FE6923"/>
    <w:rsid w:val="00FE6E19"/>
    <w:rsid w:val="00FF4862"/>
    <w:rsid w:val="00FF5429"/>
  </w:rsids>
  <m:mathPr>
    <m:mathFont m:val="Cambria Math"/>
    <m:brkBin m:val="before"/>
    <m:brkBinSub m:val="--"/>
    <m:smallFrac m:val="0"/>
    <m:dispDef/>
    <m:lMargin m:val="0"/>
    <m:rMargin m:val="0"/>
    <m:defJc m:val="centerGroup"/>
    <m:wrapIndent m:val="1440"/>
    <m:intLim m:val="subSup"/>
    <m:naryLim m:val="undOvr"/>
  </m:mathPr>
  <w:themeFontLang w:val="da-DK"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7A193"/>
  <w15:chartTrackingRefBased/>
  <w15:docId w15:val="{69016CEB-9D91-734C-A763-EF97538F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124"/>
    <w:pPr>
      <w:spacing w:after="80" w:line="276" w:lineRule="auto"/>
    </w:pPr>
    <w:rPr>
      <w:rFonts w:ascii="Arial" w:hAnsi="Arial"/>
      <w:sz w:val="22"/>
      <w:szCs w:val="22"/>
      <w:lang w:val="en-US"/>
    </w:rPr>
  </w:style>
  <w:style w:type="paragraph" w:styleId="Heading1">
    <w:name w:val="heading 1"/>
    <w:basedOn w:val="Normal"/>
    <w:next w:val="Normal"/>
    <w:link w:val="Heading1Char"/>
    <w:uiPriority w:val="9"/>
    <w:qFormat/>
    <w:rsid w:val="00074775"/>
    <w:pPr>
      <w:keepNext/>
      <w:keepLines/>
      <w:pBdr>
        <w:bottom w:val="single" w:sz="4" w:space="2" w:color="AEAAAA" w:themeColor="background2" w:themeShade="BF"/>
      </w:pBdr>
      <w:spacing w:before="560"/>
      <w:outlineLvl w:val="0"/>
    </w:pPr>
    <w:rPr>
      <w:rFonts w:ascii="Georgia" w:eastAsiaTheme="majorEastAsia" w:hAnsi="Georgia" w:cstheme="majorBidi"/>
      <w:color w:val="000000" w:themeColor="text1"/>
      <w:sz w:val="42"/>
      <w:szCs w:val="42"/>
    </w:rPr>
  </w:style>
  <w:style w:type="paragraph" w:styleId="Heading2">
    <w:name w:val="heading 2"/>
    <w:basedOn w:val="Normal"/>
    <w:next w:val="Normal"/>
    <w:link w:val="Heading2Char"/>
    <w:uiPriority w:val="9"/>
    <w:unhideWhenUsed/>
    <w:qFormat/>
    <w:rsid w:val="00866CAD"/>
    <w:pPr>
      <w:keepNext/>
      <w:keepLines/>
      <w:spacing w:before="400"/>
      <w:outlineLvl w:val="1"/>
    </w:pPr>
    <w:rPr>
      <w:rFonts w:ascii="Helvetica" w:eastAsiaTheme="majorEastAsia" w:hAnsi="Helvetica" w:cstheme="majorBidi"/>
      <w:b/>
      <w:bCs/>
      <w:sz w:val="32"/>
      <w:szCs w:val="32"/>
    </w:rPr>
  </w:style>
  <w:style w:type="paragraph" w:styleId="Heading3">
    <w:name w:val="heading 3"/>
    <w:basedOn w:val="Normal"/>
    <w:next w:val="Normal"/>
    <w:link w:val="Heading3Char"/>
    <w:uiPriority w:val="9"/>
    <w:unhideWhenUsed/>
    <w:qFormat/>
    <w:rsid w:val="009D7E29"/>
    <w:pPr>
      <w:outlineLvl w:val="2"/>
    </w:pPr>
    <w:rPr>
      <w:b/>
      <w:bCs/>
    </w:rPr>
  </w:style>
  <w:style w:type="paragraph" w:styleId="Heading4">
    <w:name w:val="heading 4"/>
    <w:basedOn w:val="Normal"/>
    <w:next w:val="Normal"/>
    <w:link w:val="Heading4Char"/>
    <w:uiPriority w:val="9"/>
    <w:unhideWhenUsed/>
    <w:qFormat/>
    <w:rsid w:val="000315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315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315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3154B"/>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54B"/>
    <w:pPr>
      <w:contextualSpacing/>
    </w:pPr>
    <w:rPr>
      <w:rFonts w:ascii="Georgia" w:eastAsiaTheme="majorEastAsia" w:hAnsi="Georgia" w:cstheme="majorBidi"/>
      <w:spacing w:val="-10"/>
      <w:kern w:val="28"/>
      <w:sz w:val="50"/>
      <w:szCs w:val="50"/>
    </w:rPr>
  </w:style>
  <w:style w:type="character" w:customStyle="1" w:styleId="TitleChar">
    <w:name w:val="Title Char"/>
    <w:basedOn w:val="DefaultParagraphFont"/>
    <w:link w:val="Title"/>
    <w:uiPriority w:val="10"/>
    <w:rsid w:val="0003154B"/>
    <w:rPr>
      <w:rFonts w:ascii="Georgia" w:eastAsiaTheme="majorEastAsia" w:hAnsi="Georgia" w:cstheme="majorBidi"/>
      <w:spacing w:val="-10"/>
      <w:kern w:val="28"/>
      <w:sz w:val="50"/>
      <w:szCs w:val="50"/>
      <w:lang w:val="en-US"/>
    </w:rPr>
  </w:style>
  <w:style w:type="paragraph" w:styleId="Subtitle">
    <w:name w:val="Subtitle"/>
    <w:basedOn w:val="Normal"/>
    <w:next w:val="Normal"/>
    <w:link w:val="SubtitleChar"/>
    <w:uiPriority w:val="11"/>
    <w:qFormat/>
    <w:rsid w:val="00224BE7"/>
    <w:pPr>
      <w:numPr>
        <w:ilvl w:val="1"/>
      </w:numPr>
      <w:spacing w:after="160"/>
    </w:pPr>
    <w:rPr>
      <w:rFonts w:ascii="Optima" w:eastAsiaTheme="minorEastAsia" w:hAnsi="Optima"/>
      <w:color w:val="5A5A5A" w:themeColor="text1" w:themeTint="A5"/>
      <w:spacing w:val="15"/>
    </w:rPr>
  </w:style>
  <w:style w:type="character" w:customStyle="1" w:styleId="SubtitleChar">
    <w:name w:val="Subtitle Char"/>
    <w:basedOn w:val="DefaultParagraphFont"/>
    <w:link w:val="Subtitle"/>
    <w:uiPriority w:val="11"/>
    <w:rsid w:val="00224BE7"/>
    <w:rPr>
      <w:rFonts w:ascii="Optima" w:eastAsiaTheme="minorEastAsia" w:hAnsi="Optima"/>
      <w:color w:val="5A5A5A" w:themeColor="text1" w:themeTint="A5"/>
      <w:spacing w:val="15"/>
      <w:sz w:val="22"/>
      <w:szCs w:val="22"/>
      <w:lang w:val="en-US"/>
    </w:rPr>
  </w:style>
  <w:style w:type="character" w:customStyle="1" w:styleId="Heading1Char">
    <w:name w:val="Heading 1 Char"/>
    <w:basedOn w:val="DefaultParagraphFont"/>
    <w:link w:val="Heading1"/>
    <w:uiPriority w:val="9"/>
    <w:rsid w:val="00074775"/>
    <w:rPr>
      <w:rFonts w:ascii="Georgia" w:eastAsiaTheme="majorEastAsia" w:hAnsi="Georgia" w:cstheme="majorBidi"/>
      <w:color w:val="000000" w:themeColor="text1"/>
      <w:sz w:val="42"/>
      <w:szCs w:val="42"/>
      <w:lang w:val="en-US"/>
    </w:rPr>
  </w:style>
  <w:style w:type="character" w:customStyle="1" w:styleId="Heading2Char">
    <w:name w:val="Heading 2 Char"/>
    <w:basedOn w:val="DefaultParagraphFont"/>
    <w:link w:val="Heading2"/>
    <w:uiPriority w:val="9"/>
    <w:rsid w:val="00866CAD"/>
    <w:rPr>
      <w:rFonts w:ascii="Helvetica" w:eastAsiaTheme="majorEastAsia" w:hAnsi="Helvetica" w:cstheme="majorBidi"/>
      <w:b/>
      <w:bCs/>
      <w:sz w:val="32"/>
      <w:szCs w:val="32"/>
      <w:lang w:val="en-US"/>
    </w:rPr>
  </w:style>
  <w:style w:type="paragraph" w:styleId="Caption">
    <w:name w:val="caption"/>
    <w:basedOn w:val="Normal"/>
    <w:next w:val="Normal"/>
    <w:uiPriority w:val="35"/>
    <w:unhideWhenUsed/>
    <w:qFormat/>
    <w:rsid w:val="002A52B0"/>
    <w:pPr>
      <w:spacing w:after="200"/>
    </w:pPr>
    <w:rPr>
      <w:i/>
      <w:iCs/>
      <w:color w:val="44546A" w:themeColor="text2"/>
      <w:sz w:val="18"/>
      <w:szCs w:val="18"/>
    </w:rPr>
  </w:style>
  <w:style w:type="paragraph" w:styleId="NormalWeb">
    <w:name w:val="Normal (Web)"/>
    <w:basedOn w:val="Normal"/>
    <w:uiPriority w:val="99"/>
    <w:semiHidden/>
    <w:unhideWhenUsed/>
    <w:rsid w:val="00D946DD"/>
    <w:rPr>
      <w:rFonts w:ascii="Times New Roman" w:hAnsi="Times New Roman" w:cs="Times New Roman"/>
    </w:rPr>
  </w:style>
  <w:style w:type="paragraph" w:styleId="TOC1">
    <w:name w:val="toc 1"/>
    <w:basedOn w:val="Normal"/>
    <w:next w:val="Normal"/>
    <w:autoRedefine/>
    <w:uiPriority w:val="39"/>
    <w:unhideWhenUsed/>
    <w:rsid w:val="001353D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1353D1"/>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1353D1"/>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1353D1"/>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353D1"/>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353D1"/>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353D1"/>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353D1"/>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353D1"/>
    <w:pPr>
      <w:spacing w:after="0"/>
      <w:ind w:left="1760"/>
    </w:pPr>
    <w:rPr>
      <w:rFonts w:asciiTheme="minorHAnsi" w:hAnsiTheme="minorHAnsi" w:cstheme="minorHAnsi"/>
      <w:sz w:val="20"/>
      <w:szCs w:val="20"/>
    </w:rPr>
  </w:style>
  <w:style w:type="character" w:styleId="Hyperlink">
    <w:name w:val="Hyperlink"/>
    <w:basedOn w:val="DefaultParagraphFont"/>
    <w:uiPriority w:val="99"/>
    <w:unhideWhenUsed/>
    <w:rsid w:val="001353D1"/>
    <w:rPr>
      <w:color w:val="0563C1" w:themeColor="hyperlink"/>
      <w:u w:val="single"/>
    </w:rPr>
  </w:style>
  <w:style w:type="paragraph" w:customStyle="1" w:styleId="code">
    <w:name w:val="code"/>
    <w:basedOn w:val="Normal"/>
    <w:qFormat/>
    <w:rsid w:val="00224BE7"/>
    <w:rPr>
      <w:rFonts w:ascii="Lucida Console" w:hAnsi="Lucida Console"/>
    </w:rPr>
  </w:style>
  <w:style w:type="paragraph" w:styleId="EndnoteText">
    <w:name w:val="endnote text"/>
    <w:basedOn w:val="Normal"/>
    <w:link w:val="EndnoteTextChar"/>
    <w:uiPriority w:val="99"/>
    <w:semiHidden/>
    <w:unhideWhenUsed/>
    <w:rsid w:val="00F744EB"/>
    <w:rPr>
      <w:sz w:val="20"/>
      <w:szCs w:val="20"/>
    </w:rPr>
  </w:style>
  <w:style w:type="character" w:customStyle="1" w:styleId="EndnoteTextChar">
    <w:name w:val="Endnote Text Char"/>
    <w:basedOn w:val="DefaultParagraphFont"/>
    <w:link w:val="EndnoteText"/>
    <w:uiPriority w:val="99"/>
    <w:semiHidden/>
    <w:rsid w:val="00F744EB"/>
    <w:rPr>
      <w:rFonts w:ascii="Helvetica Neue" w:hAnsi="Helvetica Neue"/>
      <w:sz w:val="20"/>
      <w:szCs w:val="20"/>
      <w:lang w:val="en-US"/>
    </w:rPr>
  </w:style>
  <w:style w:type="character" w:styleId="EndnoteReference">
    <w:name w:val="endnote reference"/>
    <w:basedOn w:val="DefaultParagraphFont"/>
    <w:uiPriority w:val="99"/>
    <w:semiHidden/>
    <w:unhideWhenUsed/>
    <w:rsid w:val="00F744EB"/>
    <w:rPr>
      <w:vertAlign w:val="superscript"/>
    </w:rPr>
  </w:style>
  <w:style w:type="paragraph" w:styleId="Bibliography">
    <w:name w:val="Bibliography"/>
    <w:basedOn w:val="Normal"/>
    <w:next w:val="Normal"/>
    <w:uiPriority w:val="37"/>
    <w:unhideWhenUsed/>
    <w:rsid w:val="00F744EB"/>
  </w:style>
  <w:style w:type="paragraph" w:styleId="NoSpacing">
    <w:name w:val="No Spacing"/>
    <w:uiPriority w:val="1"/>
    <w:qFormat/>
    <w:rsid w:val="00200765"/>
    <w:rPr>
      <w:rFonts w:ascii="Helvetica Neue" w:hAnsi="Helvetica Neue"/>
      <w:lang w:val="en-US"/>
    </w:rPr>
  </w:style>
  <w:style w:type="paragraph" w:styleId="CommentText">
    <w:name w:val="annotation text"/>
    <w:basedOn w:val="Normal"/>
    <w:link w:val="CommentTextChar"/>
    <w:uiPriority w:val="99"/>
    <w:unhideWhenUsed/>
    <w:rsid w:val="007425DB"/>
    <w:rPr>
      <w:sz w:val="20"/>
      <w:szCs w:val="20"/>
    </w:rPr>
  </w:style>
  <w:style w:type="character" w:customStyle="1" w:styleId="CommentTextChar">
    <w:name w:val="Comment Text Char"/>
    <w:basedOn w:val="DefaultParagraphFont"/>
    <w:link w:val="CommentText"/>
    <w:uiPriority w:val="99"/>
    <w:rsid w:val="007425DB"/>
    <w:rPr>
      <w:rFonts w:ascii="Helvetica Neue" w:hAnsi="Helvetica Neue"/>
      <w:sz w:val="20"/>
      <w:szCs w:val="20"/>
      <w:lang w:val="en-US"/>
    </w:rPr>
  </w:style>
  <w:style w:type="character" w:styleId="CommentReference">
    <w:name w:val="annotation reference"/>
    <w:basedOn w:val="DefaultParagraphFont"/>
    <w:uiPriority w:val="99"/>
    <w:semiHidden/>
    <w:unhideWhenUsed/>
    <w:rsid w:val="007425DB"/>
    <w:rPr>
      <w:sz w:val="18"/>
      <w:szCs w:val="18"/>
    </w:rPr>
  </w:style>
  <w:style w:type="paragraph" w:styleId="BalloonText">
    <w:name w:val="Balloon Text"/>
    <w:basedOn w:val="Normal"/>
    <w:link w:val="BalloonTextChar"/>
    <w:uiPriority w:val="99"/>
    <w:semiHidden/>
    <w:unhideWhenUsed/>
    <w:rsid w:val="007425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25DB"/>
    <w:rPr>
      <w:rFonts w:ascii="Times New Roman" w:hAnsi="Times New Roman" w:cs="Times New Roman"/>
      <w:sz w:val="18"/>
      <w:szCs w:val="18"/>
      <w:lang w:val="en-US"/>
    </w:rPr>
  </w:style>
  <w:style w:type="paragraph" w:styleId="Revision">
    <w:name w:val="Revision"/>
    <w:hidden/>
    <w:uiPriority w:val="99"/>
    <w:semiHidden/>
    <w:rsid w:val="00646AD4"/>
    <w:rPr>
      <w:rFonts w:ascii="Helvetica Neue" w:hAnsi="Helvetica Neue"/>
      <w:lang w:val="en-US"/>
    </w:rPr>
  </w:style>
  <w:style w:type="table" w:styleId="TableGridLight">
    <w:name w:val="Grid Table Light"/>
    <w:basedOn w:val="TableNormal"/>
    <w:uiPriority w:val="40"/>
    <w:rsid w:val="000544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5442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5442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054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7273E"/>
    <w:rPr>
      <w:b/>
      <w:bCs/>
    </w:rPr>
  </w:style>
  <w:style w:type="character" w:customStyle="1" w:styleId="CommentSubjectChar">
    <w:name w:val="Comment Subject Char"/>
    <w:basedOn w:val="CommentTextChar"/>
    <w:link w:val="CommentSubject"/>
    <w:uiPriority w:val="99"/>
    <w:semiHidden/>
    <w:rsid w:val="00A7273E"/>
    <w:rPr>
      <w:rFonts w:ascii="Helvetica Neue" w:hAnsi="Helvetica Neue"/>
      <w:b/>
      <w:bCs/>
      <w:sz w:val="20"/>
      <w:szCs w:val="20"/>
      <w:lang w:val="en-US"/>
    </w:rPr>
  </w:style>
  <w:style w:type="character" w:customStyle="1" w:styleId="Heading3Char">
    <w:name w:val="Heading 3 Char"/>
    <w:basedOn w:val="DefaultParagraphFont"/>
    <w:link w:val="Heading3"/>
    <w:uiPriority w:val="9"/>
    <w:rsid w:val="009D7E29"/>
    <w:rPr>
      <w:rFonts w:ascii="Arial" w:hAnsi="Arial"/>
      <w:b/>
      <w:bCs/>
      <w:sz w:val="22"/>
      <w:szCs w:val="22"/>
      <w:lang w:val="en-US"/>
    </w:rPr>
  </w:style>
  <w:style w:type="character" w:customStyle="1" w:styleId="Heading4Char">
    <w:name w:val="Heading 4 Char"/>
    <w:basedOn w:val="DefaultParagraphFont"/>
    <w:link w:val="Heading4"/>
    <w:uiPriority w:val="9"/>
    <w:rsid w:val="0003154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3154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rsid w:val="0003154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rsid w:val="0003154B"/>
    <w:rPr>
      <w:rFonts w:asciiTheme="majorHAnsi" w:eastAsiaTheme="majorEastAsia" w:hAnsiTheme="majorHAnsi" w:cstheme="majorBidi"/>
      <w:i/>
      <w:iCs/>
      <w:color w:val="1F3763" w:themeColor="accent1" w:themeShade="7F"/>
      <w:lang w:val="en-US"/>
    </w:rPr>
  </w:style>
  <w:style w:type="paragraph" w:styleId="IntenseQuote">
    <w:name w:val="Intense Quote"/>
    <w:basedOn w:val="Normal"/>
    <w:next w:val="Normal"/>
    <w:link w:val="IntenseQuoteChar"/>
    <w:uiPriority w:val="30"/>
    <w:qFormat/>
    <w:rsid w:val="0003154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154B"/>
    <w:rPr>
      <w:rFonts w:ascii="Arial" w:hAnsi="Arial"/>
      <w:i/>
      <w:iCs/>
      <w:color w:val="4472C4" w:themeColor="accent1"/>
      <w:lang w:val="en-US"/>
    </w:rPr>
  </w:style>
  <w:style w:type="table" w:styleId="PlainTable1">
    <w:name w:val="Plain Table 1"/>
    <w:basedOn w:val="TableNormal"/>
    <w:uiPriority w:val="41"/>
    <w:rsid w:val="00A3707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0E781C"/>
    <w:rPr>
      <w:color w:val="605E5C"/>
      <w:shd w:val="clear" w:color="auto" w:fill="E1DFDD"/>
    </w:rPr>
  </w:style>
  <w:style w:type="paragraph" w:styleId="ListParagraph">
    <w:name w:val="List Paragraph"/>
    <w:basedOn w:val="Normal"/>
    <w:uiPriority w:val="34"/>
    <w:qFormat/>
    <w:rsid w:val="00961C1E"/>
    <w:pPr>
      <w:ind w:left="720"/>
      <w:contextualSpacing/>
    </w:pPr>
  </w:style>
  <w:style w:type="paragraph" w:styleId="Footer">
    <w:name w:val="footer"/>
    <w:basedOn w:val="Normal"/>
    <w:link w:val="FooterChar"/>
    <w:uiPriority w:val="99"/>
    <w:unhideWhenUsed/>
    <w:rsid w:val="008D1A70"/>
    <w:pPr>
      <w:tabs>
        <w:tab w:val="center" w:pos="4986"/>
        <w:tab w:val="right" w:pos="9972"/>
      </w:tabs>
      <w:spacing w:after="0"/>
    </w:pPr>
  </w:style>
  <w:style w:type="character" w:customStyle="1" w:styleId="FooterChar">
    <w:name w:val="Footer Char"/>
    <w:basedOn w:val="DefaultParagraphFont"/>
    <w:link w:val="Footer"/>
    <w:uiPriority w:val="99"/>
    <w:rsid w:val="008D1A70"/>
    <w:rPr>
      <w:rFonts w:ascii="Arial" w:hAnsi="Arial"/>
      <w:lang w:val="en-US"/>
    </w:rPr>
  </w:style>
  <w:style w:type="character" w:styleId="PageNumber">
    <w:name w:val="page number"/>
    <w:basedOn w:val="DefaultParagraphFont"/>
    <w:uiPriority w:val="99"/>
    <w:semiHidden/>
    <w:unhideWhenUsed/>
    <w:rsid w:val="008D1A70"/>
  </w:style>
  <w:style w:type="paragraph" w:customStyle="1" w:styleId="Abstract">
    <w:name w:val="Abstract"/>
    <w:basedOn w:val="Normal"/>
    <w:qFormat/>
    <w:rsid w:val="00A71124"/>
    <w:pPr>
      <w:ind w:left="720" w:right="701"/>
      <w:jc w:val="both"/>
    </w:pPr>
    <w:rPr>
      <w:rFonts w:cs="Arial"/>
    </w:rPr>
  </w:style>
  <w:style w:type="paragraph" w:styleId="Header">
    <w:name w:val="header"/>
    <w:basedOn w:val="Normal"/>
    <w:link w:val="HeaderChar"/>
    <w:uiPriority w:val="99"/>
    <w:unhideWhenUsed/>
    <w:rsid w:val="00A02158"/>
    <w:pPr>
      <w:tabs>
        <w:tab w:val="center" w:pos="4986"/>
        <w:tab w:val="right" w:pos="9972"/>
      </w:tabs>
      <w:spacing w:after="0"/>
    </w:pPr>
  </w:style>
  <w:style w:type="character" w:customStyle="1" w:styleId="HeaderChar">
    <w:name w:val="Header Char"/>
    <w:basedOn w:val="DefaultParagraphFont"/>
    <w:link w:val="Header"/>
    <w:uiPriority w:val="99"/>
    <w:rsid w:val="00A02158"/>
    <w:rPr>
      <w:rFonts w:ascii="Arial" w:hAnsi="Arial"/>
      <w:lang w:val="en-US"/>
    </w:rPr>
  </w:style>
  <w:style w:type="paragraph" w:customStyle="1" w:styleId="tablecontent">
    <w:name w:val="table content"/>
    <w:basedOn w:val="Normal"/>
    <w:link w:val="tablecontentChar"/>
    <w:qFormat/>
    <w:rsid w:val="00EC0E0D"/>
    <w:pPr>
      <w:spacing w:after="0" w:line="240" w:lineRule="auto"/>
    </w:pPr>
    <w:rPr>
      <w:rFonts w:ascii="Liberation Sans" w:eastAsia="Times New Roman" w:hAnsi="Liberation Sans" w:cs="Times New Roman"/>
      <w:b/>
      <w:bCs/>
      <w:sz w:val="18"/>
      <w:szCs w:val="18"/>
      <w:lang w:val="da-DK"/>
    </w:rPr>
  </w:style>
  <w:style w:type="paragraph" w:customStyle="1" w:styleId="Abstractheading">
    <w:name w:val="Abstract heading"/>
    <w:basedOn w:val="Heading2"/>
    <w:qFormat/>
    <w:rsid w:val="00A71124"/>
    <w:pPr>
      <w:jc w:val="center"/>
    </w:pPr>
  </w:style>
  <w:style w:type="paragraph" w:customStyle="1" w:styleId="csubtitle">
    <w:name w:val="csubtitle"/>
    <w:basedOn w:val="Normal"/>
    <w:qFormat/>
    <w:rsid w:val="00BF418D"/>
    <w:rPr>
      <w:color w:val="44546A" w:themeColor="text2"/>
      <w:sz w:val="20"/>
      <w:szCs w:val="20"/>
    </w:rPr>
  </w:style>
  <w:style w:type="paragraph" w:styleId="FootnoteText">
    <w:name w:val="footnote text"/>
    <w:basedOn w:val="Normal"/>
    <w:link w:val="FootnoteTextChar"/>
    <w:uiPriority w:val="99"/>
    <w:semiHidden/>
    <w:unhideWhenUsed/>
    <w:rsid w:val="001934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340F"/>
    <w:rPr>
      <w:rFonts w:ascii="Arial" w:hAnsi="Arial"/>
      <w:sz w:val="20"/>
      <w:szCs w:val="20"/>
      <w:lang w:val="en-US"/>
    </w:rPr>
  </w:style>
  <w:style w:type="character" w:styleId="FootnoteReference">
    <w:name w:val="footnote reference"/>
    <w:basedOn w:val="DefaultParagraphFont"/>
    <w:uiPriority w:val="99"/>
    <w:semiHidden/>
    <w:unhideWhenUsed/>
    <w:rsid w:val="0019340F"/>
    <w:rPr>
      <w:vertAlign w:val="superscript"/>
    </w:rPr>
  </w:style>
  <w:style w:type="character" w:customStyle="1" w:styleId="tablecontentChar">
    <w:name w:val="table content Char"/>
    <w:basedOn w:val="DefaultParagraphFont"/>
    <w:link w:val="tablecontent"/>
    <w:rsid w:val="00EC0E0D"/>
    <w:rPr>
      <w:rFonts w:ascii="Liberation Sans" w:eastAsia="Times New Roman" w:hAnsi="Liberation Sans" w:cs="Times New Roman"/>
      <w:b/>
      <w:bCs/>
      <w:sz w:val="18"/>
      <w:szCs w:val="18"/>
    </w:rPr>
  </w:style>
  <w:style w:type="character" w:styleId="UnresolvedMention">
    <w:name w:val="Unresolved Mention"/>
    <w:basedOn w:val="DefaultParagraphFont"/>
    <w:uiPriority w:val="99"/>
    <w:rsid w:val="00314634"/>
    <w:rPr>
      <w:color w:val="605E5C"/>
      <w:shd w:val="clear" w:color="auto" w:fill="E1DFDD"/>
    </w:rPr>
  </w:style>
  <w:style w:type="character" w:styleId="FollowedHyperlink">
    <w:name w:val="FollowedHyperlink"/>
    <w:basedOn w:val="DefaultParagraphFont"/>
    <w:uiPriority w:val="99"/>
    <w:semiHidden/>
    <w:unhideWhenUsed/>
    <w:rsid w:val="00314634"/>
    <w:rPr>
      <w:color w:val="954F72" w:themeColor="followedHyperlink"/>
      <w:u w:val="single"/>
    </w:rPr>
  </w:style>
  <w:style w:type="table" w:styleId="PlainTable5">
    <w:name w:val="Plain Table 5"/>
    <w:basedOn w:val="TableNormal"/>
    <w:uiPriority w:val="45"/>
    <w:rsid w:val="008631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200">
      <w:bodyDiv w:val="1"/>
      <w:marLeft w:val="0"/>
      <w:marRight w:val="0"/>
      <w:marTop w:val="0"/>
      <w:marBottom w:val="0"/>
      <w:divBdr>
        <w:top w:val="none" w:sz="0" w:space="0" w:color="auto"/>
        <w:left w:val="none" w:sz="0" w:space="0" w:color="auto"/>
        <w:bottom w:val="none" w:sz="0" w:space="0" w:color="auto"/>
        <w:right w:val="none" w:sz="0" w:space="0" w:color="auto"/>
      </w:divBdr>
      <w:divsChild>
        <w:div w:id="557589336">
          <w:marLeft w:val="0"/>
          <w:marRight w:val="0"/>
          <w:marTop w:val="0"/>
          <w:marBottom w:val="0"/>
          <w:divBdr>
            <w:top w:val="none" w:sz="0" w:space="0" w:color="auto"/>
            <w:left w:val="none" w:sz="0" w:space="0" w:color="auto"/>
            <w:bottom w:val="none" w:sz="0" w:space="0" w:color="auto"/>
            <w:right w:val="none" w:sz="0" w:space="0" w:color="auto"/>
          </w:divBdr>
          <w:divsChild>
            <w:div w:id="89283404">
              <w:marLeft w:val="0"/>
              <w:marRight w:val="0"/>
              <w:marTop w:val="0"/>
              <w:marBottom w:val="0"/>
              <w:divBdr>
                <w:top w:val="none" w:sz="0" w:space="0" w:color="auto"/>
                <w:left w:val="none" w:sz="0" w:space="0" w:color="auto"/>
                <w:bottom w:val="none" w:sz="0" w:space="0" w:color="auto"/>
                <w:right w:val="none" w:sz="0" w:space="0" w:color="auto"/>
              </w:divBdr>
              <w:divsChild>
                <w:div w:id="1074621177">
                  <w:marLeft w:val="0"/>
                  <w:marRight w:val="0"/>
                  <w:marTop w:val="0"/>
                  <w:marBottom w:val="0"/>
                  <w:divBdr>
                    <w:top w:val="none" w:sz="0" w:space="0" w:color="auto"/>
                    <w:left w:val="none" w:sz="0" w:space="0" w:color="auto"/>
                    <w:bottom w:val="none" w:sz="0" w:space="0" w:color="auto"/>
                    <w:right w:val="none" w:sz="0" w:space="0" w:color="auto"/>
                  </w:divBdr>
                </w:div>
              </w:divsChild>
            </w:div>
            <w:div w:id="1723406338">
              <w:marLeft w:val="0"/>
              <w:marRight w:val="0"/>
              <w:marTop w:val="0"/>
              <w:marBottom w:val="0"/>
              <w:divBdr>
                <w:top w:val="none" w:sz="0" w:space="0" w:color="auto"/>
                <w:left w:val="none" w:sz="0" w:space="0" w:color="auto"/>
                <w:bottom w:val="none" w:sz="0" w:space="0" w:color="auto"/>
                <w:right w:val="none" w:sz="0" w:space="0" w:color="auto"/>
              </w:divBdr>
              <w:divsChild>
                <w:div w:id="3161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122">
          <w:marLeft w:val="0"/>
          <w:marRight w:val="0"/>
          <w:marTop w:val="0"/>
          <w:marBottom w:val="0"/>
          <w:divBdr>
            <w:top w:val="none" w:sz="0" w:space="0" w:color="auto"/>
            <w:left w:val="none" w:sz="0" w:space="0" w:color="auto"/>
            <w:bottom w:val="none" w:sz="0" w:space="0" w:color="auto"/>
            <w:right w:val="none" w:sz="0" w:space="0" w:color="auto"/>
          </w:divBdr>
          <w:divsChild>
            <w:div w:id="1773086115">
              <w:marLeft w:val="0"/>
              <w:marRight w:val="0"/>
              <w:marTop w:val="0"/>
              <w:marBottom w:val="0"/>
              <w:divBdr>
                <w:top w:val="none" w:sz="0" w:space="0" w:color="auto"/>
                <w:left w:val="none" w:sz="0" w:space="0" w:color="auto"/>
                <w:bottom w:val="none" w:sz="0" w:space="0" w:color="auto"/>
                <w:right w:val="none" w:sz="0" w:space="0" w:color="auto"/>
              </w:divBdr>
              <w:divsChild>
                <w:div w:id="17529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2980">
      <w:bodyDiv w:val="1"/>
      <w:marLeft w:val="0"/>
      <w:marRight w:val="0"/>
      <w:marTop w:val="0"/>
      <w:marBottom w:val="0"/>
      <w:divBdr>
        <w:top w:val="none" w:sz="0" w:space="0" w:color="auto"/>
        <w:left w:val="none" w:sz="0" w:space="0" w:color="auto"/>
        <w:bottom w:val="none" w:sz="0" w:space="0" w:color="auto"/>
        <w:right w:val="none" w:sz="0" w:space="0" w:color="auto"/>
      </w:divBdr>
    </w:div>
    <w:div w:id="63528955">
      <w:marLeft w:val="0"/>
      <w:marRight w:val="0"/>
      <w:marTop w:val="0"/>
      <w:marBottom w:val="0"/>
      <w:divBdr>
        <w:top w:val="none" w:sz="0" w:space="0" w:color="auto"/>
        <w:left w:val="none" w:sz="0" w:space="0" w:color="auto"/>
        <w:bottom w:val="none" w:sz="0" w:space="0" w:color="auto"/>
        <w:right w:val="none" w:sz="0" w:space="0" w:color="auto"/>
      </w:divBdr>
      <w:divsChild>
        <w:div w:id="1207646389">
          <w:marLeft w:val="0"/>
          <w:marRight w:val="0"/>
          <w:marTop w:val="0"/>
          <w:marBottom w:val="0"/>
          <w:divBdr>
            <w:top w:val="none" w:sz="0" w:space="0" w:color="auto"/>
            <w:left w:val="none" w:sz="0" w:space="0" w:color="auto"/>
            <w:bottom w:val="none" w:sz="0" w:space="0" w:color="auto"/>
            <w:right w:val="none" w:sz="0" w:space="0" w:color="auto"/>
          </w:divBdr>
        </w:div>
      </w:divsChild>
    </w:div>
    <w:div w:id="96297853">
      <w:marLeft w:val="0"/>
      <w:marRight w:val="0"/>
      <w:marTop w:val="0"/>
      <w:marBottom w:val="0"/>
      <w:divBdr>
        <w:top w:val="none" w:sz="0" w:space="0" w:color="auto"/>
        <w:left w:val="none" w:sz="0" w:space="0" w:color="auto"/>
        <w:bottom w:val="none" w:sz="0" w:space="0" w:color="auto"/>
        <w:right w:val="none" w:sz="0" w:space="0" w:color="auto"/>
      </w:divBdr>
      <w:divsChild>
        <w:div w:id="168182008">
          <w:marLeft w:val="0"/>
          <w:marRight w:val="0"/>
          <w:marTop w:val="0"/>
          <w:marBottom w:val="0"/>
          <w:divBdr>
            <w:top w:val="none" w:sz="0" w:space="0" w:color="auto"/>
            <w:left w:val="none" w:sz="0" w:space="0" w:color="auto"/>
            <w:bottom w:val="none" w:sz="0" w:space="0" w:color="auto"/>
            <w:right w:val="none" w:sz="0" w:space="0" w:color="auto"/>
          </w:divBdr>
        </w:div>
      </w:divsChild>
    </w:div>
    <w:div w:id="143815543">
      <w:bodyDiv w:val="1"/>
      <w:marLeft w:val="0"/>
      <w:marRight w:val="0"/>
      <w:marTop w:val="0"/>
      <w:marBottom w:val="0"/>
      <w:divBdr>
        <w:top w:val="none" w:sz="0" w:space="0" w:color="auto"/>
        <w:left w:val="none" w:sz="0" w:space="0" w:color="auto"/>
        <w:bottom w:val="none" w:sz="0" w:space="0" w:color="auto"/>
        <w:right w:val="none" w:sz="0" w:space="0" w:color="auto"/>
      </w:divBdr>
      <w:divsChild>
        <w:div w:id="1866212607">
          <w:marLeft w:val="0"/>
          <w:marRight w:val="0"/>
          <w:marTop w:val="0"/>
          <w:marBottom w:val="0"/>
          <w:divBdr>
            <w:top w:val="none" w:sz="0" w:space="0" w:color="auto"/>
            <w:left w:val="none" w:sz="0" w:space="0" w:color="auto"/>
            <w:bottom w:val="none" w:sz="0" w:space="0" w:color="auto"/>
            <w:right w:val="none" w:sz="0" w:space="0" w:color="auto"/>
          </w:divBdr>
        </w:div>
        <w:div w:id="1495487693">
          <w:marLeft w:val="0"/>
          <w:marRight w:val="0"/>
          <w:marTop w:val="0"/>
          <w:marBottom w:val="0"/>
          <w:divBdr>
            <w:top w:val="none" w:sz="0" w:space="0" w:color="auto"/>
            <w:left w:val="none" w:sz="0" w:space="0" w:color="auto"/>
            <w:bottom w:val="none" w:sz="0" w:space="0" w:color="auto"/>
            <w:right w:val="none" w:sz="0" w:space="0" w:color="auto"/>
          </w:divBdr>
        </w:div>
        <w:div w:id="1805926431">
          <w:marLeft w:val="0"/>
          <w:marRight w:val="0"/>
          <w:marTop w:val="0"/>
          <w:marBottom w:val="0"/>
          <w:divBdr>
            <w:top w:val="none" w:sz="0" w:space="0" w:color="auto"/>
            <w:left w:val="none" w:sz="0" w:space="0" w:color="auto"/>
            <w:bottom w:val="none" w:sz="0" w:space="0" w:color="auto"/>
            <w:right w:val="none" w:sz="0" w:space="0" w:color="auto"/>
          </w:divBdr>
        </w:div>
      </w:divsChild>
    </w:div>
    <w:div w:id="168835691">
      <w:marLeft w:val="0"/>
      <w:marRight w:val="0"/>
      <w:marTop w:val="0"/>
      <w:marBottom w:val="0"/>
      <w:divBdr>
        <w:top w:val="none" w:sz="0" w:space="0" w:color="auto"/>
        <w:left w:val="none" w:sz="0" w:space="0" w:color="auto"/>
        <w:bottom w:val="none" w:sz="0" w:space="0" w:color="auto"/>
        <w:right w:val="none" w:sz="0" w:space="0" w:color="auto"/>
      </w:divBdr>
      <w:divsChild>
        <w:div w:id="105085140">
          <w:marLeft w:val="0"/>
          <w:marRight w:val="0"/>
          <w:marTop w:val="0"/>
          <w:marBottom w:val="0"/>
          <w:divBdr>
            <w:top w:val="none" w:sz="0" w:space="0" w:color="auto"/>
            <w:left w:val="none" w:sz="0" w:space="0" w:color="auto"/>
            <w:bottom w:val="none" w:sz="0" w:space="0" w:color="auto"/>
            <w:right w:val="none" w:sz="0" w:space="0" w:color="auto"/>
          </w:divBdr>
        </w:div>
      </w:divsChild>
    </w:div>
    <w:div w:id="200825775">
      <w:bodyDiv w:val="1"/>
      <w:marLeft w:val="0"/>
      <w:marRight w:val="0"/>
      <w:marTop w:val="0"/>
      <w:marBottom w:val="0"/>
      <w:divBdr>
        <w:top w:val="none" w:sz="0" w:space="0" w:color="auto"/>
        <w:left w:val="none" w:sz="0" w:space="0" w:color="auto"/>
        <w:bottom w:val="none" w:sz="0" w:space="0" w:color="auto"/>
        <w:right w:val="none" w:sz="0" w:space="0" w:color="auto"/>
      </w:divBdr>
    </w:div>
    <w:div w:id="220991232">
      <w:bodyDiv w:val="1"/>
      <w:marLeft w:val="0"/>
      <w:marRight w:val="0"/>
      <w:marTop w:val="0"/>
      <w:marBottom w:val="0"/>
      <w:divBdr>
        <w:top w:val="none" w:sz="0" w:space="0" w:color="auto"/>
        <w:left w:val="none" w:sz="0" w:space="0" w:color="auto"/>
        <w:bottom w:val="none" w:sz="0" w:space="0" w:color="auto"/>
        <w:right w:val="none" w:sz="0" w:space="0" w:color="auto"/>
      </w:divBdr>
      <w:divsChild>
        <w:div w:id="471559976">
          <w:marLeft w:val="0"/>
          <w:marRight w:val="0"/>
          <w:marTop w:val="0"/>
          <w:marBottom w:val="0"/>
          <w:divBdr>
            <w:top w:val="none" w:sz="0" w:space="0" w:color="auto"/>
            <w:left w:val="none" w:sz="0" w:space="0" w:color="auto"/>
            <w:bottom w:val="none" w:sz="0" w:space="0" w:color="auto"/>
            <w:right w:val="none" w:sz="0" w:space="0" w:color="auto"/>
          </w:divBdr>
          <w:divsChild>
            <w:div w:id="1917934139">
              <w:marLeft w:val="0"/>
              <w:marRight w:val="0"/>
              <w:marTop w:val="0"/>
              <w:marBottom w:val="0"/>
              <w:divBdr>
                <w:top w:val="none" w:sz="0" w:space="0" w:color="auto"/>
                <w:left w:val="none" w:sz="0" w:space="0" w:color="auto"/>
                <w:bottom w:val="none" w:sz="0" w:space="0" w:color="auto"/>
                <w:right w:val="none" w:sz="0" w:space="0" w:color="auto"/>
              </w:divBdr>
              <w:divsChild>
                <w:div w:id="2037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436654">
      <w:bodyDiv w:val="1"/>
      <w:marLeft w:val="0"/>
      <w:marRight w:val="0"/>
      <w:marTop w:val="0"/>
      <w:marBottom w:val="0"/>
      <w:divBdr>
        <w:top w:val="none" w:sz="0" w:space="0" w:color="auto"/>
        <w:left w:val="none" w:sz="0" w:space="0" w:color="auto"/>
        <w:bottom w:val="none" w:sz="0" w:space="0" w:color="auto"/>
        <w:right w:val="none" w:sz="0" w:space="0" w:color="auto"/>
      </w:divBdr>
      <w:divsChild>
        <w:div w:id="2041541486">
          <w:marLeft w:val="0"/>
          <w:marRight w:val="0"/>
          <w:marTop w:val="0"/>
          <w:marBottom w:val="0"/>
          <w:divBdr>
            <w:top w:val="none" w:sz="0" w:space="0" w:color="auto"/>
            <w:left w:val="none" w:sz="0" w:space="0" w:color="auto"/>
            <w:bottom w:val="none" w:sz="0" w:space="0" w:color="auto"/>
            <w:right w:val="none" w:sz="0" w:space="0" w:color="auto"/>
          </w:divBdr>
        </w:div>
        <w:div w:id="1115714725">
          <w:marLeft w:val="0"/>
          <w:marRight w:val="0"/>
          <w:marTop w:val="0"/>
          <w:marBottom w:val="0"/>
          <w:divBdr>
            <w:top w:val="none" w:sz="0" w:space="0" w:color="auto"/>
            <w:left w:val="none" w:sz="0" w:space="0" w:color="auto"/>
            <w:bottom w:val="none" w:sz="0" w:space="0" w:color="auto"/>
            <w:right w:val="none" w:sz="0" w:space="0" w:color="auto"/>
          </w:divBdr>
          <w:divsChild>
            <w:div w:id="19987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461">
      <w:marLeft w:val="0"/>
      <w:marRight w:val="0"/>
      <w:marTop w:val="0"/>
      <w:marBottom w:val="0"/>
      <w:divBdr>
        <w:top w:val="none" w:sz="0" w:space="0" w:color="auto"/>
        <w:left w:val="none" w:sz="0" w:space="0" w:color="auto"/>
        <w:bottom w:val="none" w:sz="0" w:space="0" w:color="auto"/>
        <w:right w:val="none" w:sz="0" w:space="0" w:color="auto"/>
      </w:divBdr>
      <w:divsChild>
        <w:div w:id="636491955">
          <w:marLeft w:val="0"/>
          <w:marRight w:val="0"/>
          <w:marTop w:val="0"/>
          <w:marBottom w:val="0"/>
          <w:divBdr>
            <w:top w:val="none" w:sz="0" w:space="0" w:color="auto"/>
            <w:left w:val="none" w:sz="0" w:space="0" w:color="auto"/>
            <w:bottom w:val="none" w:sz="0" w:space="0" w:color="auto"/>
            <w:right w:val="none" w:sz="0" w:space="0" w:color="auto"/>
          </w:divBdr>
        </w:div>
      </w:divsChild>
    </w:div>
    <w:div w:id="328218976">
      <w:marLeft w:val="0"/>
      <w:marRight w:val="0"/>
      <w:marTop w:val="0"/>
      <w:marBottom w:val="0"/>
      <w:divBdr>
        <w:top w:val="none" w:sz="0" w:space="0" w:color="auto"/>
        <w:left w:val="none" w:sz="0" w:space="0" w:color="auto"/>
        <w:bottom w:val="none" w:sz="0" w:space="0" w:color="auto"/>
        <w:right w:val="none" w:sz="0" w:space="0" w:color="auto"/>
      </w:divBdr>
      <w:divsChild>
        <w:div w:id="1760709020">
          <w:marLeft w:val="0"/>
          <w:marRight w:val="0"/>
          <w:marTop w:val="0"/>
          <w:marBottom w:val="0"/>
          <w:divBdr>
            <w:top w:val="none" w:sz="0" w:space="0" w:color="auto"/>
            <w:left w:val="none" w:sz="0" w:space="0" w:color="auto"/>
            <w:bottom w:val="none" w:sz="0" w:space="0" w:color="auto"/>
            <w:right w:val="none" w:sz="0" w:space="0" w:color="auto"/>
          </w:divBdr>
        </w:div>
      </w:divsChild>
    </w:div>
    <w:div w:id="333269501">
      <w:bodyDiv w:val="1"/>
      <w:marLeft w:val="0"/>
      <w:marRight w:val="0"/>
      <w:marTop w:val="0"/>
      <w:marBottom w:val="0"/>
      <w:divBdr>
        <w:top w:val="none" w:sz="0" w:space="0" w:color="auto"/>
        <w:left w:val="none" w:sz="0" w:space="0" w:color="auto"/>
        <w:bottom w:val="none" w:sz="0" w:space="0" w:color="auto"/>
        <w:right w:val="none" w:sz="0" w:space="0" w:color="auto"/>
      </w:divBdr>
    </w:div>
    <w:div w:id="365713126">
      <w:bodyDiv w:val="1"/>
      <w:marLeft w:val="0"/>
      <w:marRight w:val="0"/>
      <w:marTop w:val="0"/>
      <w:marBottom w:val="0"/>
      <w:divBdr>
        <w:top w:val="none" w:sz="0" w:space="0" w:color="auto"/>
        <w:left w:val="none" w:sz="0" w:space="0" w:color="auto"/>
        <w:bottom w:val="none" w:sz="0" w:space="0" w:color="auto"/>
        <w:right w:val="none" w:sz="0" w:space="0" w:color="auto"/>
      </w:divBdr>
      <w:divsChild>
        <w:div w:id="297076884">
          <w:marLeft w:val="0"/>
          <w:marRight w:val="0"/>
          <w:marTop w:val="0"/>
          <w:marBottom w:val="0"/>
          <w:divBdr>
            <w:top w:val="none" w:sz="0" w:space="0" w:color="auto"/>
            <w:left w:val="none" w:sz="0" w:space="0" w:color="auto"/>
            <w:bottom w:val="none" w:sz="0" w:space="0" w:color="auto"/>
            <w:right w:val="none" w:sz="0" w:space="0" w:color="auto"/>
          </w:divBdr>
          <w:divsChild>
            <w:div w:id="372194799">
              <w:marLeft w:val="0"/>
              <w:marRight w:val="0"/>
              <w:marTop w:val="0"/>
              <w:marBottom w:val="0"/>
              <w:divBdr>
                <w:top w:val="none" w:sz="0" w:space="0" w:color="auto"/>
                <w:left w:val="none" w:sz="0" w:space="0" w:color="auto"/>
                <w:bottom w:val="none" w:sz="0" w:space="0" w:color="auto"/>
                <w:right w:val="none" w:sz="0" w:space="0" w:color="auto"/>
              </w:divBdr>
              <w:divsChild>
                <w:div w:id="871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85012">
      <w:marLeft w:val="0"/>
      <w:marRight w:val="0"/>
      <w:marTop w:val="0"/>
      <w:marBottom w:val="0"/>
      <w:divBdr>
        <w:top w:val="none" w:sz="0" w:space="0" w:color="auto"/>
        <w:left w:val="none" w:sz="0" w:space="0" w:color="auto"/>
        <w:bottom w:val="none" w:sz="0" w:space="0" w:color="auto"/>
        <w:right w:val="none" w:sz="0" w:space="0" w:color="auto"/>
      </w:divBdr>
      <w:divsChild>
        <w:div w:id="243732468">
          <w:marLeft w:val="0"/>
          <w:marRight w:val="0"/>
          <w:marTop w:val="0"/>
          <w:marBottom w:val="0"/>
          <w:divBdr>
            <w:top w:val="none" w:sz="0" w:space="0" w:color="auto"/>
            <w:left w:val="none" w:sz="0" w:space="0" w:color="auto"/>
            <w:bottom w:val="none" w:sz="0" w:space="0" w:color="auto"/>
            <w:right w:val="none" w:sz="0" w:space="0" w:color="auto"/>
          </w:divBdr>
        </w:div>
      </w:divsChild>
    </w:div>
    <w:div w:id="377166029">
      <w:marLeft w:val="0"/>
      <w:marRight w:val="0"/>
      <w:marTop w:val="0"/>
      <w:marBottom w:val="0"/>
      <w:divBdr>
        <w:top w:val="none" w:sz="0" w:space="0" w:color="auto"/>
        <w:left w:val="none" w:sz="0" w:space="0" w:color="auto"/>
        <w:bottom w:val="none" w:sz="0" w:space="0" w:color="auto"/>
        <w:right w:val="none" w:sz="0" w:space="0" w:color="auto"/>
      </w:divBdr>
      <w:divsChild>
        <w:div w:id="1243837368">
          <w:marLeft w:val="0"/>
          <w:marRight w:val="0"/>
          <w:marTop w:val="0"/>
          <w:marBottom w:val="0"/>
          <w:divBdr>
            <w:top w:val="none" w:sz="0" w:space="0" w:color="auto"/>
            <w:left w:val="none" w:sz="0" w:space="0" w:color="auto"/>
            <w:bottom w:val="none" w:sz="0" w:space="0" w:color="auto"/>
            <w:right w:val="none" w:sz="0" w:space="0" w:color="auto"/>
          </w:divBdr>
        </w:div>
      </w:divsChild>
    </w:div>
    <w:div w:id="397746199">
      <w:bodyDiv w:val="1"/>
      <w:marLeft w:val="0"/>
      <w:marRight w:val="0"/>
      <w:marTop w:val="0"/>
      <w:marBottom w:val="0"/>
      <w:divBdr>
        <w:top w:val="none" w:sz="0" w:space="0" w:color="auto"/>
        <w:left w:val="none" w:sz="0" w:space="0" w:color="auto"/>
        <w:bottom w:val="none" w:sz="0" w:space="0" w:color="auto"/>
        <w:right w:val="none" w:sz="0" w:space="0" w:color="auto"/>
      </w:divBdr>
      <w:divsChild>
        <w:div w:id="65543388">
          <w:marLeft w:val="0"/>
          <w:marRight w:val="0"/>
          <w:marTop w:val="75"/>
          <w:marBottom w:val="0"/>
          <w:divBdr>
            <w:top w:val="none" w:sz="0" w:space="0" w:color="auto"/>
            <w:left w:val="none" w:sz="0" w:space="0" w:color="auto"/>
            <w:bottom w:val="none" w:sz="0" w:space="0" w:color="auto"/>
            <w:right w:val="none" w:sz="0" w:space="0" w:color="auto"/>
          </w:divBdr>
        </w:div>
        <w:div w:id="922765828">
          <w:marLeft w:val="0"/>
          <w:marRight w:val="0"/>
          <w:marTop w:val="75"/>
          <w:marBottom w:val="300"/>
          <w:divBdr>
            <w:top w:val="none" w:sz="0" w:space="0" w:color="auto"/>
            <w:left w:val="none" w:sz="0" w:space="0" w:color="auto"/>
            <w:bottom w:val="none" w:sz="0" w:space="0" w:color="auto"/>
            <w:right w:val="none" w:sz="0" w:space="0" w:color="auto"/>
          </w:divBdr>
        </w:div>
      </w:divsChild>
    </w:div>
    <w:div w:id="409235818">
      <w:bodyDiv w:val="1"/>
      <w:marLeft w:val="0"/>
      <w:marRight w:val="0"/>
      <w:marTop w:val="0"/>
      <w:marBottom w:val="0"/>
      <w:divBdr>
        <w:top w:val="none" w:sz="0" w:space="0" w:color="auto"/>
        <w:left w:val="none" w:sz="0" w:space="0" w:color="auto"/>
        <w:bottom w:val="none" w:sz="0" w:space="0" w:color="auto"/>
        <w:right w:val="none" w:sz="0" w:space="0" w:color="auto"/>
      </w:divBdr>
      <w:divsChild>
        <w:div w:id="249780611">
          <w:marLeft w:val="0"/>
          <w:marRight w:val="0"/>
          <w:marTop w:val="0"/>
          <w:marBottom w:val="0"/>
          <w:divBdr>
            <w:top w:val="none" w:sz="0" w:space="0" w:color="auto"/>
            <w:left w:val="none" w:sz="0" w:space="0" w:color="auto"/>
            <w:bottom w:val="none" w:sz="0" w:space="0" w:color="auto"/>
            <w:right w:val="none" w:sz="0" w:space="0" w:color="auto"/>
          </w:divBdr>
          <w:divsChild>
            <w:div w:id="2113357032">
              <w:marLeft w:val="0"/>
              <w:marRight w:val="0"/>
              <w:marTop w:val="0"/>
              <w:marBottom w:val="0"/>
              <w:divBdr>
                <w:top w:val="none" w:sz="0" w:space="0" w:color="auto"/>
                <w:left w:val="none" w:sz="0" w:space="0" w:color="auto"/>
                <w:bottom w:val="none" w:sz="0" w:space="0" w:color="auto"/>
                <w:right w:val="none" w:sz="0" w:space="0" w:color="auto"/>
              </w:divBdr>
              <w:divsChild>
                <w:div w:id="53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35816">
      <w:bodyDiv w:val="1"/>
      <w:marLeft w:val="0"/>
      <w:marRight w:val="0"/>
      <w:marTop w:val="0"/>
      <w:marBottom w:val="0"/>
      <w:divBdr>
        <w:top w:val="none" w:sz="0" w:space="0" w:color="auto"/>
        <w:left w:val="none" w:sz="0" w:space="0" w:color="auto"/>
        <w:bottom w:val="none" w:sz="0" w:space="0" w:color="auto"/>
        <w:right w:val="none" w:sz="0" w:space="0" w:color="auto"/>
      </w:divBdr>
    </w:div>
    <w:div w:id="409813888">
      <w:bodyDiv w:val="1"/>
      <w:marLeft w:val="0"/>
      <w:marRight w:val="0"/>
      <w:marTop w:val="0"/>
      <w:marBottom w:val="0"/>
      <w:divBdr>
        <w:top w:val="none" w:sz="0" w:space="0" w:color="auto"/>
        <w:left w:val="none" w:sz="0" w:space="0" w:color="auto"/>
        <w:bottom w:val="none" w:sz="0" w:space="0" w:color="auto"/>
        <w:right w:val="none" w:sz="0" w:space="0" w:color="auto"/>
      </w:divBdr>
    </w:div>
    <w:div w:id="434441758">
      <w:bodyDiv w:val="1"/>
      <w:marLeft w:val="0"/>
      <w:marRight w:val="0"/>
      <w:marTop w:val="0"/>
      <w:marBottom w:val="0"/>
      <w:divBdr>
        <w:top w:val="none" w:sz="0" w:space="0" w:color="auto"/>
        <w:left w:val="none" w:sz="0" w:space="0" w:color="auto"/>
        <w:bottom w:val="none" w:sz="0" w:space="0" w:color="auto"/>
        <w:right w:val="none" w:sz="0" w:space="0" w:color="auto"/>
      </w:divBdr>
    </w:div>
    <w:div w:id="450393211">
      <w:bodyDiv w:val="1"/>
      <w:marLeft w:val="0"/>
      <w:marRight w:val="0"/>
      <w:marTop w:val="0"/>
      <w:marBottom w:val="0"/>
      <w:divBdr>
        <w:top w:val="none" w:sz="0" w:space="0" w:color="auto"/>
        <w:left w:val="none" w:sz="0" w:space="0" w:color="auto"/>
        <w:bottom w:val="none" w:sz="0" w:space="0" w:color="auto"/>
        <w:right w:val="none" w:sz="0" w:space="0" w:color="auto"/>
      </w:divBdr>
      <w:divsChild>
        <w:div w:id="1149174682">
          <w:marLeft w:val="0"/>
          <w:marRight w:val="0"/>
          <w:marTop w:val="0"/>
          <w:marBottom w:val="0"/>
          <w:divBdr>
            <w:top w:val="none" w:sz="0" w:space="0" w:color="auto"/>
            <w:left w:val="none" w:sz="0" w:space="0" w:color="auto"/>
            <w:bottom w:val="none" w:sz="0" w:space="0" w:color="auto"/>
            <w:right w:val="none" w:sz="0" w:space="0" w:color="auto"/>
          </w:divBdr>
        </w:div>
        <w:div w:id="648094892">
          <w:marLeft w:val="0"/>
          <w:marRight w:val="0"/>
          <w:marTop w:val="0"/>
          <w:marBottom w:val="0"/>
          <w:divBdr>
            <w:top w:val="none" w:sz="0" w:space="0" w:color="auto"/>
            <w:left w:val="none" w:sz="0" w:space="0" w:color="auto"/>
            <w:bottom w:val="none" w:sz="0" w:space="0" w:color="auto"/>
            <w:right w:val="none" w:sz="0" w:space="0" w:color="auto"/>
          </w:divBdr>
        </w:div>
        <w:div w:id="1977955215">
          <w:marLeft w:val="0"/>
          <w:marRight w:val="0"/>
          <w:marTop w:val="0"/>
          <w:marBottom w:val="0"/>
          <w:divBdr>
            <w:top w:val="none" w:sz="0" w:space="0" w:color="auto"/>
            <w:left w:val="none" w:sz="0" w:space="0" w:color="auto"/>
            <w:bottom w:val="none" w:sz="0" w:space="0" w:color="auto"/>
            <w:right w:val="none" w:sz="0" w:space="0" w:color="auto"/>
          </w:divBdr>
        </w:div>
      </w:divsChild>
    </w:div>
    <w:div w:id="506680412">
      <w:bodyDiv w:val="1"/>
      <w:marLeft w:val="0"/>
      <w:marRight w:val="0"/>
      <w:marTop w:val="0"/>
      <w:marBottom w:val="0"/>
      <w:divBdr>
        <w:top w:val="none" w:sz="0" w:space="0" w:color="auto"/>
        <w:left w:val="none" w:sz="0" w:space="0" w:color="auto"/>
        <w:bottom w:val="none" w:sz="0" w:space="0" w:color="auto"/>
        <w:right w:val="none" w:sz="0" w:space="0" w:color="auto"/>
      </w:divBdr>
    </w:div>
    <w:div w:id="525559781">
      <w:bodyDiv w:val="1"/>
      <w:marLeft w:val="0"/>
      <w:marRight w:val="0"/>
      <w:marTop w:val="0"/>
      <w:marBottom w:val="0"/>
      <w:divBdr>
        <w:top w:val="none" w:sz="0" w:space="0" w:color="auto"/>
        <w:left w:val="none" w:sz="0" w:space="0" w:color="auto"/>
        <w:bottom w:val="none" w:sz="0" w:space="0" w:color="auto"/>
        <w:right w:val="none" w:sz="0" w:space="0" w:color="auto"/>
      </w:divBdr>
    </w:div>
    <w:div w:id="546768599">
      <w:bodyDiv w:val="1"/>
      <w:marLeft w:val="0"/>
      <w:marRight w:val="0"/>
      <w:marTop w:val="0"/>
      <w:marBottom w:val="0"/>
      <w:divBdr>
        <w:top w:val="none" w:sz="0" w:space="0" w:color="auto"/>
        <w:left w:val="none" w:sz="0" w:space="0" w:color="auto"/>
        <w:bottom w:val="none" w:sz="0" w:space="0" w:color="auto"/>
        <w:right w:val="none" w:sz="0" w:space="0" w:color="auto"/>
      </w:divBdr>
    </w:div>
    <w:div w:id="582304766">
      <w:bodyDiv w:val="1"/>
      <w:marLeft w:val="0"/>
      <w:marRight w:val="0"/>
      <w:marTop w:val="0"/>
      <w:marBottom w:val="0"/>
      <w:divBdr>
        <w:top w:val="none" w:sz="0" w:space="0" w:color="auto"/>
        <w:left w:val="none" w:sz="0" w:space="0" w:color="auto"/>
        <w:bottom w:val="none" w:sz="0" w:space="0" w:color="auto"/>
        <w:right w:val="none" w:sz="0" w:space="0" w:color="auto"/>
      </w:divBdr>
    </w:div>
    <w:div w:id="596982237">
      <w:bodyDiv w:val="1"/>
      <w:marLeft w:val="0"/>
      <w:marRight w:val="0"/>
      <w:marTop w:val="0"/>
      <w:marBottom w:val="0"/>
      <w:divBdr>
        <w:top w:val="none" w:sz="0" w:space="0" w:color="auto"/>
        <w:left w:val="none" w:sz="0" w:space="0" w:color="auto"/>
        <w:bottom w:val="none" w:sz="0" w:space="0" w:color="auto"/>
        <w:right w:val="none" w:sz="0" w:space="0" w:color="auto"/>
      </w:divBdr>
      <w:divsChild>
        <w:div w:id="5329603">
          <w:marLeft w:val="0"/>
          <w:marRight w:val="0"/>
          <w:marTop w:val="0"/>
          <w:marBottom w:val="0"/>
          <w:divBdr>
            <w:top w:val="none" w:sz="0" w:space="0" w:color="auto"/>
            <w:left w:val="none" w:sz="0" w:space="0" w:color="auto"/>
            <w:bottom w:val="none" w:sz="0" w:space="0" w:color="auto"/>
            <w:right w:val="none" w:sz="0" w:space="0" w:color="auto"/>
          </w:divBdr>
          <w:divsChild>
            <w:div w:id="575163924">
              <w:marLeft w:val="0"/>
              <w:marRight w:val="0"/>
              <w:marTop w:val="0"/>
              <w:marBottom w:val="0"/>
              <w:divBdr>
                <w:top w:val="none" w:sz="0" w:space="0" w:color="auto"/>
                <w:left w:val="none" w:sz="0" w:space="0" w:color="auto"/>
                <w:bottom w:val="none" w:sz="0" w:space="0" w:color="auto"/>
                <w:right w:val="none" w:sz="0" w:space="0" w:color="auto"/>
              </w:divBdr>
              <w:divsChild>
                <w:div w:id="738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1599">
      <w:bodyDiv w:val="1"/>
      <w:marLeft w:val="0"/>
      <w:marRight w:val="0"/>
      <w:marTop w:val="0"/>
      <w:marBottom w:val="0"/>
      <w:divBdr>
        <w:top w:val="none" w:sz="0" w:space="0" w:color="auto"/>
        <w:left w:val="none" w:sz="0" w:space="0" w:color="auto"/>
        <w:bottom w:val="none" w:sz="0" w:space="0" w:color="auto"/>
        <w:right w:val="none" w:sz="0" w:space="0" w:color="auto"/>
      </w:divBdr>
    </w:div>
    <w:div w:id="648436383">
      <w:bodyDiv w:val="1"/>
      <w:marLeft w:val="0"/>
      <w:marRight w:val="0"/>
      <w:marTop w:val="0"/>
      <w:marBottom w:val="0"/>
      <w:divBdr>
        <w:top w:val="none" w:sz="0" w:space="0" w:color="auto"/>
        <w:left w:val="none" w:sz="0" w:space="0" w:color="auto"/>
        <w:bottom w:val="none" w:sz="0" w:space="0" w:color="auto"/>
        <w:right w:val="none" w:sz="0" w:space="0" w:color="auto"/>
      </w:divBdr>
      <w:divsChild>
        <w:div w:id="976686427">
          <w:marLeft w:val="0"/>
          <w:marRight w:val="0"/>
          <w:marTop w:val="0"/>
          <w:marBottom w:val="0"/>
          <w:divBdr>
            <w:top w:val="none" w:sz="0" w:space="0" w:color="auto"/>
            <w:left w:val="none" w:sz="0" w:space="0" w:color="auto"/>
            <w:bottom w:val="none" w:sz="0" w:space="0" w:color="auto"/>
            <w:right w:val="none" w:sz="0" w:space="0" w:color="auto"/>
          </w:divBdr>
        </w:div>
        <w:div w:id="527449547">
          <w:marLeft w:val="0"/>
          <w:marRight w:val="0"/>
          <w:marTop w:val="0"/>
          <w:marBottom w:val="0"/>
          <w:divBdr>
            <w:top w:val="none" w:sz="0" w:space="0" w:color="auto"/>
            <w:left w:val="none" w:sz="0" w:space="0" w:color="auto"/>
            <w:bottom w:val="none" w:sz="0" w:space="0" w:color="auto"/>
            <w:right w:val="none" w:sz="0" w:space="0" w:color="auto"/>
          </w:divBdr>
          <w:divsChild>
            <w:div w:id="15856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723">
      <w:marLeft w:val="0"/>
      <w:marRight w:val="0"/>
      <w:marTop w:val="0"/>
      <w:marBottom w:val="0"/>
      <w:divBdr>
        <w:top w:val="none" w:sz="0" w:space="0" w:color="auto"/>
        <w:left w:val="none" w:sz="0" w:space="0" w:color="auto"/>
        <w:bottom w:val="none" w:sz="0" w:space="0" w:color="auto"/>
        <w:right w:val="none" w:sz="0" w:space="0" w:color="auto"/>
      </w:divBdr>
      <w:divsChild>
        <w:div w:id="1762288064">
          <w:marLeft w:val="0"/>
          <w:marRight w:val="0"/>
          <w:marTop w:val="0"/>
          <w:marBottom w:val="0"/>
          <w:divBdr>
            <w:top w:val="none" w:sz="0" w:space="0" w:color="auto"/>
            <w:left w:val="none" w:sz="0" w:space="0" w:color="auto"/>
            <w:bottom w:val="none" w:sz="0" w:space="0" w:color="auto"/>
            <w:right w:val="none" w:sz="0" w:space="0" w:color="auto"/>
          </w:divBdr>
        </w:div>
      </w:divsChild>
    </w:div>
    <w:div w:id="680087917">
      <w:bodyDiv w:val="1"/>
      <w:marLeft w:val="0"/>
      <w:marRight w:val="0"/>
      <w:marTop w:val="0"/>
      <w:marBottom w:val="0"/>
      <w:divBdr>
        <w:top w:val="none" w:sz="0" w:space="0" w:color="auto"/>
        <w:left w:val="none" w:sz="0" w:space="0" w:color="auto"/>
        <w:bottom w:val="none" w:sz="0" w:space="0" w:color="auto"/>
        <w:right w:val="none" w:sz="0" w:space="0" w:color="auto"/>
      </w:divBdr>
    </w:div>
    <w:div w:id="686634069">
      <w:bodyDiv w:val="1"/>
      <w:marLeft w:val="0"/>
      <w:marRight w:val="0"/>
      <w:marTop w:val="0"/>
      <w:marBottom w:val="0"/>
      <w:divBdr>
        <w:top w:val="none" w:sz="0" w:space="0" w:color="auto"/>
        <w:left w:val="none" w:sz="0" w:space="0" w:color="auto"/>
        <w:bottom w:val="none" w:sz="0" w:space="0" w:color="auto"/>
        <w:right w:val="none" w:sz="0" w:space="0" w:color="auto"/>
      </w:divBdr>
    </w:div>
    <w:div w:id="719473528">
      <w:bodyDiv w:val="1"/>
      <w:marLeft w:val="0"/>
      <w:marRight w:val="0"/>
      <w:marTop w:val="0"/>
      <w:marBottom w:val="0"/>
      <w:divBdr>
        <w:top w:val="none" w:sz="0" w:space="0" w:color="auto"/>
        <w:left w:val="none" w:sz="0" w:space="0" w:color="auto"/>
        <w:bottom w:val="none" w:sz="0" w:space="0" w:color="auto"/>
        <w:right w:val="none" w:sz="0" w:space="0" w:color="auto"/>
      </w:divBdr>
    </w:div>
    <w:div w:id="747658498">
      <w:bodyDiv w:val="1"/>
      <w:marLeft w:val="0"/>
      <w:marRight w:val="0"/>
      <w:marTop w:val="0"/>
      <w:marBottom w:val="0"/>
      <w:divBdr>
        <w:top w:val="none" w:sz="0" w:space="0" w:color="auto"/>
        <w:left w:val="none" w:sz="0" w:space="0" w:color="auto"/>
        <w:bottom w:val="none" w:sz="0" w:space="0" w:color="auto"/>
        <w:right w:val="none" w:sz="0" w:space="0" w:color="auto"/>
      </w:divBdr>
    </w:div>
    <w:div w:id="809979866">
      <w:marLeft w:val="0"/>
      <w:marRight w:val="0"/>
      <w:marTop w:val="0"/>
      <w:marBottom w:val="0"/>
      <w:divBdr>
        <w:top w:val="none" w:sz="0" w:space="0" w:color="auto"/>
        <w:left w:val="none" w:sz="0" w:space="0" w:color="auto"/>
        <w:bottom w:val="none" w:sz="0" w:space="0" w:color="auto"/>
        <w:right w:val="none" w:sz="0" w:space="0" w:color="auto"/>
      </w:divBdr>
      <w:divsChild>
        <w:div w:id="301079435">
          <w:marLeft w:val="0"/>
          <w:marRight w:val="0"/>
          <w:marTop w:val="0"/>
          <w:marBottom w:val="0"/>
          <w:divBdr>
            <w:top w:val="none" w:sz="0" w:space="0" w:color="auto"/>
            <w:left w:val="none" w:sz="0" w:space="0" w:color="auto"/>
            <w:bottom w:val="none" w:sz="0" w:space="0" w:color="auto"/>
            <w:right w:val="none" w:sz="0" w:space="0" w:color="auto"/>
          </w:divBdr>
        </w:div>
      </w:divsChild>
    </w:div>
    <w:div w:id="815996101">
      <w:marLeft w:val="0"/>
      <w:marRight w:val="0"/>
      <w:marTop w:val="0"/>
      <w:marBottom w:val="0"/>
      <w:divBdr>
        <w:top w:val="none" w:sz="0" w:space="0" w:color="auto"/>
        <w:left w:val="none" w:sz="0" w:space="0" w:color="auto"/>
        <w:bottom w:val="none" w:sz="0" w:space="0" w:color="auto"/>
        <w:right w:val="none" w:sz="0" w:space="0" w:color="auto"/>
      </w:divBdr>
      <w:divsChild>
        <w:div w:id="1295868949">
          <w:marLeft w:val="0"/>
          <w:marRight w:val="0"/>
          <w:marTop w:val="0"/>
          <w:marBottom w:val="0"/>
          <w:divBdr>
            <w:top w:val="none" w:sz="0" w:space="0" w:color="auto"/>
            <w:left w:val="none" w:sz="0" w:space="0" w:color="auto"/>
            <w:bottom w:val="none" w:sz="0" w:space="0" w:color="auto"/>
            <w:right w:val="none" w:sz="0" w:space="0" w:color="auto"/>
          </w:divBdr>
        </w:div>
      </w:divsChild>
    </w:div>
    <w:div w:id="826213747">
      <w:bodyDiv w:val="1"/>
      <w:marLeft w:val="0"/>
      <w:marRight w:val="0"/>
      <w:marTop w:val="0"/>
      <w:marBottom w:val="0"/>
      <w:divBdr>
        <w:top w:val="none" w:sz="0" w:space="0" w:color="auto"/>
        <w:left w:val="none" w:sz="0" w:space="0" w:color="auto"/>
        <w:bottom w:val="none" w:sz="0" w:space="0" w:color="auto"/>
        <w:right w:val="none" w:sz="0" w:space="0" w:color="auto"/>
      </w:divBdr>
    </w:div>
    <w:div w:id="857892926">
      <w:bodyDiv w:val="1"/>
      <w:marLeft w:val="0"/>
      <w:marRight w:val="0"/>
      <w:marTop w:val="0"/>
      <w:marBottom w:val="0"/>
      <w:divBdr>
        <w:top w:val="none" w:sz="0" w:space="0" w:color="auto"/>
        <w:left w:val="none" w:sz="0" w:space="0" w:color="auto"/>
        <w:bottom w:val="none" w:sz="0" w:space="0" w:color="auto"/>
        <w:right w:val="none" w:sz="0" w:space="0" w:color="auto"/>
      </w:divBdr>
    </w:div>
    <w:div w:id="887642154">
      <w:bodyDiv w:val="1"/>
      <w:marLeft w:val="0"/>
      <w:marRight w:val="0"/>
      <w:marTop w:val="0"/>
      <w:marBottom w:val="0"/>
      <w:divBdr>
        <w:top w:val="none" w:sz="0" w:space="0" w:color="auto"/>
        <w:left w:val="none" w:sz="0" w:space="0" w:color="auto"/>
        <w:bottom w:val="none" w:sz="0" w:space="0" w:color="auto"/>
        <w:right w:val="none" w:sz="0" w:space="0" w:color="auto"/>
      </w:divBdr>
    </w:div>
    <w:div w:id="906691268">
      <w:bodyDiv w:val="1"/>
      <w:marLeft w:val="0"/>
      <w:marRight w:val="0"/>
      <w:marTop w:val="0"/>
      <w:marBottom w:val="0"/>
      <w:divBdr>
        <w:top w:val="none" w:sz="0" w:space="0" w:color="auto"/>
        <w:left w:val="none" w:sz="0" w:space="0" w:color="auto"/>
        <w:bottom w:val="none" w:sz="0" w:space="0" w:color="auto"/>
        <w:right w:val="none" w:sz="0" w:space="0" w:color="auto"/>
      </w:divBdr>
      <w:divsChild>
        <w:div w:id="1212426765">
          <w:marLeft w:val="0"/>
          <w:marRight w:val="0"/>
          <w:marTop w:val="0"/>
          <w:marBottom w:val="0"/>
          <w:divBdr>
            <w:top w:val="none" w:sz="0" w:space="0" w:color="auto"/>
            <w:left w:val="none" w:sz="0" w:space="0" w:color="auto"/>
            <w:bottom w:val="none" w:sz="0" w:space="0" w:color="auto"/>
            <w:right w:val="none" w:sz="0" w:space="0" w:color="auto"/>
          </w:divBdr>
          <w:divsChild>
            <w:div w:id="323627708">
              <w:marLeft w:val="0"/>
              <w:marRight w:val="0"/>
              <w:marTop w:val="0"/>
              <w:marBottom w:val="0"/>
              <w:divBdr>
                <w:top w:val="none" w:sz="0" w:space="0" w:color="auto"/>
                <w:left w:val="none" w:sz="0" w:space="0" w:color="auto"/>
                <w:bottom w:val="none" w:sz="0" w:space="0" w:color="auto"/>
                <w:right w:val="none" w:sz="0" w:space="0" w:color="auto"/>
              </w:divBdr>
              <w:divsChild>
                <w:div w:id="1786582321">
                  <w:marLeft w:val="0"/>
                  <w:marRight w:val="0"/>
                  <w:marTop w:val="0"/>
                  <w:marBottom w:val="0"/>
                  <w:divBdr>
                    <w:top w:val="none" w:sz="0" w:space="0" w:color="auto"/>
                    <w:left w:val="none" w:sz="0" w:space="0" w:color="auto"/>
                    <w:bottom w:val="none" w:sz="0" w:space="0" w:color="auto"/>
                    <w:right w:val="none" w:sz="0" w:space="0" w:color="auto"/>
                  </w:divBdr>
                </w:div>
              </w:divsChild>
            </w:div>
            <w:div w:id="122041363">
              <w:marLeft w:val="0"/>
              <w:marRight w:val="0"/>
              <w:marTop w:val="0"/>
              <w:marBottom w:val="0"/>
              <w:divBdr>
                <w:top w:val="none" w:sz="0" w:space="0" w:color="auto"/>
                <w:left w:val="none" w:sz="0" w:space="0" w:color="auto"/>
                <w:bottom w:val="none" w:sz="0" w:space="0" w:color="auto"/>
                <w:right w:val="none" w:sz="0" w:space="0" w:color="auto"/>
              </w:divBdr>
              <w:divsChild>
                <w:div w:id="18894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5649">
          <w:marLeft w:val="0"/>
          <w:marRight w:val="0"/>
          <w:marTop w:val="0"/>
          <w:marBottom w:val="0"/>
          <w:divBdr>
            <w:top w:val="none" w:sz="0" w:space="0" w:color="auto"/>
            <w:left w:val="none" w:sz="0" w:space="0" w:color="auto"/>
            <w:bottom w:val="none" w:sz="0" w:space="0" w:color="auto"/>
            <w:right w:val="none" w:sz="0" w:space="0" w:color="auto"/>
          </w:divBdr>
          <w:divsChild>
            <w:div w:id="1704749235">
              <w:marLeft w:val="0"/>
              <w:marRight w:val="0"/>
              <w:marTop w:val="0"/>
              <w:marBottom w:val="0"/>
              <w:divBdr>
                <w:top w:val="none" w:sz="0" w:space="0" w:color="auto"/>
                <w:left w:val="none" w:sz="0" w:space="0" w:color="auto"/>
                <w:bottom w:val="none" w:sz="0" w:space="0" w:color="auto"/>
                <w:right w:val="none" w:sz="0" w:space="0" w:color="auto"/>
              </w:divBdr>
              <w:divsChild>
                <w:div w:id="13494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931778">
      <w:bodyDiv w:val="1"/>
      <w:marLeft w:val="0"/>
      <w:marRight w:val="0"/>
      <w:marTop w:val="0"/>
      <w:marBottom w:val="0"/>
      <w:divBdr>
        <w:top w:val="none" w:sz="0" w:space="0" w:color="auto"/>
        <w:left w:val="none" w:sz="0" w:space="0" w:color="auto"/>
        <w:bottom w:val="none" w:sz="0" w:space="0" w:color="auto"/>
        <w:right w:val="none" w:sz="0" w:space="0" w:color="auto"/>
      </w:divBdr>
    </w:div>
    <w:div w:id="967735464">
      <w:marLeft w:val="0"/>
      <w:marRight w:val="0"/>
      <w:marTop w:val="0"/>
      <w:marBottom w:val="0"/>
      <w:divBdr>
        <w:top w:val="none" w:sz="0" w:space="0" w:color="auto"/>
        <w:left w:val="none" w:sz="0" w:space="0" w:color="auto"/>
        <w:bottom w:val="none" w:sz="0" w:space="0" w:color="auto"/>
        <w:right w:val="none" w:sz="0" w:space="0" w:color="auto"/>
      </w:divBdr>
      <w:divsChild>
        <w:div w:id="849486815">
          <w:marLeft w:val="0"/>
          <w:marRight w:val="0"/>
          <w:marTop w:val="0"/>
          <w:marBottom w:val="0"/>
          <w:divBdr>
            <w:top w:val="none" w:sz="0" w:space="0" w:color="auto"/>
            <w:left w:val="none" w:sz="0" w:space="0" w:color="auto"/>
            <w:bottom w:val="none" w:sz="0" w:space="0" w:color="auto"/>
            <w:right w:val="none" w:sz="0" w:space="0" w:color="auto"/>
          </w:divBdr>
        </w:div>
      </w:divsChild>
    </w:div>
    <w:div w:id="977607164">
      <w:bodyDiv w:val="1"/>
      <w:marLeft w:val="0"/>
      <w:marRight w:val="0"/>
      <w:marTop w:val="0"/>
      <w:marBottom w:val="0"/>
      <w:divBdr>
        <w:top w:val="none" w:sz="0" w:space="0" w:color="auto"/>
        <w:left w:val="none" w:sz="0" w:space="0" w:color="auto"/>
        <w:bottom w:val="none" w:sz="0" w:space="0" w:color="auto"/>
        <w:right w:val="none" w:sz="0" w:space="0" w:color="auto"/>
      </w:divBdr>
    </w:div>
    <w:div w:id="993488736">
      <w:marLeft w:val="0"/>
      <w:marRight w:val="0"/>
      <w:marTop w:val="0"/>
      <w:marBottom w:val="0"/>
      <w:divBdr>
        <w:top w:val="none" w:sz="0" w:space="0" w:color="auto"/>
        <w:left w:val="none" w:sz="0" w:space="0" w:color="auto"/>
        <w:bottom w:val="none" w:sz="0" w:space="0" w:color="auto"/>
        <w:right w:val="none" w:sz="0" w:space="0" w:color="auto"/>
      </w:divBdr>
      <w:divsChild>
        <w:div w:id="1180697145">
          <w:marLeft w:val="0"/>
          <w:marRight w:val="0"/>
          <w:marTop w:val="0"/>
          <w:marBottom w:val="0"/>
          <w:divBdr>
            <w:top w:val="none" w:sz="0" w:space="0" w:color="auto"/>
            <w:left w:val="none" w:sz="0" w:space="0" w:color="auto"/>
            <w:bottom w:val="none" w:sz="0" w:space="0" w:color="auto"/>
            <w:right w:val="none" w:sz="0" w:space="0" w:color="auto"/>
          </w:divBdr>
        </w:div>
      </w:divsChild>
    </w:div>
    <w:div w:id="1033456791">
      <w:bodyDiv w:val="1"/>
      <w:marLeft w:val="0"/>
      <w:marRight w:val="0"/>
      <w:marTop w:val="0"/>
      <w:marBottom w:val="0"/>
      <w:divBdr>
        <w:top w:val="none" w:sz="0" w:space="0" w:color="auto"/>
        <w:left w:val="none" w:sz="0" w:space="0" w:color="auto"/>
        <w:bottom w:val="none" w:sz="0" w:space="0" w:color="auto"/>
        <w:right w:val="none" w:sz="0" w:space="0" w:color="auto"/>
      </w:divBdr>
    </w:div>
    <w:div w:id="1047485694">
      <w:bodyDiv w:val="1"/>
      <w:marLeft w:val="0"/>
      <w:marRight w:val="0"/>
      <w:marTop w:val="0"/>
      <w:marBottom w:val="0"/>
      <w:divBdr>
        <w:top w:val="none" w:sz="0" w:space="0" w:color="auto"/>
        <w:left w:val="none" w:sz="0" w:space="0" w:color="auto"/>
        <w:bottom w:val="none" w:sz="0" w:space="0" w:color="auto"/>
        <w:right w:val="none" w:sz="0" w:space="0" w:color="auto"/>
      </w:divBdr>
    </w:div>
    <w:div w:id="1074813599">
      <w:bodyDiv w:val="1"/>
      <w:marLeft w:val="0"/>
      <w:marRight w:val="0"/>
      <w:marTop w:val="0"/>
      <w:marBottom w:val="0"/>
      <w:divBdr>
        <w:top w:val="none" w:sz="0" w:space="0" w:color="auto"/>
        <w:left w:val="none" w:sz="0" w:space="0" w:color="auto"/>
        <w:bottom w:val="none" w:sz="0" w:space="0" w:color="auto"/>
        <w:right w:val="none" w:sz="0" w:space="0" w:color="auto"/>
      </w:divBdr>
    </w:div>
    <w:div w:id="1121454923">
      <w:bodyDiv w:val="1"/>
      <w:marLeft w:val="0"/>
      <w:marRight w:val="0"/>
      <w:marTop w:val="0"/>
      <w:marBottom w:val="0"/>
      <w:divBdr>
        <w:top w:val="none" w:sz="0" w:space="0" w:color="auto"/>
        <w:left w:val="none" w:sz="0" w:space="0" w:color="auto"/>
        <w:bottom w:val="none" w:sz="0" w:space="0" w:color="auto"/>
        <w:right w:val="none" w:sz="0" w:space="0" w:color="auto"/>
      </w:divBdr>
    </w:div>
    <w:div w:id="1172601061">
      <w:bodyDiv w:val="1"/>
      <w:marLeft w:val="0"/>
      <w:marRight w:val="0"/>
      <w:marTop w:val="0"/>
      <w:marBottom w:val="0"/>
      <w:divBdr>
        <w:top w:val="none" w:sz="0" w:space="0" w:color="auto"/>
        <w:left w:val="none" w:sz="0" w:space="0" w:color="auto"/>
        <w:bottom w:val="none" w:sz="0" w:space="0" w:color="auto"/>
        <w:right w:val="none" w:sz="0" w:space="0" w:color="auto"/>
      </w:divBdr>
      <w:divsChild>
        <w:div w:id="1120491184">
          <w:marLeft w:val="0"/>
          <w:marRight w:val="0"/>
          <w:marTop w:val="0"/>
          <w:marBottom w:val="0"/>
          <w:divBdr>
            <w:top w:val="none" w:sz="0" w:space="0" w:color="auto"/>
            <w:left w:val="none" w:sz="0" w:space="0" w:color="auto"/>
            <w:bottom w:val="none" w:sz="0" w:space="0" w:color="auto"/>
            <w:right w:val="none" w:sz="0" w:space="0" w:color="auto"/>
          </w:divBdr>
          <w:divsChild>
            <w:div w:id="882599898">
              <w:marLeft w:val="0"/>
              <w:marRight w:val="0"/>
              <w:marTop w:val="0"/>
              <w:marBottom w:val="0"/>
              <w:divBdr>
                <w:top w:val="none" w:sz="0" w:space="0" w:color="auto"/>
                <w:left w:val="none" w:sz="0" w:space="0" w:color="auto"/>
                <w:bottom w:val="none" w:sz="0" w:space="0" w:color="auto"/>
                <w:right w:val="none" w:sz="0" w:space="0" w:color="auto"/>
              </w:divBdr>
              <w:divsChild>
                <w:div w:id="5000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160692">
      <w:bodyDiv w:val="1"/>
      <w:marLeft w:val="0"/>
      <w:marRight w:val="0"/>
      <w:marTop w:val="0"/>
      <w:marBottom w:val="0"/>
      <w:divBdr>
        <w:top w:val="none" w:sz="0" w:space="0" w:color="auto"/>
        <w:left w:val="none" w:sz="0" w:space="0" w:color="auto"/>
        <w:bottom w:val="none" w:sz="0" w:space="0" w:color="auto"/>
        <w:right w:val="none" w:sz="0" w:space="0" w:color="auto"/>
      </w:divBdr>
      <w:divsChild>
        <w:div w:id="742991550">
          <w:marLeft w:val="0"/>
          <w:marRight w:val="0"/>
          <w:marTop w:val="0"/>
          <w:marBottom w:val="0"/>
          <w:divBdr>
            <w:top w:val="none" w:sz="0" w:space="0" w:color="auto"/>
            <w:left w:val="none" w:sz="0" w:space="0" w:color="auto"/>
            <w:bottom w:val="none" w:sz="0" w:space="0" w:color="auto"/>
            <w:right w:val="none" w:sz="0" w:space="0" w:color="auto"/>
          </w:divBdr>
          <w:divsChild>
            <w:div w:id="8556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984">
      <w:marLeft w:val="0"/>
      <w:marRight w:val="0"/>
      <w:marTop w:val="0"/>
      <w:marBottom w:val="0"/>
      <w:divBdr>
        <w:top w:val="none" w:sz="0" w:space="0" w:color="auto"/>
        <w:left w:val="none" w:sz="0" w:space="0" w:color="auto"/>
        <w:bottom w:val="none" w:sz="0" w:space="0" w:color="auto"/>
        <w:right w:val="none" w:sz="0" w:space="0" w:color="auto"/>
      </w:divBdr>
      <w:divsChild>
        <w:div w:id="974871824">
          <w:marLeft w:val="0"/>
          <w:marRight w:val="0"/>
          <w:marTop w:val="0"/>
          <w:marBottom w:val="0"/>
          <w:divBdr>
            <w:top w:val="none" w:sz="0" w:space="0" w:color="auto"/>
            <w:left w:val="none" w:sz="0" w:space="0" w:color="auto"/>
            <w:bottom w:val="none" w:sz="0" w:space="0" w:color="auto"/>
            <w:right w:val="none" w:sz="0" w:space="0" w:color="auto"/>
          </w:divBdr>
        </w:div>
      </w:divsChild>
    </w:div>
    <w:div w:id="1256668775">
      <w:marLeft w:val="0"/>
      <w:marRight w:val="0"/>
      <w:marTop w:val="0"/>
      <w:marBottom w:val="0"/>
      <w:divBdr>
        <w:top w:val="none" w:sz="0" w:space="0" w:color="auto"/>
        <w:left w:val="none" w:sz="0" w:space="0" w:color="auto"/>
        <w:bottom w:val="none" w:sz="0" w:space="0" w:color="auto"/>
        <w:right w:val="none" w:sz="0" w:space="0" w:color="auto"/>
      </w:divBdr>
      <w:divsChild>
        <w:div w:id="1166898323">
          <w:marLeft w:val="0"/>
          <w:marRight w:val="0"/>
          <w:marTop w:val="0"/>
          <w:marBottom w:val="0"/>
          <w:divBdr>
            <w:top w:val="none" w:sz="0" w:space="0" w:color="auto"/>
            <w:left w:val="none" w:sz="0" w:space="0" w:color="auto"/>
            <w:bottom w:val="none" w:sz="0" w:space="0" w:color="auto"/>
            <w:right w:val="none" w:sz="0" w:space="0" w:color="auto"/>
          </w:divBdr>
        </w:div>
      </w:divsChild>
    </w:div>
    <w:div w:id="1260410579">
      <w:bodyDiv w:val="1"/>
      <w:marLeft w:val="0"/>
      <w:marRight w:val="0"/>
      <w:marTop w:val="0"/>
      <w:marBottom w:val="0"/>
      <w:divBdr>
        <w:top w:val="none" w:sz="0" w:space="0" w:color="auto"/>
        <w:left w:val="none" w:sz="0" w:space="0" w:color="auto"/>
        <w:bottom w:val="none" w:sz="0" w:space="0" w:color="auto"/>
        <w:right w:val="none" w:sz="0" w:space="0" w:color="auto"/>
      </w:divBdr>
    </w:div>
    <w:div w:id="1261061378">
      <w:bodyDiv w:val="1"/>
      <w:marLeft w:val="0"/>
      <w:marRight w:val="0"/>
      <w:marTop w:val="0"/>
      <w:marBottom w:val="0"/>
      <w:divBdr>
        <w:top w:val="none" w:sz="0" w:space="0" w:color="auto"/>
        <w:left w:val="none" w:sz="0" w:space="0" w:color="auto"/>
        <w:bottom w:val="none" w:sz="0" w:space="0" w:color="auto"/>
        <w:right w:val="none" w:sz="0" w:space="0" w:color="auto"/>
      </w:divBdr>
    </w:div>
    <w:div w:id="1269969228">
      <w:bodyDiv w:val="1"/>
      <w:marLeft w:val="0"/>
      <w:marRight w:val="0"/>
      <w:marTop w:val="0"/>
      <w:marBottom w:val="0"/>
      <w:divBdr>
        <w:top w:val="none" w:sz="0" w:space="0" w:color="auto"/>
        <w:left w:val="none" w:sz="0" w:space="0" w:color="auto"/>
        <w:bottom w:val="none" w:sz="0" w:space="0" w:color="auto"/>
        <w:right w:val="none" w:sz="0" w:space="0" w:color="auto"/>
      </w:divBdr>
    </w:div>
    <w:div w:id="1270115025">
      <w:marLeft w:val="0"/>
      <w:marRight w:val="0"/>
      <w:marTop w:val="0"/>
      <w:marBottom w:val="0"/>
      <w:divBdr>
        <w:top w:val="none" w:sz="0" w:space="0" w:color="auto"/>
        <w:left w:val="none" w:sz="0" w:space="0" w:color="auto"/>
        <w:bottom w:val="none" w:sz="0" w:space="0" w:color="auto"/>
        <w:right w:val="none" w:sz="0" w:space="0" w:color="auto"/>
      </w:divBdr>
      <w:divsChild>
        <w:div w:id="587347834">
          <w:marLeft w:val="0"/>
          <w:marRight w:val="0"/>
          <w:marTop w:val="0"/>
          <w:marBottom w:val="0"/>
          <w:divBdr>
            <w:top w:val="none" w:sz="0" w:space="0" w:color="auto"/>
            <w:left w:val="none" w:sz="0" w:space="0" w:color="auto"/>
            <w:bottom w:val="none" w:sz="0" w:space="0" w:color="auto"/>
            <w:right w:val="none" w:sz="0" w:space="0" w:color="auto"/>
          </w:divBdr>
        </w:div>
      </w:divsChild>
    </w:div>
    <w:div w:id="1273511355">
      <w:bodyDiv w:val="1"/>
      <w:marLeft w:val="0"/>
      <w:marRight w:val="0"/>
      <w:marTop w:val="0"/>
      <w:marBottom w:val="0"/>
      <w:divBdr>
        <w:top w:val="none" w:sz="0" w:space="0" w:color="auto"/>
        <w:left w:val="none" w:sz="0" w:space="0" w:color="auto"/>
        <w:bottom w:val="none" w:sz="0" w:space="0" w:color="auto"/>
        <w:right w:val="none" w:sz="0" w:space="0" w:color="auto"/>
      </w:divBdr>
    </w:div>
    <w:div w:id="1273901600">
      <w:bodyDiv w:val="1"/>
      <w:marLeft w:val="0"/>
      <w:marRight w:val="0"/>
      <w:marTop w:val="0"/>
      <w:marBottom w:val="0"/>
      <w:divBdr>
        <w:top w:val="none" w:sz="0" w:space="0" w:color="auto"/>
        <w:left w:val="none" w:sz="0" w:space="0" w:color="auto"/>
        <w:bottom w:val="none" w:sz="0" w:space="0" w:color="auto"/>
        <w:right w:val="none" w:sz="0" w:space="0" w:color="auto"/>
      </w:divBdr>
    </w:div>
    <w:div w:id="1283266319">
      <w:bodyDiv w:val="1"/>
      <w:marLeft w:val="0"/>
      <w:marRight w:val="0"/>
      <w:marTop w:val="0"/>
      <w:marBottom w:val="0"/>
      <w:divBdr>
        <w:top w:val="none" w:sz="0" w:space="0" w:color="auto"/>
        <w:left w:val="none" w:sz="0" w:space="0" w:color="auto"/>
        <w:bottom w:val="none" w:sz="0" w:space="0" w:color="auto"/>
        <w:right w:val="none" w:sz="0" w:space="0" w:color="auto"/>
      </w:divBdr>
      <w:divsChild>
        <w:div w:id="361319254">
          <w:marLeft w:val="0"/>
          <w:marRight w:val="0"/>
          <w:marTop w:val="0"/>
          <w:marBottom w:val="0"/>
          <w:divBdr>
            <w:top w:val="none" w:sz="0" w:space="0" w:color="auto"/>
            <w:left w:val="none" w:sz="0" w:space="0" w:color="auto"/>
            <w:bottom w:val="none" w:sz="0" w:space="0" w:color="auto"/>
            <w:right w:val="none" w:sz="0" w:space="0" w:color="auto"/>
          </w:divBdr>
          <w:divsChild>
            <w:div w:id="477037282">
              <w:marLeft w:val="0"/>
              <w:marRight w:val="0"/>
              <w:marTop w:val="0"/>
              <w:marBottom w:val="0"/>
              <w:divBdr>
                <w:top w:val="none" w:sz="0" w:space="0" w:color="auto"/>
                <w:left w:val="none" w:sz="0" w:space="0" w:color="auto"/>
                <w:bottom w:val="none" w:sz="0" w:space="0" w:color="auto"/>
                <w:right w:val="none" w:sz="0" w:space="0" w:color="auto"/>
              </w:divBdr>
              <w:divsChild>
                <w:div w:id="1787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132063">
      <w:bodyDiv w:val="1"/>
      <w:marLeft w:val="0"/>
      <w:marRight w:val="0"/>
      <w:marTop w:val="0"/>
      <w:marBottom w:val="0"/>
      <w:divBdr>
        <w:top w:val="none" w:sz="0" w:space="0" w:color="auto"/>
        <w:left w:val="none" w:sz="0" w:space="0" w:color="auto"/>
        <w:bottom w:val="none" w:sz="0" w:space="0" w:color="auto"/>
        <w:right w:val="none" w:sz="0" w:space="0" w:color="auto"/>
      </w:divBdr>
    </w:div>
    <w:div w:id="1304846238">
      <w:marLeft w:val="0"/>
      <w:marRight w:val="0"/>
      <w:marTop w:val="0"/>
      <w:marBottom w:val="0"/>
      <w:divBdr>
        <w:top w:val="none" w:sz="0" w:space="0" w:color="auto"/>
        <w:left w:val="none" w:sz="0" w:space="0" w:color="auto"/>
        <w:bottom w:val="none" w:sz="0" w:space="0" w:color="auto"/>
        <w:right w:val="none" w:sz="0" w:space="0" w:color="auto"/>
      </w:divBdr>
      <w:divsChild>
        <w:div w:id="234557266">
          <w:marLeft w:val="0"/>
          <w:marRight w:val="0"/>
          <w:marTop w:val="0"/>
          <w:marBottom w:val="0"/>
          <w:divBdr>
            <w:top w:val="none" w:sz="0" w:space="0" w:color="auto"/>
            <w:left w:val="none" w:sz="0" w:space="0" w:color="auto"/>
            <w:bottom w:val="none" w:sz="0" w:space="0" w:color="auto"/>
            <w:right w:val="none" w:sz="0" w:space="0" w:color="auto"/>
          </w:divBdr>
        </w:div>
      </w:divsChild>
    </w:div>
    <w:div w:id="1336498340">
      <w:bodyDiv w:val="1"/>
      <w:marLeft w:val="0"/>
      <w:marRight w:val="0"/>
      <w:marTop w:val="0"/>
      <w:marBottom w:val="0"/>
      <w:divBdr>
        <w:top w:val="none" w:sz="0" w:space="0" w:color="auto"/>
        <w:left w:val="none" w:sz="0" w:space="0" w:color="auto"/>
        <w:bottom w:val="none" w:sz="0" w:space="0" w:color="auto"/>
        <w:right w:val="none" w:sz="0" w:space="0" w:color="auto"/>
      </w:divBdr>
      <w:divsChild>
        <w:div w:id="2003656783">
          <w:marLeft w:val="0"/>
          <w:marRight w:val="0"/>
          <w:marTop w:val="0"/>
          <w:marBottom w:val="0"/>
          <w:divBdr>
            <w:top w:val="none" w:sz="0" w:space="0" w:color="auto"/>
            <w:left w:val="none" w:sz="0" w:space="0" w:color="auto"/>
            <w:bottom w:val="none" w:sz="0" w:space="0" w:color="auto"/>
            <w:right w:val="none" w:sz="0" w:space="0" w:color="auto"/>
          </w:divBdr>
          <w:divsChild>
            <w:div w:id="1663435722">
              <w:marLeft w:val="0"/>
              <w:marRight w:val="0"/>
              <w:marTop w:val="0"/>
              <w:marBottom w:val="0"/>
              <w:divBdr>
                <w:top w:val="none" w:sz="0" w:space="0" w:color="auto"/>
                <w:left w:val="none" w:sz="0" w:space="0" w:color="auto"/>
                <w:bottom w:val="none" w:sz="0" w:space="0" w:color="auto"/>
                <w:right w:val="none" w:sz="0" w:space="0" w:color="auto"/>
              </w:divBdr>
              <w:divsChild>
                <w:div w:id="11366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50840">
      <w:bodyDiv w:val="1"/>
      <w:marLeft w:val="0"/>
      <w:marRight w:val="0"/>
      <w:marTop w:val="0"/>
      <w:marBottom w:val="0"/>
      <w:divBdr>
        <w:top w:val="none" w:sz="0" w:space="0" w:color="auto"/>
        <w:left w:val="none" w:sz="0" w:space="0" w:color="auto"/>
        <w:bottom w:val="none" w:sz="0" w:space="0" w:color="auto"/>
        <w:right w:val="none" w:sz="0" w:space="0" w:color="auto"/>
      </w:divBdr>
      <w:divsChild>
        <w:div w:id="192813333">
          <w:marLeft w:val="0"/>
          <w:marRight w:val="0"/>
          <w:marTop w:val="0"/>
          <w:marBottom w:val="0"/>
          <w:divBdr>
            <w:top w:val="none" w:sz="0" w:space="0" w:color="auto"/>
            <w:left w:val="none" w:sz="0" w:space="0" w:color="auto"/>
            <w:bottom w:val="none" w:sz="0" w:space="0" w:color="auto"/>
            <w:right w:val="none" w:sz="0" w:space="0" w:color="auto"/>
          </w:divBdr>
          <w:divsChild>
            <w:div w:id="1889485128">
              <w:marLeft w:val="0"/>
              <w:marRight w:val="0"/>
              <w:marTop w:val="0"/>
              <w:marBottom w:val="0"/>
              <w:divBdr>
                <w:top w:val="none" w:sz="0" w:space="0" w:color="auto"/>
                <w:left w:val="none" w:sz="0" w:space="0" w:color="auto"/>
                <w:bottom w:val="none" w:sz="0" w:space="0" w:color="auto"/>
                <w:right w:val="none" w:sz="0" w:space="0" w:color="auto"/>
              </w:divBdr>
              <w:divsChild>
                <w:div w:id="4229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5028">
      <w:bodyDiv w:val="1"/>
      <w:marLeft w:val="0"/>
      <w:marRight w:val="0"/>
      <w:marTop w:val="0"/>
      <w:marBottom w:val="0"/>
      <w:divBdr>
        <w:top w:val="none" w:sz="0" w:space="0" w:color="auto"/>
        <w:left w:val="none" w:sz="0" w:space="0" w:color="auto"/>
        <w:bottom w:val="none" w:sz="0" w:space="0" w:color="auto"/>
        <w:right w:val="none" w:sz="0" w:space="0" w:color="auto"/>
      </w:divBdr>
    </w:div>
    <w:div w:id="1380128995">
      <w:marLeft w:val="0"/>
      <w:marRight w:val="0"/>
      <w:marTop w:val="0"/>
      <w:marBottom w:val="0"/>
      <w:divBdr>
        <w:top w:val="none" w:sz="0" w:space="0" w:color="auto"/>
        <w:left w:val="none" w:sz="0" w:space="0" w:color="auto"/>
        <w:bottom w:val="none" w:sz="0" w:space="0" w:color="auto"/>
        <w:right w:val="none" w:sz="0" w:space="0" w:color="auto"/>
      </w:divBdr>
      <w:divsChild>
        <w:div w:id="1925457721">
          <w:marLeft w:val="0"/>
          <w:marRight w:val="0"/>
          <w:marTop w:val="0"/>
          <w:marBottom w:val="0"/>
          <w:divBdr>
            <w:top w:val="none" w:sz="0" w:space="0" w:color="auto"/>
            <w:left w:val="none" w:sz="0" w:space="0" w:color="auto"/>
            <w:bottom w:val="none" w:sz="0" w:space="0" w:color="auto"/>
            <w:right w:val="none" w:sz="0" w:space="0" w:color="auto"/>
          </w:divBdr>
        </w:div>
      </w:divsChild>
    </w:div>
    <w:div w:id="1412578581">
      <w:bodyDiv w:val="1"/>
      <w:marLeft w:val="0"/>
      <w:marRight w:val="0"/>
      <w:marTop w:val="0"/>
      <w:marBottom w:val="0"/>
      <w:divBdr>
        <w:top w:val="none" w:sz="0" w:space="0" w:color="auto"/>
        <w:left w:val="none" w:sz="0" w:space="0" w:color="auto"/>
        <w:bottom w:val="none" w:sz="0" w:space="0" w:color="auto"/>
        <w:right w:val="none" w:sz="0" w:space="0" w:color="auto"/>
      </w:divBdr>
    </w:div>
    <w:div w:id="1425418300">
      <w:marLeft w:val="0"/>
      <w:marRight w:val="0"/>
      <w:marTop w:val="0"/>
      <w:marBottom w:val="0"/>
      <w:divBdr>
        <w:top w:val="none" w:sz="0" w:space="0" w:color="auto"/>
        <w:left w:val="none" w:sz="0" w:space="0" w:color="auto"/>
        <w:bottom w:val="none" w:sz="0" w:space="0" w:color="auto"/>
        <w:right w:val="none" w:sz="0" w:space="0" w:color="auto"/>
      </w:divBdr>
      <w:divsChild>
        <w:div w:id="1638678818">
          <w:marLeft w:val="0"/>
          <w:marRight w:val="0"/>
          <w:marTop w:val="0"/>
          <w:marBottom w:val="0"/>
          <w:divBdr>
            <w:top w:val="none" w:sz="0" w:space="0" w:color="auto"/>
            <w:left w:val="none" w:sz="0" w:space="0" w:color="auto"/>
            <w:bottom w:val="none" w:sz="0" w:space="0" w:color="auto"/>
            <w:right w:val="none" w:sz="0" w:space="0" w:color="auto"/>
          </w:divBdr>
        </w:div>
      </w:divsChild>
    </w:div>
    <w:div w:id="1433475265">
      <w:marLeft w:val="0"/>
      <w:marRight w:val="0"/>
      <w:marTop w:val="0"/>
      <w:marBottom w:val="0"/>
      <w:divBdr>
        <w:top w:val="none" w:sz="0" w:space="0" w:color="auto"/>
        <w:left w:val="none" w:sz="0" w:space="0" w:color="auto"/>
        <w:bottom w:val="none" w:sz="0" w:space="0" w:color="auto"/>
        <w:right w:val="none" w:sz="0" w:space="0" w:color="auto"/>
      </w:divBdr>
      <w:divsChild>
        <w:div w:id="8141250">
          <w:marLeft w:val="0"/>
          <w:marRight w:val="0"/>
          <w:marTop w:val="0"/>
          <w:marBottom w:val="0"/>
          <w:divBdr>
            <w:top w:val="none" w:sz="0" w:space="0" w:color="auto"/>
            <w:left w:val="none" w:sz="0" w:space="0" w:color="auto"/>
            <w:bottom w:val="none" w:sz="0" w:space="0" w:color="auto"/>
            <w:right w:val="none" w:sz="0" w:space="0" w:color="auto"/>
          </w:divBdr>
        </w:div>
      </w:divsChild>
    </w:div>
    <w:div w:id="1437289136">
      <w:bodyDiv w:val="1"/>
      <w:marLeft w:val="0"/>
      <w:marRight w:val="0"/>
      <w:marTop w:val="0"/>
      <w:marBottom w:val="0"/>
      <w:divBdr>
        <w:top w:val="none" w:sz="0" w:space="0" w:color="auto"/>
        <w:left w:val="none" w:sz="0" w:space="0" w:color="auto"/>
        <w:bottom w:val="none" w:sz="0" w:space="0" w:color="auto"/>
        <w:right w:val="none" w:sz="0" w:space="0" w:color="auto"/>
      </w:divBdr>
    </w:div>
    <w:div w:id="1479762861">
      <w:bodyDiv w:val="1"/>
      <w:marLeft w:val="0"/>
      <w:marRight w:val="0"/>
      <w:marTop w:val="0"/>
      <w:marBottom w:val="0"/>
      <w:divBdr>
        <w:top w:val="none" w:sz="0" w:space="0" w:color="auto"/>
        <w:left w:val="none" w:sz="0" w:space="0" w:color="auto"/>
        <w:bottom w:val="none" w:sz="0" w:space="0" w:color="auto"/>
        <w:right w:val="none" w:sz="0" w:space="0" w:color="auto"/>
      </w:divBdr>
    </w:div>
    <w:div w:id="1496191010">
      <w:bodyDiv w:val="1"/>
      <w:marLeft w:val="0"/>
      <w:marRight w:val="0"/>
      <w:marTop w:val="0"/>
      <w:marBottom w:val="0"/>
      <w:divBdr>
        <w:top w:val="none" w:sz="0" w:space="0" w:color="auto"/>
        <w:left w:val="none" w:sz="0" w:space="0" w:color="auto"/>
        <w:bottom w:val="none" w:sz="0" w:space="0" w:color="auto"/>
        <w:right w:val="none" w:sz="0" w:space="0" w:color="auto"/>
      </w:divBdr>
      <w:divsChild>
        <w:div w:id="1204252247">
          <w:marLeft w:val="0"/>
          <w:marRight w:val="0"/>
          <w:marTop w:val="0"/>
          <w:marBottom w:val="0"/>
          <w:divBdr>
            <w:top w:val="none" w:sz="0" w:space="0" w:color="auto"/>
            <w:left w:val="none" w:sz="0" w:space="0" w:color="auto"/>
            <w:bottom w:val="none" w:sz="0" w:space="0" w:color="auto"/>
            <w:right w:val="none" w:sz="0" w:space="0" w:color="auto"/>
          </w:divBdr>
        </w:div>
        <w:div w:id="1001618548">
          <w:marLeft w:val="0"/>
          <w:marRight w:val="0"/>
          <w:marTop w:val="0"/>
          <w:marBottom w:val="0"/>
          <w:divBdr>
            <w:top w:val="none" w:sz="0" w:space="0" w:color="auto"/>
            <w:left w:val="none" w:sz="0" w:space="0" w:color="auto"/>
            <w:bottom w:val="none" w:sz="0" w:space="0" w:color="auto"/>
            <w:right w:val="none" w:sz="0" w:space="0" w:color="auto"/>
          </w:divBdr>
        </w:div>
        <w:div w:id="319698672">
          <w:marLeft w:val="0"/>
          <w:marRight w:val="0"/>
          <w:marTop w:val="0"/>
          <w:marBottom w:val="0"/>
          <w:divBdr>
            <w:top w:val="none" w:sz="0" w:space="0" w:color="auto"/>
            <w:left w:val="none" w:sz="0" w:space="0" w:color="auto"/>
            <w:bottom w:val="none" w:sz="0" w:space="0" w:color="auto"/>
            <w:right w:val="none" w:sz="0" w:space="0" w:color="auto"/>
          </w:divBdr>
        </w:div>
        <w:div w:id="551159970">
          <w:marLeft w:val="0"/>
          <w:marRight w:val="0"/>
          <w:marTop w:val="0"/>
          <w:marBottom w:val="0"/>
          <w:divBdr>
            <w:top w:val="none" w:sz="0" w:space="0" w:color="auto"/>
            <w:left w:val="none" w:sz="0" w:space="0" w:color="auto"/>
            <w:bottom w:val="none" w:sz="0" w:space="0" w:color="auto"/>
            <w:right w:val="none" w:sz="0" w:space="0" w:color="auto"/>
          </w:divBdr>
        </w:div>
        <w:div w:id="1166673213">
          <w:marLeft w:val="0"/>
          <w:marRight w:val="0"/>
          <w:marTop w:val="0"/>
          <w:marBottom w:val="0"/>
          <w:divBdr>
            <w:top w:val="none" w:sz="0" w:space="0" w:color="auto"/>
            <w:left w:val="none" w:sz="0" w:space="0" w:color="auto"/>
            <w:bottom w:val="none" w:sz="0" w:space="0" w:color="auto"/>
            <w:right w:val="none" w:sz="0" w:space="0" w:color="auto"/>
          </w:divBdr>
        </w:div>
        <w:div w:id="2089616580">
          <w:marLeft w:val="0"/>
          <w:marRight w:val="0"/>
          <w:marTop w:val="0"/>
          <w:marBottom w:val="0"/>
          <w:divBdr>
            <w:top w:val="none" w:sz="0" w:space="0" w:color="auto"/>
            <w:left w:val="none" w:sz="0" w:space="0" w:color="auto"/>
            <w:bottom w:val="none" w:sz="0" w:space="0" w:color="auto"/>
            <w:right w:val="none" w:sz="0" w:space="0" w:color="auto"/>
          </w:divBdr>
        </w:div>
      </w:divsChild>
    </w:div>
    <w:div w:id="1506481567">
      <w:bodyDiv w:val="1"/>
      <w:marLeft w:val="0"/>
      <w:marRight w:val="0"/>
      <w:marTop w:val="0"/>
      <w:marBottom w:val="0"/>
      <w:divBdr>
        <w:top w:val="none" w:sz="0" w:space="0" w:color="auto"/>
        <w:left w:val="none" w:sz="0" w:space="0" w:color="auto"/>
        <w:bottom w:val="none" w:sz="0" w:space="0" w:color="auto"/>
        <w:right w:val="none" w:sz="0" w:space="0" w:color="auto"/>
      </w:divBdr>
    </w:div>
    <w:div w:id="1553999843">
      <w:bodyDiv w:val="1"/>
      <w:marLeft w:val="0"/>
      <w:marRight w:val="0"/>
      <w:marTop w:val="0"/>
      <w:marBottom w:val="0"/>
      <w:divBdr>
        <w:top w:val="none" w:sz="0" w:space="0" w:color="auto"/>
        <w:left w:val="none" w:sz="0" w:space="0" w:color="auto"/>
        <w:bottom w:val="none" w:sz="0" w:space="0" w:color="auto"/>
        <w:right w:val="none" w:sz="0" w:space="0" w:color="auto"/>
      </w:divBdr>
    </w:div>
    <w:div w:id="1593660903">
      <w:bodyDiv w:val="1"/>
      <w:marLeft w:val="0"/>
      <w:marRight w:val="0"/>
      <w:marTop w:val="0"/>
      <w:marBottom w:val="0"/>
      <w:divBdr>
        <w:top w:val="none" w:sz="0" w:space="0" w:color="auto"/>
        <w:left w:val="none" w:sz="0" w:space="0" w:color="auto"/>
        <w:bottom w:val="none" w:sz="0" w:space="0" w:color="auto"/>
        <w:right w:val="none" w:sz="0" w:space="0" w:color="auto"/>
      </w:divBdr>
      <w:divsChild>
        <w:div w:id="1405176851">
          <w:marLeft w:val="0"/>
          <w:marRight w:val="0"/>
          <w:marTop w:val="75"/>
          <w:marBottom w:val="0"/>
          <w:divBdr>
            <w:top w:val="none" w:sz="0" w:space="0" w:color="auto"/>
            <w:left w:val="none" w:sz="0" w:space="0" w:color="auto"/>
            <w:bottom w:val="none" w:sz="0" w:space="0" w:color="auto"/>
            <w:right w:val="none" w:sz="0" w:space="0" w:color="auto"/>
          </w:divBdr>
        </w:div>
        <w:div w:id="290526689">
          <w:marLeft w:val="0"/>
          <w:marRight w:val="0"/>
          <w:marTop w:val="75"/>
          <w:marBottom w:val="300"/>
          <w:divBdr>
            <w:top w:val="none" w:sz="0" w:space="0" w:color="auto"/>
            <w:left w:val="none" w:sz="0" w:space="0" w:color="auto"/>
            <w:bottom w:val="none" w:sz="0" w:space="0" w:color="auto"/>
            <w:right w:val="none" w:sz="0" w:space="0" w:color="auto"/>
          </w:divBdr>
        </w:div>
      </w:divsChild>
    </w:div>
    <w:div w:id="1603340042">
      <w:bodyDiv w:val="1"/>
      <w:marLeft w:val="0"/>
      <w:marRight w:val="0"/>
      <w:marTop w:val="0"/>
      <w:marBottom w:val="0"/>
      <w:divBdr>
        <w:top w:val="none" w:sz="0" w:space="0" w:color="auto"/>
        <w:left w:val="none" w:sz="0" w:space="0" w:color="auto"/>
        <w:bottom w:val="none" w:sz="0" w:space="0" w:color="auto"/>
        <w:right w:val="none" w:sz="0" w:space="0" w:color="auto"/>
      </w:divBdr>
      <w:divsChild>
        <w:div w:id="1515224699">
          <w:marLeft w:val="0"/>
          <w:marRight w:val="0"/>
          <w:marTop w:val="0"/>
          <w:marBottom w:val="0"/>
          <w:divBdr>
            <w:top w:val="none" w:sz="0" w:space="0" w:color="auto"/>
            <w:left w:val="none" w:sz="0" w:space="0" w:color="auto"/>
            <w:bottom w:val="none" w:sz="0" w:space="0" w:color="auto"/>
            <w:right w:val="none" w:sz="0" w:space="0" w:color="auto"/>
          </w:divBdr>
          <w:divsChild>
            <w:div w:id="960191290">
              <w:marLeft w:val="0"/>
              <w:marRight w:val="0"/>
              <w:marTop w:val="0"/>
              <w:marBottom w:val="0"/>
              <w:divBdr>
                <w:top w:val="none" w:sz="0" w:space="0" w:color="auto"/>
                <w:left w:val="none" w:sz="0" w:space="0" w:color="auto"/>
                <w:bottom w:val="none" w:sz="0" w:space="0" w:color="auto"/>
                <w:right w:val="none" w:sz="0" w:space="0" w:color="auto"/>
              </w:divBdr>
              <w:divsChild>
                <w:div w:id="6021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16023">
      <w:marLeft w:val="0"/>
      <w:marRight w:val="0"/>
      <w:marTop w:val="0"/>
      <w:marBottom w:val="0"/>
      <w:divBdr>
        <w:top w:val="none" w:sz="0" w:space="0" w:color="auto"/>
        <w:left w:val="none" w:sz="0" w:space="0" w:color="auto"/>
        <w:bottom w:val="none" w:sz="0" w:space="0" w:color="auto"/>
        <w:right w:val="none" w:sz="0" w:space="0" w:color="auto"/>
      </w:divBdr>
      <w:divsChild>
        <w:div w:id="588390968">
          <w:marLeft w:val="0"/>
          <w:marRight w:val="0"/>
          <w:marTop w:val="0"/>
          <w:marBottom w:val="0"/>
          <w:divBdr>
            <w:top w:val="none" w:sz="0" w:space="0" w:color="auto"/>
            <w:left w:val="none" w:sz="0" w:space="0" w:color="auto"/>
            <w:bottom w:val="none" w:sz="0" w:space="0" w:color="auto"/>
            <w:right w:val="none" w:sz="0" w:space="0" w:color="auto"/>
          </w:divBdr>
        </w:div>
      </w:divsChild>
    </w:div>
    <w:div w:id="1652707164">
      <w:bodyDiv w:val="1"/>
      <w:marLeft w:val="0"/>
      <w:marRight w:val="0"/>
      <w:marTop w:val="0"/>
      <w:marBottom w:val="0"/>
      <w:divBdr>
        <w:top w:val="none" w:sz="0" w:space="0" w:color="auto"/>
        <w:left w:val="none" w:sz="0" w:space="0" w:color="auto"/>
        <w:bottom w:val="none" w:sz="0" w:space="0" w:color="auto"/>
        <w:right w:val="none" w:sz="0" w:space="0" w:color="auto"/>
      </w:divBdr>
    </w:div>
    <w:div w:id="1675499738">
      <w:bodyDiv w:val="1"/>
      <w:marLeft w:val="0"/>
      <w:marRight w:val="0"/>
      <w:marTop w:val="0"/>
      <w:marBottom w:val="0"/>
      <w:divBdr>
        <w:top w:val="none" w:sz="0" w:space="0" w:color="auto"/>
        <w:left w:val="none" w:sz="0" w:space="0" w:color="auto"/>
        <w:bottom w:val="none" w:sz="0" w:space="0" w:color="auto"/>
        <w:right w:val="none" w:sz="0" w:space="0" w:color="auto"/>
      </w:divBdr>
      <w:divsChild>
        <w:div w:id="1314069518">
          <w:marLeft w:val="0"/>
          <w:marRight w:val="0"/>
          <w:marTop w:val="0"/>
          <w:marBottom w:val="0"/>
          <w:divBdr>
            <w:top w:val="none" w:sz="0" w:space="0" w:color="auto"/>
            <w:left w:val="none" w:sz="0" w:space="0" w:color="auto"/>
            <w:bottom w:val="none" w:sz="0" w:space="0" w:color="auto"/>
            <w:right w:val="none" w:sz="0" w:space="0" w:color="auto"/>
          </w:divBdr>
          <w:divsChild>
            <w:div w:id="2065905520">
              <w:marLeft w:val="0"/>
              <w:marRight w:val="0"/>
              <w:marTop w:val="0"/>
              <w:marBottom w:val="0"/>
              <w:divBdr>
                <w:top w:val="none" w:sz="0" w:space="0" w:color="auto"/>
                <w:left w:val="none" w:sz="0" w:space="0" w:color="auto"/>
                <w:bottom w:val="none" w:sz="0" w:space="0" w:color="auto"/>
                <w:right w:val="none" w:sz="0" w:space="0" w:color="auto"/>
              </w:divBdr>
              <w:divsChild>
                <w:div w:id="4299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8223">
      <w:bodyDiv w:val="1"/>
      <w:marLeft w:val="0"/>
      <w:marRight w:val="0"/>
      <w:marTop w:val="0"/>
      <w:marBottom w:val="0"/>
      <w:divBdr>
        <w:top w:val="none" w:sz="0" w:space="0" w:color="auto"/>
        <w:left w:val="none" w:sz="0" w:space="0" w:color="auto"/>
        <w:bottom w:val="none" w:sz="0" w:space="0" w:color="auto"/>
        <w:right w:val="none" w:sz="0" w:space="0" w:color="auto"/>
      </w:divBdr>
    </w:div>
    <w:div w:id="1750421795">
      <w:bodyDiv w:val="1"/>
      <w:marLeft w:val="0"/>
      <w:marRight w:val="0"/>
      <w:marTop w:val="0"/>
      <w:marBottom w:val="0"/>
      <w:divBdr>
        <w:top w:val="none" w:sz="0" w:space="0" w:color="auto"/>
        <w:left w:val="none" w:sz="0" w:space="0" w:color="auto"/>
        <w:bottom w:val="none" w:sz="0" w:space="0" w:color="auto"/>
        <w:right w:val="none" w:sz="0" w:space="0" w:color="auto"/>
      </w:divBdr>
    </w:div>
    <w:div w:id="1750811810">
      <w:bodyDiv w:val="1"/>
      <w:marLeft w:val="0"/>
      <w:marRight w:val="0"/>
      <w:marTop w:val="0"/>
      <w:marBottom w:val="0"/>
      <w:divBdr>
        <w:top w:val="none" w:sz="0" w:space="0" w:color="auto"/>
        <w:left w:val="none" w:sz="0" w:space="0" w:color="auto"/>
        <w:bottom w:val="none" w:sz="0" w:space="0" w:color="auto"/>
        <w:right w:val="none" w:sz="0" w:space="0" w:color="auto"/>
      </w:divBdr>
      <w:divsChild>
        <w:div w:id="1402680953">
          <w:marLeft w:val="0"/>
          <w:marRight w:val="0"/>
          <w:marTop w:val="0"/>
          <w:marBottom w:val="0"/>
          <w:divBdr>
            <w:top w:val="none" w:sz="0" w:space="0" w:color="auto"/>
            <w:left w:val="none" w:sz="0" w:space="0" w:color="auto"/>
            <w:bottom w:val="none" w:sz="0" w:space="0" w:color="auto"/>
            <w:right w:val="none" w:sz="0" w:space="0" w:color="auto"/>
          </w:divBdr>
          <w:divsChild>
            <w:div w:id="647587279">
              <w:marLeft w:val="0"/>
              <w:marRight w:val="0"/>
              <w:marTop w:val="0"/>
              <w:marBottom w:val="0"/>
              <w:divBdr>
                <w:top w:val="none" w:sz="0" w:space="0" w:color="auto"/>
                <w:left w:val="none" w:sz="0" w:space="0" w:color="auto"/>
                <w:bottom w:val="none" w:sz="0" w:space="0" w:color="auto"/>
                <w:right w:val="none" w:sz="0" w:space="0" w:color="auto"/>
              </w:divBdr>
              <w:divsChild>
                <w:div w:id="20216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1397">
      <w:bodyDiv w:val="1"/>
      <w:marLeft w:val="0"/>
      <w:marRight w:val="0"/>
      <w:marTop w:val="0"/>
      <w:marBottom w:val="0"/>
      <w:divBdr>
        <w:top w:val="none" w:sz="0" w:space="0" w:color="auto"/>
        <w:left w:val="none" w:sz="0" w:space="0" w:color="auto"/>
        <w:bottom w:val="none" w:sz="0" w:space="0" w:color="auto"/>
        <w:right w:val="none" w:sz="0" w:space="0" w:color="auto"/>
      </w:divBdr>
    </w:div>
    <w:div w:id="1796944047">
      <w:bodyDiv w:val="1"/>
      <w:marLeft w:val="0"/>
      <w:marRight w:val="0"/>
      <w:marTop w:val="0"/>
      <w:marBottom w:val="0"/>
      <w:divBdr>
        <w:top w:val="none" w:sz="0" w:space="0" w:color="auto"/>
        <w:left w:val="none" w:sz="0" w:space="0" w:color="auto"/>
        <w:bottom w:val="none" w:sz="0" w:space="0" w:color="auto"/>
        <w:right w:val="none" w:sz="0" w:space="0" w:color="auto"/>
      </w:divBdr>
    </w:div>
    <w:div w:id="1798140666">
      <w:bodyDiv w:val="1"/>
      <w:marLeft w:val="0"/>
      <w:marRight w:val="0"/>
      <w:marTop w:val="0"/>
      <w:marBottom w:val="0"/>
      <w:divBdr>
        <w:top w:val="none" w:sz="0" w:space="0" w:color="auto"/>
        <w:left w:val="none" w:sz="0" w:space="0" w:color="auto"/>
        <w:bottom w:val="none" w:sz="0" w:space="0" w:color="auto"/>
        <w:right w:val="none" w:sz="0" w:space="0" w:color="auto"/>
      </w:divBdr>
    </w:div>
    <w:div w:id="1805001164">
      <w:bodyDiv w:val="1"/>
      <w:marLeft w:val="0"/>
      <w:marRight w:val="0"/>
      <w:marTop w:val="0"/>
      <w:marBottom w:val="0"/>
      <w:divBdr>
        <w:top w:val="none" w:sz="0" w:space="0" w:color="auto"/>
        <w:left w:val="none" w:sz="0" w:space="0" w:color="auto"/>
        <w:bottom w:val="none" w:sz="0" w:space="0" w:color="auto"/>
        <w:right w:val="none" w:sz="0" w:space="0" w:color="auto"/>
      </w:divBdr>
    </w:div>
    <w:div w:id="1815020520">
      <w:bodyDiv w:val="1"/>
      <w:marLeft w:val="0"/>
      <w:marRight w:val="0"/>
      <w:marTop w:val="0"/>
      <w:marBottom w:val="0"/>
      <w:divBdr>
        <w:top w:val="none" w:sz="0" w:space="0" w:color="auto"/>
        <w:left w:val="none" w:sz="0" w:space="0" w:color="auto"/>
        <w:bottom w:val="none" w:sz="0" w:space="0" w:color="auto"/>
        <w:right w:val="none" w:sz="0" w:space="0" w:color="auto"/>
      </w:divBdr>
    </w:div>
    <w:div w:id="1833443990">
      <w:bodyDiv w:val="1"/>
      <w:marLeft w:val="0"/>
      <w:marRight w:val="0"/>
      <w:marTop w:val="0"/>
      <w:marBottom w:val="0"/>
      <w:divBdr>
        <w:top w:val="none" w:sz="0" w:space="0" w:color="auto"/>
        <w:left w:val="none" w:sz="0" w:space="0" w:color="auto"/>
        <w:bottom w:val="none" w:sz="0" w:space="0" w:color="auto"/>
        <w:right w:val="none" w:sz="0" w:space="0" w:color="auto"/>
      </w:divBdr>
    </w:div>
    <w:div w:id="1842743822">
      <w:bodyDiv w:val="1"/>
      <w:marLeft w:val="0"/>
      <w:marRight w:val="0"/>
      <w:marTop w:val="0"/>
      <w:marBottom w:val="0"/>
      <w:divBdr>
        <w:top w:val="none" w:sz="0" w:space="0" w:color="auto"/>
        <w:left w:val="none" w:sz="0" w:space="0" w:color="auto"/>
        <w:bottom w:val="none" w:sz="0" w:space="0" w:color="auto"/>
        <w:right w:val="none" w:sz="0" w:space="0" w:color="auto"/>
      </w:divBdr>
    </w:div>
    <w:div w:id="1855654191">
      <w:bodyDiv w:val="1"/>
      <w:marLeft w:val="0"/>
      <w:marRight w:val="0"/>
      <w:marTop w:val="0"/>
      <w:marBottom w:val="0"/>
      <w:divBdr>
        <w:top w:val="none" w:sz="0" w:space="0" w:color="auto"/>
        <w:left w:val="none" w:sz="0" w:space="0" w:color="auto"/>
        <w:bottom w:val="none" w:sz="0" w:space="0" w:color="auto"/>
        <w:right w:val="none" w:sz="0" w:space="0" w:color="auto"/>
      </w:divBdr>
      <w:divsChild>
        <w:div w:id="1861897281">
          <w:marLeft w:val="0"/>
          <w:marRight w:val="0"/>
          <w:marTop w:val="0"/>
          <w:marBottom w:val="0"/>
          <w:divBdr>
            <w:top w:val="none" w:sz="0" w:space="0" w:color="auto"/>
            <w:left w:val="none" w:sz="0" w:space="0" w:color="auto"/>
            <w:bottom w:val="none" w:sz="0" w:space="0" w:color="auto"/>
            <w:right w:val="none" w:sz="0" w:space="0" w:color="auto"/>
          </w:divBdr>
          <w:divsChild>
            <w:div w:id="946472376">
              <w:marLeft w:val="0"/>
              <w:marRight w:val="0"/>
              <w:marTop w:val="0"/>
              <w:marBottom w:val="0"/>
              <w:divBdr>
                <w:top w:val="none" w:sz="0" w:space="0" w:color="auto"/>
                <w:left w:val="none" w:sz="0" w:space="0" w:color="auto"/>
                <w:bottom w:val="none" w:sz="0" w:space="0" w:color="auto"/>
                <w:right w:val="none" w:sz="0" w:space="0" w:color="auto"/>
              </w:divBdr>
              <w:divsChild>
                <w:div w:id="1351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44155">
      <w:bodyDiv w:val="1"/>
      <w:marLeft w:val="0"/>
      <w:marRight w:val="0"/>
      <w:marTop w:val="0"/>
      <w:marBottom w:val="0"/>
      <w:divBdr>
        <w:top w:val="none" w:sz="0" w:space="0" w:color="auto"/>
        <w:left w:val="none" w:sz="0" w:space="0" w:color="auto"/>
        <w:bottom w:val="none" w:sz="0" w:space="0" w:color="auto"/>
        <w:right w:val="none" w:sz="0" w:space="0" w:color="auto"/>
      </w:divBdr>
      <w:divsChild>
        <w:div w:id="1511413258">
          <w:marLeft w:val="0"/>
          <w:marRight w:val="0"/>
          <w:marTop w:val="0"/>
          <w:marBottom w:val="0"/>
          <w:divBdr>
            <w:top w:val="none" w:sz="0" w:space="0" w:color="auto"/>
            <w:left w:val="none" w:sz="0" w:space="0" w:color="auto"/>
            <w:bottom w:val="none" w:sz="0" w:space="0" w:color="auto"/>
            <w:right w:val="none" w:sz="0" w:space="0" w:color="auto"/>
          </w:divBdr>
          <w:divsChild>
            <w:div w:id="189615005">
              <w:marLeft w:val="0"/>
              <w:marRight w:val="0"/>
              <w:marTop w:val="0"/>
              <w:marBottom w:val="0"/>
              <w:divBdr>
                <w:top w:val="none" w:sz="0" w:space="0" w:color="auto"/>
                <w:left w:val="none" w:sz="0" w:space="0" w:color="auto"/>
                <w:bottom w:val="none" w:sz="0" w:space="0" w:color="auto"/>
                <w:right w:val="none" w:sz="0" w:space="0" w:color="auto"/>
              </w:divBdr>
              <w:divsChild>
                <w:div w:id="374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7755">
      <w:marLeft w:val="0"/>
      <w:marRight w:val="0"/>
      <w:marTop w:val="0"/>
      <w:marBottom w:val="0"/>
      <w:divBdr>
        <w:top w:val="none" w:sz="0" w:space="0" w:color="auto"/>
        <w:left w:val="none" w:sz="0" w:space="0" w:color="auto"/>
        <w:bottom w:val="none" w:sz="0" w:space="0" w:color="auto"/>
        <w:right w:val="none" w:sz="0" w:space="0" w:color="auto"/>
      </w:divBdr>
      <w:divsChild>
        <w:div w:id="98835931">
          <w:marLeft w:val="0"/>
          <w:marRight w:val="0"/>
          <w:marTop w:val="0"/>
          <w:marBottom w:val="0"/>
          <w:divBdr>
            <w:top w:val="none" w:sz="0" w:space="0" w:color="auto"/>
            <w:left w:val="none" w:sz="0" w:space="0" w:color="auto"/>
            <w:bottom w:val="none" w:sz="0" w:space="0" w:color="auto"/>
            <w:right w:val="none" w:sz="0" w:space="0" w:color="auto"/>
          </w:divBdr>
        </w:div>
      </w:divsChild>
    </w:div>
    <w:div w:id="1964573001">
      <w:bodyDiv w:val="1"/>
      <w:marLeft w:val="0"/>
      <w:marRight w:val="0"/>
      <w:marTop w:val="0"/>
      <w:marBottom w:val="0"/>
      <w:divBdr>
        <w:top w:val="none" w:sz="0" w:space="0" w:color="auto"/>
        <w:left w:val="none" w:sz="0" w:space="0" w:color="auto"/>
        <w:bottom w:val="none" w:sz="0" w:space="0" w:color="auto"/>
        <w:right w:val="none" w:sz="0" w:space="0" w:color="auto"/>
      </w:divBdr>
      <w:divsChild>
        <w:div w:id="1785882036">
          <w:marLeft w:val="0"/>
          <w:marRight w:val="0"/>
          <w:marTop w:val="75"/>
          <w:marBottom w:val="0"/>
          <w:divBdr>
            <w:top w:val="none" w:sz="0" w:space="0" w:color="auto"/>
            <w:left w:val="none" w:sz="0" w:space="0" w:color="auto"/>
            <w:bottom w:val="none" w:sz="0" w:space="0" w:color="auto"/>
            <w:right w:val="none" w:sz="0" w:space="0" w:color="auto"/>
          </w:divBdr>
        </w:div>
        <w:div w:id="1479569452">
          <w:marLeft w:val="0"/>
          <w:marRight w:val="0"/>
          <w:marTop w:val="75"/>
          <w:marBottom w:val="300"/>
          <w:divBdr>
            <w:top w:val="none" w:sz="0" w:space="0" w:color="auto"/>
            <w:left w:val="none" w:sz="0" w:space="0" w:color="auto"/>
            <w:bottom w:val="none" w:sz="0" w:space="0" w:color="auto"/>
            <w:right w:val="none" w:sz="0" w:space="0" w:color="auto"/>
          </w:divBdr>
        </w:div>
      </w:divsChild>
    </w:div>
    <w:div w:id="1972900488">
      <w:bodyDiv w:val="1"/>
      <w:marLeft w:val="0"/>
      <w:marRight w:val="0"/>
      <w:marTop w:val="0"/>
      <w:marBottom w:val="0"/>
      <w:divBdr>
        <w:top w:val="none" w:sz="0" w:space="0" w:color="auto"/>
        <w:left w:val="none" w:sz="0" w:space="0" w:color="auto"/>
        <w:bottom w:val="none" w:sz="0" w:space="0" w:color="auto"/>
        <w:right w:val="none" w:sz="0" w:space="0" w:color="auto"/>
      </w:divBdr>
    </w:div>
    <w:div w:id="1990940066">
      <w:bodyDiv w:val="1"/>
      <w:marLeft w:val="0"/>
      <w:marRight w:val="0"/>
      <w:marTop w:val="0"/>
      <w:marBottom w:val="0"/>
      <w:divBdr>
        <w:top w:val="none" w:sz="0" w:space="0" w:color="auto"/>
        <w:left w:val="none" w:sz="0" w:space="0" w:color="auto"/>
        <w:bottom w:val="none" w:sz="0" w:space="0" w:color="auto"/>
        <w:right w:val="none" w:sz="0" w:space="0" w:color="auto"/>
      </w:divBdr>
    </w:div>
    <w:div w:id="1999075081">
      <w:bodyDiv w:val="1"/>
      <w:marLeft w:val="0"/>
      <w:marRight w:val="0"/>
      <w:marTop w:val="0"/>
      <w:marBottom w:val="0"/>
      <w:divBdr>
        <w:top w:val="none" w:sz="0" w:space="0" w:color="auto"/>
        <w:left w:val="none" w:sz="0" w:space="0" w:color="auto"/>
        <w:bottom w:val="none" w:sz="0" w:space="0" w:color="auto"/>
        <w:right w:val="none" w:sz="0" w:space="0" w:color="auto"/>
      </w:divBdr>
    </w:div>
    <w:div w:id="2016182035">
      <w:bodyDiv w:val="1"/>
      <w:marLeft w:val="0"/>
      <w:marRight w:val="0"/>
      <w:marTop w:val="0"/>
      <w:marBottom w:val="0"/>
      <w:divBdr>
        <w:top w:val="none" w:sz="0" w:space="0" w:color="auto"/>
        <w:left w:val="none" w:sz="0" w:space="0" w:color="auto"/>
        <w:bottom w:val="none" w:sz="0" w:space="0" w:color="auto"/>
        <w:right w:val="none" w:sz="0" w:space="0" w:color="auto"/>
      </w:divBdr>
      <w:divsChild>
        <w:div w:id="1501191828">
          <w:marLeft w:val="0"/>
          <w:marRight w:val="0"/>
          <w:marTop w:val="0"/>
          <w:marBottom w:val="0"/>
          <w:divBdr>
            <w:top w:val="none" w:sz="0" w:space="0" w:color="auto"/>
            <w:left w:val="none" w:sz="0" w:space="0" w:color="auto"/>
            <w:bottom w:val="none" w:sz="0" w:space="0" w:color="auto"/>
            <w:right w:val="none" w:sz="0" w:space="0" w:color="auto"/>
          </w:divBdr>
          <w:divsChild>
            <w:div w:id="1994792771">
              <w:marLeft w:val="0"/>
              <w:marRight w:val="0"/>
              <w:marTop w:val="0"/>
              <w:marBottom w:val="0"/>
              <w:divBdr>
                <w:top w:val="none" w:sz="0" w:space="0" w:color="auto"/>
                <w:left w:val="none" w:sz="0" w:space="0" w:color="auto"/>
                <w:bottom w:val="none" w:sz="0" w:space="0" w:color="auto"/>
                <w:right w:val="none" w:sz="0" w:space="0" w:color="auto"/>
              </w:divBdr>
              <w:divsChild>
                <w:div w:id="3710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9526">
      <w:marLeft w:val="0"/>
      <w:marRight w:val="0"/>
      <w:marTop w:val="0"/>
      <w:marBottom w:val="0"/>
      <w:divBdr>
        <w:top w:val="none" w:sz="0" w:space="0" w:color="auto"/>
        <w:left w:val="none" w:sz="0" w:space="0" w:color="auto"/>
        <w:bottom w:val="none" w:sz="0" w:space="0" w:color="auto"/>
        <w:right w:val="none" w:sz="0" w:space="0" w:color="auto"/>
      </w:divBdr>
      <w:divsChild>
        <w:div w:id="1076899579">
          <w:marLeft w:val="0"/>
          <w:marRight w:val="0"/>
          <w:marTop w:val="0"/>
          <w:marBottom w:val="0"/>
          <w:divBdr>
            <w:top w:val="none" w:sz="0" w:space="0" w:color="auto"/>
            <w:left w:val="none" w:sz="0" w:space="0" w:color="auto"/>
            <w:bottom w:val="none" w:sz="0" w:space="0" w:color="auto"/>
            <w:right w:val="none" w:sz="0" w:space="0" w:color="auto"/>
          </w:divBdr>
        </w:div>
      </w:divsChild>
    </w:div>
    <w:div w:id="2041734317">
      <w:bodyDiv w:val="1"/>
      <w:marLeft w:val="0"/>
      <w:marRight w:val="0"/>
      <w:marTop w:val="0"/>
      <w:marBottom w:val="0"/>
      <w:divBdr>
        <w:top w:val="none" w:sz="0" w:space="0" w:color="auto"/>
        <w:left w:val="none" w:sz="0" w:space="0" w:color="auto"/>
        <w:bottom w:val="none" w:sz="0" w:space="0" w:color="auto"/>
        <w:right w:val="none" w:sz="0" w:space="0" w:color="auto"/>
      </w:divBdr>
    </w:div>
    <w:div w:id="2066952229">
      <w:bodyDiv w:val="1"/>
      <w:marLeft w:val="0"/>
      <w:marRight w:val="0"/>
      <w:marTop w:val="0"/>
      <w:marBottom w:val="0"/>
      <w:divBdr>
        <w:top w:val="none" w:sz="0" w:space="0" w:color="auto"/>
        <w:left w:val="none" w:sz="0" w:space="0" w:color="auto"/>
        <w:bottom w:val="none" w:sz="0" w:space="0" w:color="auto"/>
        <w:right w:val="none" w:sz="0" w:space="0" w:color="auto"/>
      </w:divBdr>
    </w:div>
    <w:div w:id="2080057699">
      <w:bodyDiv w:val="1"/>
      <w:marLeft w:val="0"/>
      <w:marRight w:val="0"/>
      <w:marTop w:val="0"/>
      <w:marBottom w:val="0"/>
      <w:divBdr>
        <w:top w:val="none" w:sz="0" w:space="0" w:color="auto"/>
        <w:left w:val="none" w:sz="0" w:space="0" w:color="auto"/>
        <w:bottom w:val="none" w:sz="0" w:space="0" w:color="auto"/>
        <w:right w:val="none" w:sz="0" w:space="0" w:color="auto"/>
      </w:divBdr>
    </w:div>
    <w:div w:id="2083940992">
      <w:bodyDiv w:val="1"/>
      <w:marLeft w:val="0"/>
      <w:marRight w:val="0"/>
      <w:marTop w:val="0"/>
      <w:marBottom w:val="0"/>
      <w:divBdr>
        <w:top w:val="none" w:sz="0" w:space="0" w:color="auto"/>
        <w:left w:val="none" w:sz="0" w:space="0" w:color="auto"/>
        <w:bottom w:val="none" w:sz="0" w:space="0" w:color="auto"/>
        <w:right w:val="none" w:sz="0" w:space="0" w:color="auto"/>
      </w:divBdr>
    </w:div>
    <w:div w:id="2084523775">
      <w:bodyDiv w:val="1"/>
      <w:marLeft w:val="0"/>
      <w:marRight w:val="0"/>
      <w:marTop w:val="0"/>
      <w:marBottom w:val="0"/>
      <w:divBdr>
        <w:top w:val="none" w:sz="0" w:space="0" w:color="auto"/>
        <w:left w:val="none" w:sz="0" w:space="0" w:color="auto"/>
        <w:bottom w:val="none" w:sz="0" w:space="0" w:color="auto"/>
        <w:right w:val="none" w:sz="0" w:space="0" w:color="auto"/>
      </w:divBdr>
    </w:div>
    <w:div w:id="2086562922">
      <w:bodyDiv w:val="1"/>
      <w:marLeft w:val="0"/>
      <w:marRight w:val="0"/>
      <w:marTop w:val="0"/>
      <w:marBottom w:val="0"/>
      <w:divBdr>
        <w:top w:val="none" w:sz="0" w:space="0" w:color="auto"/>
        <w:left w:val="none" w:sz="0" w:space="0" w:color="auto"/>
        <w:bottom w:val="none" w:sz="0" w:space="0" w:color="auto"/>
        <w:right w:val="none" w:sz="0" w:space="0" w:color="auto"/>
      </w:divBdr>
      <w:divsChild>
        <w:div w:id="2041584999">
          <w:marLeft w:val="0"/>
          <w:marRight w:val="0"/>
          <w:marTop w:val="0"/>
          <w:marBottom w:val="0"/>
          <w:divBdr>
            <w:top w:val="none" w:sz="0" w:space="0" w:color="auto"/>
            <w:left w:val="none" w:sz="0" w:space="0" w:color="auto"/>
            <w:bottom w:val="none" w:sz="0" w:space="0" w:color="auto"/>
            <w:right w:val="none" w:sz="0" w:space="0" w:color="auto"/>
          </w:divBdr>
          <w:divsChild>
            <w:div w:id="676427714">
              <w:marLeft w:val="0"/>
              <w:marRight w:val="0"/>
              <w:marTop w:val="0"/>
              <w:marBottom w:val="0"/>
              <w:divBdr>
                <w:top w:val="none" w:sz="0" w:space="0" w:color="auto"/>
                <w:left w:val="none" w:sz="0" w:space="0" w:color="auto"/>
                <w:bottom w:val="none" w:sz="0" w:space="0" w:color="auto"/>
                <w:right w:val="none" w:sz="0" w:space="0" w:color="auto"/>
              </w:divBdr>
              <w:divsChild>
                <w:div w:id="1457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536">
      <w:marLeft w:val="0"/>
      <w:marRight w:val="0"/>
      <w:marTop w:val="0"/>
      <w:marBottom w:val="0"/>
      <w:divBdr>
        <w:top w:val="none" w:sz="0" w:space="0" w:color="auto"/>
        <w:left w:val="none" w:sz="0" w:space="0" w:color="auto"/>
        <w:bottom w:val="none" w:sz="0" w:space="0" w:color="auto"/>
        <w:right w:val="none" w:sz="0" w:space="0" w:color="auto"/>
      </w:divBdr>
      <w:divsChild>
        <w:div w:id="1299454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kortlink.dk/gitlab/u7p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Luc17</b:Tag>
    <b:SourceType>JournalArticle</b:SourceType>
    <b:Guid>{ED84F416-CC76-DA4F-82FE-FD3154BDB082}</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1</b:RefOrder>
  </b:Source>
  <b:Source>
    <b:Tag>Luc171</b:Tag>
    <b:SourceType>JournalArticle</b:SourceType>
    <b:Guid>{5F04B4C8-2D5D-C249-9FFD-DF2A7DB5E1A7}</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2</b:RefOrder>
  </b:Source>
  <b:Source>
    <b:Tag>Luc172</b:Tag>
    <b:SourceType>JournalArticle</b:SourceType>
    <b:Guid>{3C588841-53BC-6743-82B6-22553B02F096}</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3</b:RefOrder>
  </b:Source>
  <b:Source>
    <b:Tag>Luc173</b:Tag>
    <b:SourceType>JournalArticle</b:SourceType>
    <b:Guid>{83D61E9D-7994-A645-A120-71DDD70D3CAB}</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4</b:RefOrder>
  </b:Source>
  <b:Source>
    <b:Tag>Luc174</b:Tag>
    <b:SourceType>JournalArticle</b:SourceType>
    <b:Guid>{C1F90D05-A79C-8549-9C1A-0EEDC9C1EB80}</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5</b:RefOrder>
  </b:Source>
  <b:Source>
    <b:Tag>Luc175</b:Tag>
    <b:SourceType>JournalArticle</b:SourceType>
    <b:Guid>{0EA6F352-0097-1B4A-A08C-221EC89BB2C5}</b:Guid>
    <b:Author>
      <b:Author>
        <b:NameList xmlns:msxsl="urn:schemas-microsoft-com:xslt" xmlns:b="http://schemas.openxmlformats.org/officeDocument/2006/bibliography">
          <b:Person>
            <b:Last>Lucotte</b:Last>
            <b:First>Elise</b:First>
            <b:Middle>A</b:Middle>
          </b:Person>
          <b:Person>
            <b:Last>Skov</b:Last>
            <b:First>Laurits</b:First>
            <b:Middle/>
          </b:Person>
          <b:Person>
            <b:Last>Macia</b:Last>
            <b:First>Moises</b:First>
            <b:Middle>Coll</b:Middle>
          </b:Person>
          <b:Person>
            <b:Last>Munch</b:Last>
            <b:First>Kasper</b:First>
            <b:Middle/>
          </b:Person>
          <b:Person>
            <b:Last>Schierup</b:Last>
            <b:First>Mikkel</b:First>
            <b:Middle>H.</b:Middle>
          </b:Person>
        </b:NameList>
      </b:Author>
    </b:Author>
    <b:Title>Dynamic copy number evolution of X- and Y-linked ampliconic genes in human populations</b:Title>
    <b:JournalName>bioRxiv</b:JournalName>
    <b:Publisher/>
    <b:City/>
    <b:Year>2017</b:Year>
    <b:Month/>
    <b:Day/>
    <b:Volume/>
    <b:Issue/>
    <b:Pages>228841</b:Pages>
    <b:ShortTitle/>
    <b:StandardNumber/>
    <b:Comments/>
    <b:RefOrder>6</b:RefOrder>
  </b:Source>
</b:Sources>
</file>

<file path=customXml/itemProps1.xml><?xml version="1.0" encoding="utf-8"?>
<ds:datastoreItem xmlns:ds="http://schemas.openxmlformats.org/officeDocument/2006/customXml" ds:itemID="{2E3606E9-CB55-A54D-9DF7-16BB6EC6531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12</Pages>
  <Words>9952</Words>
  <Characters>56729</Characters>
  <Application>Microsoft Office Word</Application>
  <DocSecurity>0</DocSecurity>
  <Lines>472</Lines>
  <Paragraphs>133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66548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CMK</dc:creator>
  <cp:keywords/>
  <dc:description/>
  <cp:lastModifiedBy>Carl Mathias Kobel</cp:lastModifiedBy>
  <cp:revision>37</cp:revision>
  <cp:lastPrinted>2018-06-09T20:17:00Z</cp:lastPrinted>
  <dcterms:created xsi:type="dcterms:W3CDTF">2018-05-31T15:49:00Z</dcterms:created>
  <dcterms:modified xsi:type="dcterms:W3CDTF">2018-06-09T21:43:00Z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13bb99ad-7656-3aef-87f8-73ba57385c09</vt:lpwstr>
  </property>
</Properties>
</file>